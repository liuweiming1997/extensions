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360" w:lineRule="auto"/>
        <w:jc w:val="left"/>
        <w:rPr>
          <w:rFonts w:hint="eastAsia" w:ascii="宋体" w:hAnsi="宋体" w:eastAsia="宋体"/>
          <w:b/>
          <w:bCs/>
          <w:kern w:val="0"/>
          <w:sz w:val="24"/>
        </w:rPr>
      </w:pPr>
    </w:p>
    <w:p>
      <w:pPr>
        <w:autoSpaceDE w:val="0"/>
        <w:autoSpaceDN w:val="0"/>
        <w:spacing w:line="360" w:lineRule="auto"/>
        <w:jc w:val="left"/>
        <w:rPr>
          <w:rFonts w:hint="eastAsia" w:ascii="宋体" w:hAnsi="宋体" w:eastAsia="宋体"/>
          <w:kern w:val="0"/>
          <w:sz w:val="24"/>
        </w:rPr>
      </w:pPr>
      <w:r>
        <w:rPr>
          <w:rFonts w:hint="eastAsia" w:ascii="Times New Roman" w:hAnsi="Times New Roman" w:eastAsia="宋体"/>
        </w:rPr>
        <w:drawing>
          <wp:inline distT="0" distB="0" distL="114300" distR="114300">
            <wp:extent cx="963930" cy="937895"/>
            <wp:effectExtent l="0" t="0" r="11430" b="6985"/>
            <wp:docPr id="34" name="图片 26" descr="}KJGH_IM$]]VS1XL5PW][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6" descr="}KJGH_IM$]]VS1XL5PW][M4"/>
                    <pic:cNvPicPr>
                      <a:picLocks noChangeAspect="1"/>
                    </pic:cNvPicPr>
                  </pic:nvPicPr>
                  <pic:blipFill>
                    <a:blip r:embed="rId9"/>
                    <a:stretch>
                      <a:fillRect/>
                    </a:stretch>
                  </pic:blipFill>
                  <pic:spPr>
                    <a:xfrm>
                      <a:off x="0" y="0"/>
                      <a:ext cx="963930" cy="937895"/>
                    </a:xfrm>
                    <a:prstGeom prst="rect">
                      <a:avLst/>
                    </a:prstGeom>
                    <a:noFill/>
                    <a:ln>
                      <a:noFill/>
                    </a:ln>
                  </pic:spPr>
                </pic:pic>
              </a:graphicData>
            </a:graphic>
          </wp:inline>
        </w:drawing>
      </w:r>
    </w:p>
    <w:p>
      <w:pPr>
        <w:autoSpaceDE w:val="0"/>
        <w:autoSpaceDN w:val="0"/>
        <w:spacing w:line="360" w:lineRule="auto"/>
        <w:jc w:val="left"/>
        <w:rPr>
          <w:rFonts w:hint="eastAsia" w:ascii="宋体" w:hAnsi="宋体" w:eastAsia="宋体"/>
          <w:kern w:val="0"/>
          <w:sz w:val="24"/>
        </w:rPr>
      </w:pPr>
      <w:r>
        <w:rPr>
          <w:rFonts w:hint="eastAsia" w:ascii="Times New Roman" w:hAnsi="Times New Roman" w:eastAsia="宋体"/>
        </w:rPr>
        <w:t xml:space="preserve">                </w:t>
      </w:r>
      <w:r>
        <w:rPr>
          <w:rFonts w:hint="eastAsia" w:ascii="Times New Roman" w:hAnsi="Times New Roman" w:eastAsia="宋体"/>
          <w:lang w:val="en-US" w:eastAsia="zh-CN"/>
        </w:rPr>
        <w:t xml:space="preserve"> </w:t>
      </w:r>
      <w:r>
        <w:rPr>
          <w:rFonts w:hint="eastAsia" w:ascii="Times New Roman" w:hAnsi="Times New Roman" w:eastAsia="宋体"/>
        </w:rPr>
        <w:t xml:space="preserve">  </w:t>
      </w:r>
      <w:r>
        <w:rPr>
          <w:rFonts w:hint="eastAsia" w:ascii="Times New Roman" w:hAnsi="Times New Roman" w:eastAsia="宋体"/>
        </w:rPr>
        <w:drawing>
          <wp:inline distT="0" distB="0" distL="114300" distR="114300">
            <wp:extent cx="3237230" cy="647065"/>
            <wp:effectExtent l="0" t="0" r="8890" b="8255"/>
            <wp:docPr id="35" name="图片 27" descr="F274KH@DZB2}`KPMYX2`V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7" descr="F274KH@DZB2}`KPMYX2`VH5"/>
                    <pic:cNvPicPr>
                      <a:picLocks noChangeAspect="1"/>
                    </pic:cNvPicPr>
                  </pic:nvPicPr>
                  <pic:blipFill>
                    <a:blip r:embed="rId10"/>
                    <a:stretch>
                      <a:fillRect/>
                    </a:stretch>
                  </pic:blipFill>
                  <pic:spPr>
                    <a:xfrm>
                      <a:off x="0" y="0"/>
                      <a:ext cx="3237230" cy="647065"/>
                    </a:xfrm>
                    <a:prstGeom prst="rect">
                      <a:avLst/>
                    </a:prstGeom>
                    <a:noFill/>
                    <a:ln>
                      <a:noFill/>
                    </a:ln>
                  </pic:spPr>
                </pic:pic>
              </a:graphicData>
            </a:graphic>
          </wp:inline>
        </w:drawing>
      </w:r>
    </w:p>
    <w:p>
      <w:pPr>
        <w:autoSpaceDE w:val="0"/>
        <w:autoSpaceDN w:val="0"/>
        <w:spacing w:line="360" w:lineRule="auto"/>
        <w:jc w:val="left"/>
        <w:rPr>
          <w:rFonts w:hint="eastAsia" w:ascii="宋体" w:hAnsi="宋体" w:eastAsia="宋体"/>
          <w:kern w:val="0"/>
          <w:sz w:val="24"/>
        </w:rPr>
      </w:pPr>
    </w:p>
    <w:p>
      <w:pPr>
        <w:spacing w:after="156" w:afterLines="50"/>
        <w:jc w:val="center"/>
        <w:rPr>
          <w:rFonts w:ascii="Times New Roman" w:hAnsi="Times New Roman" w:eastAsia="宋体"/>
          <w:b/>
          <w:spacing w:val="30"/>
          <w:sz w:val="52"/>
          <w:szCs w:val="52"/>
        </w:rPr>
      </w:pPr>
    </w:p>
    <w:p>
      <w:pPr>
        <w:spacing w:after="156" w:afterLines="50"/>
        <w:jc w:val="center"/>
        <w:outlineLvl w:val="0"/>
        <w:rPr>
          <w:rFonts w:hint="eastAsia" w:ascii="Times New Roman" w:hAnsi="Times New Roman" w:eastAsia="宋体"/>
          <w:b/>
          <w:spacing w:val="30"/>
          <w:sz w:val="52"/>
          <w:szCs w:val="52"/>
        </w:rPr>
      </w:pPr>
      <w:r>
        <w:rPr>
          <w:rFonts w:hint="eastAsia" w:ascii="Times New Roman" w:hAnsi="宋体" w:eastAsia="宋体"/>
          <w:b/>
          <w:spacing w:val="30"/>
          <w:sz w:val="52"/>
          <w:szCs w:val="52"/>
        </w:rPr>
        <w:t xml:space="preserve"> </w:t>
      </w:r>
      <w:r>
        <w:rPr>
          <w:rFonts w:ascii="Times New Roman" w:hAnsi="宋体" w:eastAsia="宋体"/>
          <w:b/>
          <w:spacing w:val="30"/>
          <w:sz w:val="52"/>
          <w:szCs w:val="52"/>
        </w:rPr>
        <w:t>本科毕业论文</w:t>
      </w:r>
    </w:p>
    <w:p>
      <w:pPr>
        <w:rPr>
          <w:rFonts w:hint="eastAsia" w:ascii="黑体" w:hAnsi="华文楷体" w:eastAsia="黑体"/>
          <w:b/>
          <w:color w:val="008000"/>
          <w:sz w:val="44"/>
          <w:szCs w:val="44"/>
        </w:rPr>
      </w:pPr>
    </w:p>
    <w:tbl>
      <w:tblPr>
        <w:tblStyle w:val="9"/>
        <w:tblW w:w="9215"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2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cantSplit/>
          <w:trHeight w:val="510" w:hRule="exact"/>
          <w:jc w:val="center"/>
        </w:trPr>
        <w:tc>
          <w:tcPr>
            <w:tcW w:w="9215" w:type="dxa"/>
            <w:tcMar>
              <w:bottom w:w="284" w:type="dxa"/>
            </w:tcMar>
            <w:vAlign w:val="bottom"/>
          </w:tcPr>
          <w:p>
            <w:pPr>
              <w:jc w:val="center"/>
              <w:rPr>
                <w:rFonts w:hint="eastAsia" w:ascii="宋体" w:hAnsi="宋体" w:eastAsia="宋体"/>
                <w:b/>
                <w:bCs/>
                <w:sz w:val="32"/>
                <w:szCs w:val="32"/>
                <w:lang w:val="en-US"/>
              </w:rPr>
            </w:pPr>
            <w:r>
              <w:rPr>
                <w:rFonts w:hint="eastAsia" w:ascii="宋体" w:hAnsi="宋体" w:eastAsia="宋体"/>
                <w:b/>
                <w:bCs/>
                <w:sz w:val="32"/>
                <w:szCs w:val="32"/>
                <w:lang w:val="en-US"/>
              </w:rPr>
              <w:t>生活类爬虫系统</w:t>
            </w:r>
          </w:p>
          <w:p>
            <w:pPr>
              <w:jc w:val="center"/>
              <w:rPr>
                <w:rFonts w:hint="eastAsia" w:ascii="黑体" w:hAnsi="华文楷体" w:eastAsia="黑体"/>
                <w:b/>
                <w:color w:val="008000"/>
                <w:sz w:val="44"/>
                <w:szCs w:val="44"/>
              </w:rPr>
            </w:pPr>
          </w:p>
          <w:p>
            <w:pPr>
              <w:widowControl/>
              <w:jc w:val="center"/>
              <w:textAlignment w:val="center"/>
              <w:rPr>
                <w:rFonts w:hint="eastAsia" w:ascii="宋体" w:hAnsi="宋体" w:eastAsia="宋体"/>
                <w:b/>
                <w:bCs/>
                <w:sz w:val="3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cantSplit/>
          <w:trHeight w:val="510" w:hRule="exact"/>
          <w:jc w:val="center"/>
        </w:trPr>
        <w:tc>
          <w:tcPr>
            <w:tcW w:w="9215" w:type="dxa"/>
            <w:tcMar>
              <w:bottom w:w="284" w:type="dxa"/>
            </w:tcMar>
            <w:vAlign w:val="bottom"/>
          </w:tcPr>
          <w:p>
            <w:pPr>
              <w:widowControl/>
              <w:overflowPunct w:val="0"/>
              <w:jc w:val="center"/>
              <w:textAlignment w:val="center"/>
              <w:rPr>
                <w:rFonts w:ascii="宋体" w:hAnsi="宋体" w:eastAsia="宋体"/>
                <w:sz w:val="30"/>
                <w:szCs w:val="32"/>
              </w:rPr>
            </w:pPr>
          </w:p>
        </w:tc>
      </w:tr>
    </w:tbl>
    <w:p>
      <w:pPr>
        <w:spacing w:line="60" w:lineRule="auto"/>
        <w:jc w:val="center"/>
        <w:rPr>
          <w:rFonts w:ascii="Times New Roman" w:hAnsi="Times New Roman" w:eastAsia="宋体"/>
        </w:rPr>
      </w:pPr>
    </w:p>
    <w:p>
      <w:pPr>
        <w:spacing w:line="60" w:lineRule="auto"/>
        <w:jc w:val="center"/>
        <w:rPr>
          <w:rFonts w:ascii="Times New Roman" w:hAnsi="Times New Roman" w:eastAsia="宋体"/>
        </w:rPr>
      </w:pPr>
    </w:p>
    <w:p>
      <w:pPr>
        <w:spacing w:line="360" w:lineRule="auto"/>
        <w:jc w:val="center"/>
        <w:outlineLvl w:val="0"/>
        <w:rPr>
          <w:rFonts w:hint="eastAsia" w:ascii="宋体" w:hAnsi="宋体" w:eastAsia="宋体"/>
          <w:b/>
          <w:bCs/>
          <w:sz w:val="32"/>
          <w:u w:val="single"/>
          <w:lang w:eastAsia="zh-CN"/>
        </w:rPr>
      </w:pPr>
      <w:r>
        <w:rPr>
          <w:rFonts w:hint="default" w:ascii="宋体" w:hAnsi="宋体" w:eastAsia="宋体"/>
          <w:b/>
          <w:bCs/>
          <w:sz w:val="24"/>
          <w:lang w:eastAsia="zh-CN"/>
        </w:rPr>
        <w:t>刘炜铭</w:t>
      </w:r>
    </w:p>
    <w:p>
      <w:pPr>
        <w:jc w:val="center"/>
        <w:outlineLvl w:val="0"/>
        <w:rPr>
          <w:rFonts w:hint="default" w:ascii="宋体" w:hAnsi="宋体" w:eastAsia="宋体"/>
          <w:b/>
          <w:bCs/>
          <w:sz w:val="32"/>
          <w:u w:val="single"/>
          <w:lang w:eastAsia="zh-CN"/>
        </w:rPr>
      </w:pPr>
      <w:r>
        <w:rPr>
          <w:rFonts w:hint="eastAsia" w:ascii="宋体" w:hAnsi="宋体" w:eastAsia="宋体"/>
          <w:b/>
          <w:bCs/>
          <w:sz w:val="24"/>
          <w:lang w:val="en-US" w:eastAsia="zh-CN"/>
        </w:rPr>
        <w:t>20152701041</w:t>
      </w:r>
      <w:r>
        <w:rPr>
          <w:rFonts w:hint="default" w:ascii="宋体" w:hAnsi="宋体" w:eastAsia="宋体"/>
          <w:b/>
          <w:bCs/>
          <w:sz w:val="24"/>
          <w:lang w:eastAsia="zh-CN"/>
        </w:rPr>
        <w:t>4</w:t>
      </w:r>
    </w:p>
    <w:p>
      <w:pPr>
        <w:jc w:val="center"/>
        <w:rPr>
          <w:rFonts w:ascii="Times New Roman" w:hAnsi="Times New Roman" w:eastAsia="宋体"/>
          <w:sz w:val="28"/>
          <w:u w:val="single"/>
        </w:rPr>
      </w:pPr>
    </w:p>
    <w:p>
      <w:pPr>
        <w:jc w:val="center"/>
        <w:rPr>
          <w:rFonts w:ascii="Times New Roman" w:hAnsi="Times New Roman" w:eastAsia="宋体"/>
        </w:rPr>
      </w:pPr>
    </w:p>
    <w:tbl>
      <w:tblPr>
        <w:tblStyle w:val="9"/>
        <w:tblW w:w="5776"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88"/>
        <w:gridCol w:w="28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6" w:hRule="atLeast"/>
          <w:jc w:val="center"/>
        </w:trPr>
        <w:tc>
          <w:tcPr>
            <w:tcW w:w="2888" w:type="dxa"/>
            <w:vAlign w:val="top"/>
          </w:tcPr>
          <w:p>
            <w:pPr>
              <w:wordWrap w:val="0"/>
              <w:jc w:val="right"/>
              <w:rPr>
                <w:rFonts w:hint="eastAsia" w:ascii="Times New Roman" w:hAnsi="Times New Roman" w:eastAsia="宋体"/>
                <w:sz w:val="24"/>
              </w:rPr>
            </w:pPr>
            <w:r>
              <w:rPr>
                <w:rFonts w:hint="eastAsia" w:ascii="Times New Roman" w:hAnsi="Times New Roman" w:eastAsia="宋体"/>
                <w:sz w:val="24"/>
              </w:rPr>
              <w:t xml:space="preserve">指导教师 </w:t>
            </w:r>
          </w:p>
        </w:tc>
        <w:tc>
          <w:tcPr>
            <w:tcW w:w="2888" w:type="dxa"/>
            <w:vAlign w:val="top"/>
          </w:tcPr>
          <w:p>
            <w:pPr>
              <w:rPr>
                <w:rFonts w:hint="default" w:ascii="Times New Roman" w:hAnsi="Times New Roman" w:eastAsia="宋体"/>
                <w:sz w:val="24"/>
                <w:u w:val="single"/>
                <w:lang w:val="en-US" w:eastAsia="zh-CN"/>
              </w:rPr>
            </w:pPr>
            <w:r>
              <w:rPr>
                <w:rFonts w:hint="eastAsia" w:ascii="Times New Roman" w:hAnsi="Times New Roman" w:eastAsia="宋体"/>
                <w:b/>
                <w:bCs/>
                <w:sz w:val="24"/>
                <w:lang w:val="en-US" w:eastAsia="zh-CN"/>
              </w:rPr>
              <w:t>綦羽 讲师</w:t>
            </w:r>
          </w:p>
        </w:tc>
      </w:tr>
    </w:tbl>
    <w:p>
      <w:pPr>
        <w:rPr>
          <w:rFonts w:hint="eastAsia" w:ascii="Times New Roman" w:hAnsi="Times New Roman" w:eastAsia="宋体"/>
        </w:rPr>
      </w:pPr>
    </w:p>
    <w:p>
      <w:pPr>
        <w:rPr>
          <w:rFonts w:hint="eastAsia" w:ascii="Times New Roman" w:hAnsi="Times New Roman" w:eastAsia="宋体"/>
        </w:rPr>
      </w:pPr>
    </w:p>
    <w:p>
      <w:pPr>
        <w:rPr>
          <w:rFonts w:hint="eastAsia" w:ascii="Times New Roman" w:hAnsi="Times New Roman" w:eastAsia="宋体"/>
        </w:rPr>
      </w:pPr>
    </w:p>
    <w:p>
      <w:pPr>
        <w:rPr>
          <w:rFonts w:hint="eastAsia" w:ascii="Times New Roman" w:hAnsi="Times New Roman" w:eastAsia="宋体"/>
        </w:rPr>
      </w:pPr>
    </w:p>
    <w:tbl>
      <w:tblPr>
        <w:tblStyle w:val="9"/>
        <w:tblW w:w="9001"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9"/>
        <w:gridCol w:w="254"/>
        <w:gridCol w:w="2107"/>
        <w:gridCol w:w="2247"/>
        <w:gridCol w:w="237"/>
        <w:gridCol w:w="24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8" w:hRule="atLeast"/>
          <w:jc w:val="center"/>
        </w:trPr>
        <w:tc>
          <w:tcPr>
            <w:tcW w:w="1709" w:type="dxa"/>
            <w:vAlign w:val="center"/>
          </w:tcPr>
          <w:p>
            <w:pPr>
              <w:jc w:val="distribute"/>
              <w:rPr>
                <w:rFonts w:hint="eastAsia" w:ascii="Times New Roman" w:hAnsi="Times New Roman" w:eastAsia="宋体"/>
                <w:sz w:val="24"/>
              </w:rPr>
            </w:pPr>
            <w:r>
              <w:rPr>
                <w:rFonts w:hint="eastAsia" w:ascii="Times New Roman" w:hAnsi="Times New Roman" w:eastAsia="宋体"/>
                <w:sz w:val="24"/>
              </w:rPr>
              <w:t>学院名称</w:t>
            </w:r>
          </w:p>
        </w:tc>
        <w:tc>
          <w:tcPr>
            <w:tcW w:w="254" w:type="dxa"/>
            <w:vAlign w:val="top"/>
          </w:tcPr>
          <w:p>
            <w:pPr>
              <w:ind w:firstLine="120" w:firstLineChars="50"/>
              <w:rPr>
                <w:rFonts w:ascii="黑体" w:hAnsi="Times New Roman" w:eastAsia="宋体"/>
                <w:sz w:val="24"/>
              </w:rPr>
            </w:pPr>
          </w:p>
        </w:tc>
        <w:tc>
          <w:tcPr>
            <w:tcW w:w="2107" w:type="dxa"/>
            <w:tcBorders>
              <w:bottom w:val="single" w:color="auto" w:sz="4" w:space="0"/>
            </w:tcBorders>
            <w:tcMar>
              <w:top w:w="57" w:type="dxa"/>
              <w:left w:w="0" w:type="dxa"/>
              <w:bottom w:w="28" w:type="dxa"/>
              <w:right w:w="0" w:type="dxa"/>
            </w:tcMar>
            <w:vAlign w:val="bottom"/>
          </w:tcPr>
          <w:p>
            <w:pPr>
              <w:rPr>
                <w:rFonts w:hint="default" w:ascii="宋体" w:hAnsi="宋体" w:eastAsia="宋体"/>
                <w:b/>
                <w:bCs/>
                <w:sz w:val="24"/>
                <w:lang w:val="en-US" w:eastAsia="zh-CN"/>
              </w:rPr>
            </w:pPr>
            <w:r>
              <w:rPr>
                <w:rFonts w:hint="eastAsia" w:ascii="宋体" w:hAnsi="宋体" w:eastAsia="宋体"/>
                <w:b/>
                <w:bCs/>
                <w:sz w:val="24"/>
                <w:lang w:val="en-US" w:eastAsia="zh-CN"/>
              </w:rPr>
              <w:t>数学与信息学院</w:t>
            </w:r>
          </w:p>
        </w:tc>
        <w:tc>
          <w:tcPr>
            <w:tcW w:w="2247" w:type="dxa"/>
            <w:tcMar>
              <w:top w:w="57" w:type="dxa"/>
              <w:left w:w="0" w:type="dxa"/>
              <w:bottom w:w="28" w:type="dxa"/>
              <w:right w:w="0" w:type="dxa"/>
            </w:tcMar>
            <w:vAlign w:val="center"/>
          </w:tcPr>
          <w:p>
            <w:pPr>
              <w:ind w:firstLine="240" w:firstLineChars="100"/>
              <w:jc w:val="distribute"/>
              <w:rPr>
                <w:rFonts w:hint="eastAsia" w:ascii="Times New Roman" w:hAnsi="Times New Roman" w:eastAsia="宋体"/>
                <w:sz w:val="24"/>
              </w:rPr>
            </w:pPr>
            <w:r>
              <w:rPr>
                <w:rFonts w:hint="eastAsia" w:ascii="Times New Roman" w:hAnsi="Times New Roman" w:eastAsia="宋体"/>
                <w:sz w:val="24"/>
              </w:rPr>
              <w:t xml:space="preserve">    专业名称</w:t>
            </w:r>
          </w:p>
        </w:tc>
        <w:tc>
          <w:tcPr>
            <w:tcW w:w="237" w:type="dxa"/>
            <w:vAlign w:val="top"/>
          </w:tcPr>
          <w:p>
            <w:pPr>
              <w:ind w:firstLine="120" w:firstLineChars="50"/>
              <w:rPr>
                <w:rFonts w:ascii="黑体" w:hAnsi="Times New Roman" w:eastAsia="宋体"/>
                <w:sz w:val="24"/>
              </w:rPr>
            </w:pPr>
          </w:p>
        </w:tc>
        <w:tc>
          <w:tcPr>
            <w:tcW w:w="2447" w:type="dxa"/>
            <w:tcBorders>
              <w:bottom w:val="single" w:color="auto" w:sz="4" w:space="0"/>
            </w:tcBorders>
            <w:tcMar>
              <w:top w:w="57" w:type="dxa"/>
              <w:left w:w="0" w:type="dxa"/>
              <w:bottom w:w="28" w:type="dxa"/>
              <w:right w:w="0" w:type="dxa"/>
            </w:tcMar>
            <w:vAlign w:val="bottom"/>
          </w:tcPr>
          <w:p>
            <w:pPr>
              <w:rPr>
                <w:rFonts w:hint="default" w:ascii="黑体" w:hAnsi="Times New Roman" w:eastAsia="黑体"/>
                <w:sz w:val="24"/>
                <w:lang w:val="en-US" w:eastAsia="zh-CN"/>
              </w:rPr>
            </w:pPr>
            <w:r>
              <w:rPr>
                <w:rFonts w:hint="eastAsia" w:ascii="黑体" w:hAnsi="Times New Roman" w:eastAsia="黑体"/>
                <w:sz w:val="24"/>
                <w:lang w:val="en-US" w:eastAsia="zh-CN"/>
              </w:rPr>
              <w:t>软件工程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8" w:hRule="atLeast"/>
          <w:jc w:val="center"/>
        </w:trPr>
        <w:tc>
          <w:tcPr>
            <w:tcW w:w="1709" w:type="dxa"/>
            <w:vAlign w:val="center"/>
          </w:tcPr>
          <w:p>
            <w:pPr>
              <w:jc w:val="distribute"/>
              <w:rPr>
                <w:rFonts w:hint="eastAsia" w:ascii="Times New Roman" w:hAnsi="Times New Roman" w:eastAsia="宋体"/>
                <w:sz w:val="24"/>
              </w:rPr>
            </w:pPr>
            <w:r>
              <w:rPr>
                <w:rFonts w:hint="eastAsia" w:ascii="Times New Roman" w:hAnsi="Times New Roman" w:eastAsia="宋体"/>
                <w:sz w:val="24"/>
              </w:rPr>
              <w:t>论文提交日期</w:t>
            </w:r>
          </w:p>
        </w:tc>
        <w:tc>
          <w:tcPr>
            <w:tcW w:w="254" w:type="dxa"/>
            <w:vAlign w:val="top"/>
          </w:tcPr>
          <w:p>
            <w:pPr>
              <w:ind w:firstLine="120" w:firstLineChars="50"/>
              <w:jc w:val="left"/>
              <w:rPr>
                <w:rFonts w:ascii="Times New Roman" w:hAnsi="Times New Roman" w:eastAsia="宋体"/>
                <w:sz w:val="24"/>
              </w:rPr>
            </w:pPr>
          </w:p>
        </w:tc>
        <w:tc>
          <w:tcPr>
            <w:tcW w:w="2107" w:type="dxa"/>
            <w:tcBorders>
              <w:top w:val="single" w:color="auto" w:sz="4" w:space="0"/>
              <w:bottom w:val="single" w:color="auto" w:sz="4" w:space="0"/>
            </w:tcBorders>
            <w:tcMar>
              <w:top w:w="57" w:type="dxa"/>
              <w:left w:w="0" w:type="dxa"/>
              <w:bottom w:w="28" w:type="dxa"/>
              <w:right w:w="0" w:type="dxa"/>
            </w:tcMar>
            <w:vAlign w:val="bottom"/>
          </w:tcPr>
          <w:p>
            <w:pPr>
              <w:jc w:val="left"/>
              <w:rPr>
                <w:rFonts w:hint="eastAsia" w:ascii="Times New Roman" w:hAnsi="Times New Roman" w:eastAsia="宋体"/>
                <w:sz w:val="24"/>
              </w:rPr>
            </w:pPr>
            <w:r>
              <w:rPr>
                <w:rFonts w:hint="eastAsia" w:ascii="Times New Roman" w:hAnsi="Times New Roman" w:eastAsia="宋体"/>
                <w:sz w:val="24"/>
                <w:lang w:val="en-US" w:eastAsia="zh-CN"/>
              </w:rPr>
              <w:t>2019</w:t>
            </w:r>
            <w:r>
              <w:rPr>
                <w:rFonts w:hint="eastAsia" w:ascii="Times New Roman" w:hAnsi="Times New Roman" w:eastAsia="宋体"/>
                <w:sz w:val="24"/>
              </w:rPr>
              <w:t>年</w:t>
            </w:r>
            <w:r>
              <w:rPr>
                <w:rFonts w:hint="eastAsia" w:ascii="Times New Roman" w:hAnsi="Times New Roman" w:eastAsia="宋体"/>
                <w:sz w:val="24"/>
                <w:lang w:val="en-US" w:eastAsia="zh-CN"/>
              </w:rPr>
              <w:t>4</w:t>
            </w:r>
            <w:r>
              <w:rPr>
                <w:rFonts w:hint="eastAsia" w:ascii="Times New Roman" w:hAnsi="Times New Roman" w:eastAsia="宋体"/>
                <w:sz w:val="24"/>
              </w:rPr>
              <w:t>月</w:t>
            </w:r>
            <w:r>
              <w:rPr>
                <w:rFonts w:hint="eastAsia" w:ascii="Times New Roman" w:hAnsi="Times New Roman" w:eastAsia="宋体"/>
                <w:sz w:val="24"/>
                <w:lang w:val="en-US" w:eastAsia="zh-CN"/>
              </w:rPr>
              <w:t>10</w:t>
            </w:r>
            <w:r>
              <w:rPr>
                <w:rFonts w:hint="eastAsia" w:ascii="Times New Roman" w:hAnsi="Times New Roman" w:eastAsia="宋体"/>
                <w:sz w:val="24"/>
              </w:rPr>
              <w:t>日</w:t>
            </w:r>
          </w:p>
        </w:tc>
        <w:tc>
          <w:tcPr>
            <w:tcW w:w="2247" w:type="dxa"/>
            <w:tcMar>
              <w:top w:w="57" w:type="dxa"/>
              <w:left w:w="0" w:type="dxa"/>
              <w:bottom w:w="28" w:type="dxa"/>
              <w:right w:w="0" w:type="dxa"/>
            </w:tcMar>
            <w:vAlign w:val="center"/>
          </w:tcPr>
          <w:p>
            <w:pPr>
              <w:ind w:firstLine="240" w:firstLineChars="100"/>
              <w:jc w:val="distribute"/>
              <w:rPr>
                <w:rFonts w:hint="eastAsia" w:ascii="Times New Roman" w:hAnsi="Times New Roman" w:eastAsia="宋体"/>
                <w:sz w:val="24"/>
              </w:rPr>
            </w:pPr>
            <w:r>
              <w:rPr>
                <w:rFonts w:hint="eastAsia" w:ascii="Times New Roman" w:hAnsi="Times New Roman" w:eastAsia="宋体"/>
                <w:sz w:val="24"/>
              </w:rPr>
              <w:t xml:space="preserve">    论文答辩日期</w:t>
            </w:r>
          </w:p>
        </w:tc>
        <w:tc>
          <w:tcPr>
            <w:tcW w:w="237" w:type="dxa"/>
            <w:vAlign w:val="top"/>
          </w:tcPr>
          <w:p>
            <w:pPr>
              <w:ind w:firstLine="120" w:firstLineChars="50"/>
              <w:rPr>
                <w:rFonts w:hint="eastAsia" w:ascii="Times New Roman" w:hAnsi="Times New Roman" w:eastAsia="宋体"/>
                <w:sz w:val="24"/>
              </w:rPr>
            </w:pPr>
          </w:p>
        </w:tc>
        <w:tc>
          <w:tcPr>
            <w:tcW w:w="2447" w:type="dxa"/>
            <w:tcBorders>
              <w:top w:val="single" w:color="auto" w:sz="4" w:space="0"/>
              <w:bottom w:val="single" w:color="auto" w:sz="4" w:space="0"/>
            </w:tcBorders>
            <w:tcMar>
              <w:top w:w="57" w:type="dxa"/>
              <w:left w:w="0" w:type="dxa"/>
              <w:bottom w:w="28" w:type="dxa"/>
              <w:right w:w="0" w:type="dxa"/>
            </w:tcMar>
            <w:vAlign w:val="bottom"/>
          </w:tcPr>
          <w:p>
            <w:pPr>
              <w:rPr>
                <w:rFonts w:hint="eastAsia" w:ascii="Times New Roman" w:hAnsi="Times New Roman" w:eastAsia="宋体"/>
                <w:sz w:val="24"/>
              </w:rPr>
            </w:pPr>
            <w:r>
              <w:rPr>
                <w:rFonts w:hint="eastAsia" w:ascii="Times New Roman" w:hAnsi="Times New Roman" w:eastAsia="宋体"/>
                <w:sz w:val="24"/>
                <w:lang w:val="en-US" w:eastAsia="zh-CN"/>
              </w:rPr>
              <w:t>2019</w:t>
            </w:r>
            <w:r>
              <w:rPr>
                <w:rFonts w:hint="eastAsia" w:ascii="Times New Roman" w:hAnsi="Times New Roman" w:eastAsia="宋体"/>
                <w:sz w:val="24"/>
              </w:rPr>
              <w:t>年</w:t>
            </w:r>
            <w:r>
              <w:rPr>
                <w:rFonts w:hint="eastAsia" w:ascii="Times New Roman" w:hAnsi="Times New Roman" w:eastAsia="宋体"/>
                <w:sz w:val="24"/>
                <w:lang w:val="en-US" w:eastAsia="zh-CN"/>
              </w:rPr>
              <w:t>4</w:t>
            </w:r>
            <w:r>
              <w:rPr>
                <w:rFonts w:hint="eastAsia" w:ascii="Times New Roman" w:hAnsi="Times New Roman" w:eastAsia="宋体"/>
                <w:sz w:val="24"/>
              </w:rPr>
              <w:t>月</w:t>
            </w:r>
            <w:r>
              <w:rPr>
                <w:rFonts w:hint="eastAsia" w:ascii="Times New Roman" w:hAnsi="Times New Roman" w:eastAsia="宋体"/>
                <w:sz w:val="24"/>
                <w:lang w:val="en-US" w:eastAsia="zh-CN"/>
              </w:rPr>
              <w:t>21</w:t>
            </w:r>
            <w:r>
              <w:rPr>
                <w:rFonts w:hint="eastAsia" w:ascii="Times New Roman" w:hAnsi="Times New Roman" w:eastAsia="宋体"/>
                <w:sz w:val="24"/>
              </w:rPr>
              <w:t>日</w:t>
            </w:r>
          </w:p>
        </w:tc>
      </w:tr>
    </w:tbl>
    <w:p>
      <w:pPr>
        <w:rPr>
          <w:rFonts w:hint="eastAsia"/>
          <w:lang w:val="en-US" w:eastAsia="zh-CN"/>
        </w:rPr>
      </w:pPr>
    </w:p>
    <w:p>
      <w:pPr>
        <w:spacing w:line="360" w:lineRule="auto"/>
        <w:jc w:val="center"/>
        <w:rPr>
          <w:rFonts w:hint="eastAsia" w:ascii="黑体" w:hAnsi="黑体" w:eastAsia="黑体" w:cs="黑体"/>
          <w:sz w:val="28"/>
          <w:szCs w:val="28"/>
          <w:lang w:val="en-US" w:eastAsia="zh-CN"/>
        </w:rPr>
        <w:sectPr>
          <w:pgSz w:w="11911" w:h="16838"/>
          <w:pgMar w:top="1361" w:right="1361" w:bottom="1361" w:left="1361" w:header="0" w:footer="1179" w:gutter="0"/>
          <w:pgBorders>
            <w:top w:val="none" w:sz="0" w:space="0"/>
            <w:left w:val="none" w:sz="0" w:space="0"/>
            <w:bottom w:val="none" w:sz="0" w:space="0"/>
            <w:right w:val="none" w:sz="0" w:space="0"/>
          </w:pgBorders>
          <w:pgNumType w:fmt="upperRoman"/>
          <w:cols w:space="0" w:num="1"/>
          <w:rtlGutter w:val="0"/>
          <w:docGrid w:linePitch="312" w:charSpace="0"/>
        </w:sectPr>
      </w:pPr>
    </w:p>
    <w:p>
      <w:pPr>
        <w:spacing w:line="360" w:lineRule="auto"/>
        <w:jc w:val="cente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摘    要</w:t>
      </w:r>
    </w:p>
    <w:p>
      <w:pPr>
        <w:spacing w:line="360" w:lineRule="auto"/>
        <w:ind w:firstLine="420" w:firstLineChars="0"/>
        <w:rPr>
          <w:rFonts w:hint="eastAsia"/>
          <w:sz w:val="24"/>
          <w:szCs w:val="24"/>
          <w:lang w:val="en-US" w:eastAsia="zh-CN"/>
        </w:rPr>
      </w:pPr>
      <w:r>
        <w:rPr>
          <w:rFonts w:hint="eastAsia"/>
          <w:sz w:val="24"/>
          <w:szCs w:val="24"/>
          <w:lang w:val="en-US" w:eastAsia="zh-CN"/>
        </w:rPr>
        <w:t>网络爬虫</w:t>
      </w:r>
      <w:r>
        <w:rPr>
          <w:rFonts w:hint="default"/>
          <w:sz w:val="24"/>
          <w:szCs w:val="24"/>
          <w:lang w:val="en-US" w:eastAsia="zh-CN"/>
        </w:rPr>
        <w:t>的本质</w:t>
      </w:r>
      <w:r>
        <w:rPr>
          <w:rFonts w:hint="eastAsia"/>
          <w:sz w:val="24"/>
          <w:szCs w:val="24"/>
          <w:lang w:val="en-US" w:eastAsia="zh-CN"/>
        </w:rPr>
        <w:t>是一个</w:t>
      </w:r>
      <w:r>
        <w:rPr>
          <w:rFonts w:hint="default"/>
          <w:sz w:val="24"/>
          <w:szCs w:val="24"/>
          <w:lang w:val="en-US" w:eastAsia="zh-CN"/>
        </w:rPr>
        <w:t>24小时自动探测</w:t>
      </w:r>
      <w:r>
        <w:rPr>
          <w:rFonts w:hint="eastAsia"/>
          <w:sz w:val="24"/>
          <w:szCs w:val="24"/>
          <w:lang w:val="en-US" w:eastAsia="zh-CN"/>
        </w:rPr>
        <w:t>机器，它的</w:t>
      </w:r>
      <w:r>
        <w:rPr>
          <w:rFonts w:hint="default"/>
          <w:sz w:val="24"/>
          <w:szCs w:val="24"/>
          <w:lang w:val="en-US" w:eastAsia="zh-CN"/>
        </w:rPr>
        <w:t>行为</w:t>
      </w:r>
      <w:r>
        <w:rPr>
          <w:rFonts w:hint="eastAsia"/>
          <w:sz w:val="24"/>
          <w:szCs w:val="24"/>
          <w:lang w:val="en-US" w:eastAsia="zh-CN"/>
        </w:rPr>
        <w:t>就是模拟人去各个网站看看，然后带着我们所需的信息回来。我们使用的百度搜索引擎，它其实也是一个爬虫，每天放出无数个爬虫到各个网站，把信息带回来后，再</w:t>
      </w:r>
      <w:r>
        <w:rPr>
          <w:rFonts w:hint="default"/>
          <w:sz w:val="24"/>
          <w:szCs w:val="24"/>
          <w:lang w:val="en-US" w:eastAsia="zh-CN"/>
        </w:rPr>
        <w:t>整合然后</w:t>
      </w:r>
      <w:r>
        <w:rPr>
          <w:rFonts w:hint="eastAsia"/>
          <w:sz w:val="24"/>
          <w:szCs w:val="24"/>
          <w:lang w:val="en-US" w:eastAsia="zh-CN"/>
        </w:rPr>
        <w:t xml:space="preserve">提供给人们去检索。为了让某个网站更加容易被检索出来，我们可以通过爬虫提高它的点击率，这个过程就叫做 </w:t>
      </w:r>
      <w:r>
        <w:rPr>
          <w:rFonts w:hint="eastAsia" w:ascii="Times New Roman" w:hAnsi="Times New Roman" w:eastAsia="宋体" w:cs="Times New Roman"/>
          <w:kern w:val="2"/>
          <w:sz w:val="24"/>
          <w:szCs w:val="24"/>
          <w:lang w:val="en-US" w:eastAsia="zh-CN" w:bidi="ar-SA"/>
        </w:rPr>
        <w:t>SEO</w:t>
      </w:r>
      <w:r>
        <w:rPr>
          <w:rFonts w:hint="eastAsia"/>
          <w:sz w:val="24"/>
          <w:szCs w:val="24"/>
          <w:lang w:val="en-US" w:eastAsia="zh-CN"/>
        </w:rPr>
        <w:t>（搜索引擎优化）。现在出现很多聚合电商，他们自己不生产任何产品，他们是搬运工，把天猫、淘宝、京东等商品聚合起来让用户筛选，成为电商中的百度，从而获益。可见网络爬虫与我们息息相关，它能极大的”优化”我们的生活。</w:t>
      </w:r>
    </w:p>
    <w:p>
      <w:pPr>
        <w:spacing w:line="360" w:lineRule="auto"/>
        <w:ind w:firstLine="420" w:firstLineChars="0"/>
        <w:rPr>
          <w:rFonts w:hint="eastAsia" w:asciiTheme="minorHAnsi" w:hAnsiTheme="minorHAnsi" w:eastAsiaTheme="minorEastAsia" w:cstheme="minorBidi"/>
          <w:kern w:val="2"/>
          <w:sz w:val="21"/>
          <w:szCs w:val="21"/>
          <w:lang w:val="en-US" w:eastAsia="zh-CN" w:bidi="ar-SA"/>
        </w:rPr>
      </w:pPr>
      <w:r>
        <w:rPr>
          <w:rFonts w:hint="eastAsia"/>
          <w:sz w:val="24"/>
          <w:szCs w:val="24"/>
          <w:lang w:val="en-US" w:eastAsia="zh-CN"/>
        </w:rPr>
        <w:t>本文将研究并开发一个生活类爬虫软件，它可以第一时间提示并且抢购附近低价美食、推送有关编程技术类型的文章、正在热播和准备上映的电影和机票价格等。为了方便使用，本文将用</w:t>
      </w:r>
      <w:r>
        <w:rPr>
          <w:rFonts w:hint="eastAsia" w:ascii="Times New Roman" w:hAnsi="Times New Roman" w:eastAsia="宋体" w:cs="Times New Roman"/>
          <w:kern w:val="2"/>
          <w:sz w:val="24"/>
          <w:szCs w:val="24"/>
          <w:lang w:val="en-US" w:eastAsia="zh-CN" w:bidi="ar-SA"/>
        </w:rPr>
        <w:t>Chrome</w:t>
      </w:r>
      <w:r>
        <w:rPr>
          <w:rFonts w:hint="eastAsia"/>
          <w:sz w:val="24"/>
          <w:szCs w:val="24"/>
          <w:lang w:val="en-US" w:eastAsia="zh-CN"/>
        </w:rPr>
        <w:t>插件作为客户端，让用户只要打开流浪器，就可以实时收到更新消息。从技术架构上，前端将使用</w:t>
      </w:r>
      <w:r>
        <w:rPr>
          <w:rFonts w:hint="eastAsia" w:ascii="Times New Roman" w:hAnsi="Times New Roman" w:eastAsia="宋体" w:cs="Times New Roman"/>
          <w:kern w:val="2"/>
          <w:sz w:val="24"/>
          <w:szCs w:val="24"/>
          <w:lang w:val="en-US" w:eastAsia="zh-CN" w:bidi="ar-SA"/>
        </w:rPr>
        <w:t>React</w:t>
      </w:r>
      <w:r>
        <w:rPr>
          <w:rFonts w:hint="eastAsia"/>
          <w:sz w:val="24"/>
          <w:szCs w:val="24"/>
          <w:lang w:val="en-US" w:eastAsia="zh-CN"/>
        </w:rPr>
        <w:t>和</w:t>
      </w:r>
      <w:r>
        <w:rPr>
          <w:rFonts w:hint="eastAsia" w:ascii="Times New Roman" w:hAnsi="Times New Roman" w:eastAsia="宋体" w:cs="Times New Roman"/>
          <w:kern w:val="2"/>
          <w:sz w:val="24"/>
          <w:szCs w:val="24"/>
          <w:lang w:val="en-US" w:eastAsia="zh-CN" w:bidi="ar-SA"/>
        </w:rPr>
        <w:t>Material-UI</w:t>
      </w:r>
      <w:r>
        <w:rPr>
          <w:rFonts w:hint="eastAsia"/>
          <w:sz w:val="24"/>
          <w:szCs w:val="24"/>
          <w:lang w:val="en-US" w:eastAsia="zh-CN"/>
        </w:rPr>
        <w:t>框架开发。</w:t>
      </w:r>
      <w:r>
        <w:rPr>
          <w:rFonts w:hint="eastAsia" w:ascii="Times New Roman" w:hAnsi="Times New Roman" w:eastAsia="宋体" w:cs="Times New Roman"/>
          <w:kern w:val="2"/>
          <w:sz w:val="24"/>
          <w:szCs w:val="24"/>
          <w:lang w:val="en-US" w:eastAsia="zh-CN" w:bidi="ar-SA"/>
        </w:rPr>
        <w:t>web</w:t>
      </w:r>
      <w:r>
        <w:rPr>
          <w:rFonts w:hint="eastAsia"/>
          <w:sz w:val="24"/>
          <w:szCs w:val="24"/>
          <w:lang w:val="en-US" w:eastAsia="zh-CN"/>
        </w:rPr>
        <w:t>服务后台使用</w:t>
      </w:r>
      <w:r>
        <w:rPr>
          <w:rFonts w:hint="eastAsia" w:ascii="Times New Roman" w:hAnsi="Times New Roman" w:eastAsia="宋体" w:cs="Times New Roman"/>
          <w:kern w:val="2"/>
          <w:sz w:val="24"/>
          <w:szCs w:val="24"/>
          <w:lang w:val="en-US" w:eastAsia="zh-CN" w:bidi="ar-SA"/>
        </w:rPr>
        <w:t>Python3</w:t>
      </w:r>
      <w:r>
        <w:rPr>
          <w:rFonts w:hint="eastAsia"/>
          <w:sz w:val="24"/>
          <w:szCs w:val="24"/>
          <w:lang w:val="en-US" w:eastAsia="zh-CN"/>
        </w:rPr>
        <w:t>的</w:t>
      </w:r>
      <w:r>
        <w:rPr>
          <w:rFonts w:hint="eastAsia" w:ascii="Times New Roman" w:hAnsi="Times New Roman" w:eastAsia="宋体" w:cs="Times New Roman"/>
          <w:kern w:val="2"/>
          <w:sz w:val="24"/>
          <w:szCs w:val="24"/>
          <w:lang w:val="en-US" w:eastAsia="zh-CN" w:bidi="ar-SA"/>
        </w:rPr>
        <w:t>Flask</w:t>
      </w:r>
      <w:r>
        <w:rPr>
          <w:rFonts w:hint="eastAsia"/>
          <w:sz w:val="24"/>
          <w:szCs w:val="24"/>
          <w:lang w:val="en-US" w:eastAsia="zh-CN"/>
        </w:rPr>
        <w:t>框架，为了提高系统稳定性，本文将介绍</w:t>
      </w:r>
      <w:r>
        <w:rPr>
          <w:rFonts w:hint="eastAsia" w:ascii="Times New Roman" w:hAnsi="Times New Roman" w:eastAsia="宋体" w:cs="Times New Roman"/>
          <w:kern w:val="2"/>
          <w:sz w:val="24"/>
          <w:szCs w:val="24"/>
          <w:lang w:val="en-US" w:eastAsia="zh-CN" w:bidi="ar-SA"/>
        </w:rPr>
        <w:t>Nginx</w:t>
      </w:r>
      <w:r>
        <w:rPr>
          <w:rFonts w:hint="eastAsia"/>
          <w:sz w:val="24"/>
          <w:szCs w:val="24"/>
          <w:lang w:val="en-US" w:eastAsia="zh-CN"/>
        </w:rPr>
        <w:t>加</w:t>
      </w:r>
      <w:r>
        <w:rPr>
          <w:rFonts w:hint="eastAsia" w:ascii="Times New Roman" w:hAnsi="Times New Roman" w:eastAsia="宋体" w:cs="Times New Roman"/>
          <w:kern w:val="2"/>
          <w:sz w:val="24"/>
          <w:szCs w:val="24"/>
          <w:lang w:val="en-US" w:eastAsia="zh-CN" w:bidi="ar-SA"/>
        </w:rPr>
        <w:t>uWSGI</w:t>
      </w:r>
      <w:r>
        <w:rPr>
          <w:rFonts w:hint="eastAsia"/>
          <w:sz w:val="24"/>
          <w:szCs w:val="24"/>
          <w:lang w:val="en-US" w:eastAsia="zh-CN"/>
        </w:rPr>
        <w:t>等反向代理工具，开发一个多进程、单线程的</w:t>
      </w:r>
      <w:r>
        <w:rPr>
          <w:rFonts w:hint="eastAsia" w:ascii="Times New Roman" w:hAnsi="Times New Roman" w:eastAsia="宋体" w:cs="Times New Roman"/>
          <w:kern w:val="2"/>
          <w:sz w:val="24"/>
          <w:szCs w:val="24"/>
          <w:lang w:val="en-US" w:eastAsia="zh-CN" w:bidi="ar-SA"/>
        </w:rPr>
        <w:t>web</w:t>
      </w:r>
      <w:r>
        <w:rPr>
          <w:rFonts w:hint="eastAsia"/>
          <w:sz w:val="24"/>
          <w:szCs w:val="24"/>
          <w:lang w:val="en-US" w:eastAsia="zh-CN"/>
        </w:rPr>
        <w:t>服务后台。爬虫系统使用</w:t>
      </w:r>
      <w:r>
        <w:rPr>
          <w:rFonts w:hint="eastAsia" w:ascii="Times New Roman" w:hAnsi="Times New Roman" w:eastAsia="宋体" w:cs="Times New Roman"/>
          <w:kern w:val="2"/>
          <w:sz w:val="24"/>
          <w:szCs w:val="24"/>
          <w:lang w:val="en-US" w:eastAsia="zh-CN" w:bidi="ar-SA"/>
        </w:rPr>
        <w:t>Crontab</w:t>
      </w:r>
      <w:r>
        <w:rPr>
          <w:rFonts w:hint="eastAsia"/>
          <w:sz w:val="24"/>
          <w:szCs w:val="24"/>
          <w:lang w:val="en-US" w:eastAsia="zh-CN"/>
        </w:rPr>
        <w:t>定时</w:t>
      </w:r>
      <w:r>
        <w:rPr>
          <w:rFonts w:hint="eastAsia" w:ascii="Times New Roman" w:hAnsi="Times New Roman" w:eastAsia="宋体" w:cs="Times New Roman"/>
          <w:kern w:val="2"/>
          <w:sz w:val="24"/>
          <w:szCs w:val="24"/>
          <w:lang w:val="en-US" w:eastAsia="zh-CN" w:bidi="ar-SA"/>
        </w:rPr>
        <w:t>Python3</w:t>
      </w:r>
      <w:r>
        <w:rPr>
          <w:rFonts w:hint="eastAsia"/>
          <w:sz w:val="24"/>
          <w:szCs w:val="24"/>
          <w:lang w:val="en-US" w:eastAsia="zh-CN"/>
        </w:rPr>
        <w:t>任务和</w:t>
      </w:r>
      <w:r>
        <w:rPr>
          <w:rFonts w:hint="eastAsia" w:ascii="Times New Roman" w:hAnsi="Times New Roman" w:eastAsia="宋体" w:cs="Times New Roman"/>
          <w:kern w:val="2"/>
          <w:sz w:val="24"/>
          <w:szCs w:val="24"/>
          <w:lang w:val="en-US" w:eastAsia="zh-CN" w:bidi="ar-SA"/>
        </w:rPr>
        <w:t>XPath</w:t>
      </w:r>
      <w:r>
        <w:rPr>
          <w:rFonts w:hint="eastAsia"/>
          <w:sz w:val="24"/>
          <w:szCs w:val="24"/>
          <w:lang w:val="en-US" w:eastAsia="zh-CN"/>
        </w:rPr>
        <w:t>语法分析网页</w:t>
      </w:r>
      <w:r>
        <w:rPr>
          <w:rFonts w:hint="eastAsia" w:ascii="Times New Roman" w:hAnsi="Times New Roman" w:eastAsia="宋体" w:cs="Times New Roman"/>
          <w:kern w:val="2"/>
          <w:sz w:val="24"/>
          <w:szCs w:val="24"/>
          <w:lang w:val="en-US" w:eastAsia="zh-CN" w:bidi="ar-SA"/>
        </w:rPr>
        <w:t>HTML</w:t>
      </w:r>
      <w:r>
        <w:rPr>
          <w:rFonts w:hint="eastAsia"/>
          <w:sz w:val="24"/>
          <w:szCs w:val="24"/>
          <w:lang w:val="en-US" w:eastAsia="zh-CN"/>
        </w:rPr>
        <w:t>结构，再使用正则表达式筛选正真所需的内容。使用</w:t>
      </w:r>
      <w:r>
        <w:rPr>
          <w:rFonts w:hint="eastAsia" w:ascii="Times New Roman" w:hAnsi="Times New Roman" w:eastAsia="宋体" w:cs="Times New Roman"/>
          <w:kern w:val="2"/>
          <w:sz w:val="24"/>
          <w:szCs w:val="24"/>
          <w:lang w:val="en-US" w:eastAsia="zh-CN" w:bidi="ar-SA"/>
        </w:rPr>
        <w:t>MySQL</w:t>
      </w:r>
      <w:r>
        <w:rPr>
          <w:rFonts w:hint="eastAsia"/>
          <w:sz w:val="24"/>
          <w:szCs w:val="24"/>
          <w:lang w:val="en-US" w:eastAsia="zh-CN"/>
        </w:rPr>
        <w:t>:5.70作为持久层，</w:t>
      </w:r>
      <w:r>
        <w:rPr>
          <w:rFonts w:hint="eastAsia" w:ascii="Times New Roman" w:hAnsi="Times New Roman" w:eastAsia="宋体" w:cs="Times New Roman"/>
          <w:kern w:val="2"/>
          <w:sz w:val="24"/>
          <w:szCs w:val="24"/>
          <w:lang w:val="en-US" w:eastAsia="zh-CN" w:bidi="ar-SA"/>
        </w:rPr>
        <w:t>Redis</w:t>
      </w:r>
      <w:r>
        <w:rPr>
          <w:rFonts w:hint="eastAsia"/>
          <w:sz w:val="24"/>
          <w:szCs w:val="24"/>
          <w:lang w:val="en-US" w:eastAsia="zh-CN"/>
        </w:rPr>
        <w:t>作为缓存，</w:t>
      </w:r>
      <w:r>
        <w:rPr>
          <w:rFonts w:hint="eastAsia" w:ascii="Times New Roman" w:hAnsi="Times New Roman" w:eastAsia="宋体" w:cs="Times New Roman"/>
          <w:kern w:val="2"/>
          <w:sz w:val="24"/>
          <w:szCs w:val="24"/>
          <w:lang w:val="en-US" w:eastAsia="zh-CN" w:bidi="ar-SA"/>
        </w:rPr>
        <w:t>Docker</w:t>
      </w:r>
      <w:r>
        <w:rPr>
          <w:rFonts w:hint="eastAsia"/>
          <w:sz w:val="24"/>
          <w:szCs w:val="24"/>
          <w:lang w:val="en-US" w:eastAsia="zh-CN"/>
        </w:rPr>
        <w:t>作为虚拟化工具，</w:t>
      </w:r>
      <w:r>
        <w:rPr>
          <w:rFonts w:hint="eastAsia" w:ascii="Times New Roman" w:hAnsi="Times New Roman" w:eastAsia="宋体" w:cs="Times New Roman"/>
          <w:kern w:val="2"/>
          <w:sz w:val="24"/>
          <w:szCs w:val="24"/>
          <w:lang w:val="en-US" w:eastAsia="zh-CN" w:bidi="ar-SA"/>
        </w:rPr>
        <w:t>SQLAlchemy</w:t>
      </w:r>
      <w:r>
        <w:rPr>
          <w:rFonts w:hint="eastAsia"/>
          <w:sz w:val="24"/>
          <w:szCs w:val="24"/>
          <w:lang w:val="en-US" w:eastAsia="zh-CN"/>
        </w:rPr>
        <w:t>作为</w:t>
      </w:r>
      <w:r>
        <w:rPr>
          <w:rFonts w:hint="eastAsia" w:ascii="Times New Roman" w:hAnsi="Times New Roman" w:eastAsia="宋体" w:cs="Times New Roman"/>
          <w:kern w:val="2"/>
          <w:sz w:val="24"/>
          <w:szCs w:val="24"/>
          <w:lang w:val="en-US" w:eastAsia="zh-CN" w:bidi="ar-SA"/>
        </w:rPr>
        <w:t>ORM</w:t>
      </w:r>
      <w:r>
        <w:rPr>
          <w:rFonts w:hint="eastAsia"/>
          <w:sz w:val="24"/>
          <w:szCs w:val="24"/>
          <w:lang w:val="en-US" w:eastAsia="zh-CN"/>
        </w:rPr>
        <w:t>框架，</w:t>
      </w:r>
      <w:r>
        <w:rPr>
          <w:rFonts w:hint="eastAsia" w:ascii="Times New Roman" w:hAnsi="Times New Roman" w:eastAsia="宋体" w:cs="Times New Roman"/>
          <w:kern w:val="2"/>
          <w:sz w:val="24"/>
          <w:szCs w:val="24"/>
          <w:lang w:val="en-US" w:eastAsia="zh-CN" w:bidi="ar-SA"/>
        </w:rPr>
        <w:t>Alembic</w:t>
      </w:r>
      <w:r>
        <w:rPr>
          <w:rFonts w:hint="eastAsia"/>
          <w:sz w:val="24"/>
          <w:szCs w:val="24"/>
          <w:lang w:val="en-US" w:eastAsia="zh-CN"/>
        </w:rPr>
        <w:t>作为数据库表版本控制。</w:t>
      </w:r>
    </w:p>
    <w:p>
      <w:pPr>
        <w:spacing w:line="360" w:lineRule="auto"/>
        <w:rPr>
          <w:rFonts w:hint="default" w:asciiTheme="minorEastAsia" w:hAnsiTheme="minorEastAsia" w:cstheme="minorEastAsia"/>
          <w:sz w:val="24"/>
          <w:szCs w:val="24"/>
          <w:lang w:eastAsia="zh-CN"/>
        </w:rPr>
      </w:pPr>
      <w:r>
        <w:rPr>
          <w:rFonts w:hint="eastAsia" w:ascii="黑体" w:hAnsi="黑体" w:eastAsia="黑体" w:cs="黑体"/>
          <w:sz w:val="24"/>
          <w:szCs w:val="24"/>
          <w:lang w:val="en-US" w:eastAsia="zh-CN"/>
        </w:rPr>
        <w:t>关键词：</w:t>
      </w:r>
      <w:r>
        <w:rPr>
          <w:rFonts w:hint="default" w:asciiTheme="minorEastAsia" w:hAnsiTheme="minorEastAsia" w:cstheme="minorEastAsia"/>
          <w:sz w:val="24"/>
          <w:szCs w:val="24"/>
          <w:lang w:eastAsia="zh-CN"/>
        </w:rPr>
        <w:t>网络爬虫</w:t>
      </w:r>
      <w:r>
        <w:rPr>
          <w:rFonts w:hint="eastAsia" w:asciiTheme="minorEastAsia" w:hAnsiTheme="minorEastAsia" w:cstheme="minorEastAsia"/>
          <w:sz w:val="24"/>
          <w:szCs w:val="24"/>
          <w:lang w:val="en-US" w:eastAsia="zh-CN"/>
        </w:rPr>
        <w:t xml:space="preserve">  </w:t>
      </w:r>
      <w:r>
        <w:rPr>
          <w:rFonts w:hint="eastAsia" w:ascii="Times New Roman" w:hAnsi="Times New Roman" w:eastAsia="宋体" w:cs="Times New Roman"/>
          <w:kern w:val="2"/>
          <w:sz w:val="24"/>
          <w:szCs w:val="24"/>
          <w:lang w:val="en-US" w:eastAsia="zh-CN" w:bidi="ar-SA"/>
        </w:rPr>
        <w:t>Chrome</w:t>
      </w:r>
      <w:r>
        <w:rPr>
          <w:rFonts w:hint="default" w:asciiTheme="minorEastAsia" w:hAnsiTheme="minorEastAsia" w:cstheme="minorEastAsia"/>
          <w:sz w:val="24"/>
          <w:szCs w:val="24"/>
          <w:lang w:val="en-US" w:eastAsia="zh-CN"/>
        </w:rPr>
        <w:t xml:space="preserve">插件 </w:t>
      </w:r>
      <w:r>
        <w:rPr>
          <w:rFonts w:hint="eastAsia" w:asciiTheme="minorEastAsia" w:hAnsiTheme="minorEastAsia" w:cstheme="minorEastAsia"/>
          <w:sz w:val="24"/>
          <w:szCs w:val="24"/>
          <w:lang w:val="en-US" w:eastAsia="zh-CN"/>
        </w:rPr>
        <w:t xml:space="preserve"> </w:t>
      </w:r>
      <w:r>
        <w:rPr>
          <w:rFonts w:hint="eastAsia" w:ascii="Times New Roman" w:hAnsi="Times New Roman" w:eastAsia="宋体" w:cs="Times New Roman"/>
          <w:kern w:val="2"/>
          <w:sz w:val="24"/>
          <w:szCs w:val="24"/>
          <w:lang w:val="en-US" w:eastAsia="zh-CN" w:bidi="ar-SA"/>
        </w:rPr>
        <w:t>XPath</w:t>
      </w:r>
      <w:r>
        <w:rPr>
          <w:rFonts w:hint="default" w:ascii="Times New Roman" w:hAnsi="Times New Roman" w:eastAsia="宋体" w:cs="Times New Roman"/>
          <w:kern w:val="2"/>
          <w:sz w:val="24"/>
          <w:szCs w:val="24"/>
          <w:lang w:val="en-US" w:eastAsia="zh-CN" w:bidi="ar-SA"/>
        </w:rPr>
        <w:t xml:space="preserve"> </w:t>
      </w:r>
      <w:r>
        <w:rPr>
          <w:rFonts w:hint="eastAsia" w:ascii="Times New Roman" w:hAnsi="Times New Roman" w:eastAsia="宋体" w:cs="Times New Roman"/>
          <w:kern w:val="2"/>
          <w:sz w:val="24"/>
          <w:szCs w:val="24"/>
          <w:lang w:val="en-US" w:eastAsia="zh-CN" w:bidi="ar-SA"/>
        </w:rPr>
        <w:t xml:space="preserve"> Crontab</w:t>
      </w:r>
      <w:r>
        <w:rPr>
          <w:rFonts w:hint="default" w:ascii="Times New Roman" w:hAnsi="Times New Roman" w:eastAsia="宋体" w:cs="Times New Roman"/>
          <w:kern w:val="2"/>
          <w:sz w:val="24"/>
          <w:szCs w:val="24"/>
          <w:lang w:val="en-US" w:eastAsia="zh-CN" w:bidi="ar-SA"/>
        </w:rPr>
        <w:t xml:space="preserve"> </w:t>
      </w:r>
      <w:r>
        <w:rPr>
          <w:rFonts w:hint="eastAsia" w:ascii="Times New Roman" w:hAnsi="Times New Roman" w:eastAsia="宋体" w:cs="Times New Roman"/>
          <w:kern w:val="2"/>
          <w:sz w:val="24"/>
          <w:szCs w:val="24"/>
          <w:lang w:val="en-US" w:eastAsia="zh-CN" w:bidi="ar-SA"/>
        </w:rPr>
        <w:t xml:space="preserve"> D</w:t>
      </w:r>
      <w:r>
        <w:rPr>
          <w:rFonts w:hint="default" w:ascii="Times New Roman" w:hAnsi="Times New Roman" w:eastAsia="宋体" w:cs="Times New Roman"/>
          <w:kern w:val="2"/>
          <w:sz w:val="24"/>
          <w:szCs w:val="24"/>
          <w:lang w:val="en-US" w:eastAsia="zh-CN" w:bidi="ar-SA"/>
        </w:rPr>
        <w:t>ocker</w:t>
      </w:r>
    </w:p>
    <w:p>
      <w:pPr>
        <w:spacing w:line="360" w:lineRule="auto"/>
        <w:ind w:firstLine="420" w:firstLineChars="0"/>
        <w:rPr>
          <w:rFonts w:hint="eastAsia"/>
          <w:lang w:val="en-US" w:eastAsia="zh-CN"/>
        </w:rPr>
      </w:pPr>
    </w:p>
    <w:p>
      <w:pPr>
        <w:rPr>
          <w:rFonts w:hint="eastAsia"/>
          <w:lang w:val="en-US" w:eastAsia="zh-CN"/>
        </w:rPr>
      </w:pPr>
      <w:r>
        <w:rPr>
          <w:rFonts w:hint="eastAsia"/>
          <w:lang w:val="en-US" w:eastAsia="zh-CN"/>
        </w:rPr>
        <w:br w:type="page"/>
      </w:r>
    </w:p>
    <w:p>
      <w:pPr>
        <w:spacing w:line="360" w:lineRule="auto"/>
        <w:jc w:val="cente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Application of flask Framework Combination Technology in web crawler System</w:t>
      </w:r>
    </w:p>
    <w:p>
      <w:pPr>
        <w:spacing w:line="360" w:lineRule="auto"/>
        <w:jc w:val="center"/>
        <w:rPr>
          <w:rFonts w:hint="default" w:ascii="Times New Roman" w:hAnsi="Times New Roman" w:cs="Times New Roman"/>
          <w:sz w:val="24"/>
          <w:szCs w:val="24"/>
          <w:lang w:eastAsia="zh-CN"/>
        </w:rPr>
      </w:pPr>
      <w:r>
        <w:rPr>
          <w:rFonts w:hint="default" w:ascii="Times New Roman" w:hAnsi="Times New Roman" w:eastAsia="宋体" w:cs="宋体"/>
          <w:kern w:val="2"/>
          <w:sz w:val="24"/>
          <w:szCs w:val="20"/>
          <w:lang w:val="en-US" w:eastAsia="zh-CN" w:bidi="ar-SA"/>
        </w:rPr>
        <w:t>Liu Weiming</w:t>
      </w:r>
    </w:p>
    <w:p>
      <w:pPr>
        <w:pStyle w:val="25"/>
        <w:rPr>
          <w:rFonts w:hint="eastAsia" w:ascii="Times New Roman" w:hAnsi="Times New Roman" w:eastAsia="宋体"/>
          <w:lang w:val="en-US" w:eastAsia="zh-CN"/>
        </w:rPr>
      </w:pPr>
      <w:r>
        <w:rPr>
          <w:rFonts w:hint="default" w:ascii="Times New Roman" w:hAnsi="Times New Roman" w:eastAsia="宋体"/>
          <w:lang w:val="en-US" w:eastAsia="zh-CN"/>
        </w:rPr>
        <w:t>(College of Software</w:t>
      </w:r>
      <w:r>
        <w:rPr>
          <w:rFonts w:hint="eastAsia" w:ascii="Times New Roman" w:hAnsi="Times New Roman" w:eastAsia="宋体"/>
          <w:lang w:val="en-US" w:eastAsia="zh-CN"/>
        </w:rPr>
        <w:t xml:space="preserve"> Technology</w:t>
      </w:r>
      <w:r>
        <w:rPr>
          <w:rFonts w:hint="default" w:ascii="Times New Roman" w:hAnsi="Times New Roman" w:eastAsia="宋体"/>
          <w:lang w:val="en-US" w:eastAsia="zh-CN"/>
        </w:rPr>
        <w:t>, South China Agricultural University, GuangZhou, 510000, China)</w:t>
      </w:r>
    </w:p>
    <w:p>
      <w:pPr>
        <w:pStyle w:val="4"/>
        <w:rPr>
          <w:rFonts w:hint="default" w:ascii="Times New Roman" w:hAnsi="Times New Roman" w:eastAsia="宋体" w:cs="Times New Roman"/>
          <w:lang w:val="en-US" w:eastAsia="zh-CN"/>
        </w:rPr>
      </w:pPr>
      <w:r>
        <w:rPr>
          <w:rStyle w:val="24"/>
          <w:rFonts w:hint="eastAsia" w:ascii="Times New Roman" w:hAnsi="Times New Roman" w:eastAsia="宋体" w:cs="Times New Roman"/>
        </w:rPr>
        <w:t>Abstract:</w:t>
      </w:r>
      <w:r>
        <w:rPr>
          <w:rStyle w:val="24"/>
          <w:rFonts w:hint="eastAsia" w:cs="Times New Roman"/>
          <w:lang w:val="en-US" w:eastAsia="zh-CN"/>
        </w:rPr>
        <w:t xml:space="preserve"> </w:t>
      </w:r>
      <w:r>
        <w:rPr>
          <w:rFonts w:hint="eastAsia" w:ascii="Times New Roman" w:hAnsi="Times New Roman" w:eastAsia="宋体" w:cs="Times New Roman"/>
          <w:lang w:val="en-US"/>
        </w:rPr>
        <w:t xml:space="preserve">In fact, web crawler is a detection </w:t>
      </w:r>
      <w:r>
        <w:rPr>
          <w:rFonts w:hint="eastAsia" w:ascii="Times New Roman" w:hAnsi="Times New Roman" w:eastAsia="宋体" w:cs="Times New Roman"/>
        </w:rPr>
        <w:t>24</w:t>
      </w:r>
      <w:r>
        <w:rPr>
          <w:rFonts w:hint="eastAsia" w:ascii="Times New Roman" w:hAnsi="Times New Roman" w:eastAsia="宋体" w:cs="Times New Roman"/>
          <w:lang w:val="en-US" w:eastAsia="zh-CN"/>
        </w:rPr>
        <w:t>-</w:t>
      </w:r>
      <w:r>
        <w:rPr>
          <w:rFonts w:hint="eastAsia" w:ascii="Times New Roman" w:hAnsi="Times New Roman" w:eastAsia="宋体" w:cs="Times New Roman"/>
        </w:rPr>
        <w:t xml:space="preserve">hours </w:t>
      </w:r>
      <w:r>
        <w:rPr>
          <w:rFonts w:hint="eastAsia" w:ascii="Times New Roman" w:hAnsi="Times New Roman" w:eastAsia="宋体" w:cs="Times New Roman"/>
          <w:lang w:val="en-US"/>
        </w:rPr>
        <w:t xml:space="preserve">machine. It`s base action is </w:t>
      </w:r>
      <w:r>
        <w:rPr>
          <w:rFonts w:hint="default" w:ascii="Times New Roman" w:hAnsi="Times New Roman" w:eastAsia="宋体" w:cs="Times New Roman"/>
          <w:lang w:val="en-US" w:eastAsia="zh-CN"/>
        </w:rPr>
        <w:t>searching on the internet like common human do and back with some message, which is what we want. Baidu</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Search Engines, a web crawler as well, Baidu</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product a lot of web crawler every day, back and transfer to useful message, open for us searching. We can use web crawler to increase a website click through rate so that will be more easily retrieve, this skill is called SEO(Search Engine Optimization). Now is coming up so many polymeric e-commerce, they don`t need to produce own products, just showing commodity from TMALL, Taobao, Jin</w:t>
      </w:r>
      <w:r>
        <w:rPr>
          <w:rFonts w:hint="eastAsia" w:ascii="Times New Roman" w:hAnsi="Times New Roman" w:eastAsia="宋体" w:cs="Times New Roman"/>
          <w:lang w:val="en-US" w:eastAsia="zh-CN"/>
        </w:rPr>
        <w:t>d</w:t>
      </w:r>
      <w:r>
        <w:rPr>
          <w:rFonts w:hint="default" w:ascii="Times New Roman" w:hAnsi="Times New Roman" w:eastAsia="宋体" w:cs="Times New Roman"/>
          <w:lang w:val="en-US" w:eastAsia="zh-CN"/>
        </w:rPr>
        <w:t>ong and so on, become the Baidu</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of e-commerce. It easy to see, web crawler connected our life, it can make a hug convenient to our life.</w:t>
      </w:r>
    </w:p>
    <w:p>
      <w:pPr>
        <w:pStyle w:val="4"/>
        <w:rPr>
          <w:rFonts w:hint="eastAsia" w:ascii="Times New Roman" w:hAnsi="Times New Roman" w:cs="Times New Roman" w:eastAsiaTheme="minorEastAsia"/>
          <w:kern w:val="2"/>
          <w:sz w:val="24"/>
          <w:szCs w:val="24"/>
          <w:lang w:val="en-US" w:eastAsia="zh-CN" w:bidi="ar-SA"/>
        </w:rPr>
      </w:pPr>
      <w:r>
        <w:rPr>
          <w:rFonts w:hint="eastAsia" w:ascii="Times New Roman" w:hAnsi="Times New Roman" w:eastAsia="宋体" w:cs="Times New Roman"/>
          <w:lang w:val="en-US"/>
        </w:rPr>
        <w:t xml:space="preserve"> </w:t>
      </w:r>
      <w:r>
        <w:rPr>
          <w:rFonts w:hint="default" w:ascii="Times New Roman" w:hAnsi="Times New Roman" w:eastAsia="宋体" w:cs="Times New Roman"/>
          <w:lang w:val="en-US" w:eastAsia="zh-CN"/>
        </w:rPr>
        <w:t xml:space="preserve"> This article is going to build a life-use web crawler application, the crawler will push and buy cheapest food around your city, showing the blog of programming, movie on show and upcoming, air ticket price and so on. For easier use, this article will build a </w:t>
      </w:r>
      <w:r>
        <w:rPr>
          <w:rFonts w:hint="eastAsia" w:ascii="Times New Roman" w:hAnsi="Times New Roman" w:eastAsia="宋体" w:cs="Times New Roman"/>
          <w:lang w:val="en-US" w:eastAsia="zh-CN"/>
        </w:rPr>
        <w:t>Chrome</w:t>
      </w:r>
      <w:r>
        <w:rPr>
          <w:rFonts w:hint="default" w:ascii="Times New Roman" w:hAnsi="Times New Roman" w:eastAsia="宋体" w:cs="Times New Roman"/>
          <w:lang w:val="en-US" w:eastAsia="zh-CN"/>
        </w:rPr>
        <w:t xml:space="preserve"> extensions for client, so user can receive message only by opening </w:t>
      </w:r>
      <w:r>
        <w:rPr>
          <w:rFonts w:hint="eastAsia" w:ascii="Times New Roman" w:hAnsi="Times New Roman" w:eastAsia="宋体" w:cs="Times New Roman"/>
          <w:lang w:val="en-US" w:eastAsia="zh-CN"/>
        </w:rPr>
        <w:t>Chrome</w:t>
      </w:r>
      <w:r>
        <w:rPr>
          <w:rFonts w:hint="default" w:ascii="Times New Roman" w:hAnsi="Times New Roman" w:eastAsia="宋体" w:cs="Times New Roman"/>
          <w:lang w:val="en-US" w:eastAsia="zh-CN"/>
        </w:rPr>
        <w:t xml:space="preserve"> browser. From the technical framework, using react and material-ui framework for client. Web server will use </w:t>
      </w:r>
      <w:r>
        <w:rPr>
          <w:rFonts w:hint="eastAsia" w:ascii="Times New Roman" w:hAnsi="Times New Roman" w:eastAsia="宋体" w:cs="Times New Roman"/>
          <w:lang w:val="en-US" w:eastAsia="zh-CN"/>
        </w:rPr>
        <w:t>Python</w:t>
      </w:r>
      <w:r>
        <w:rPr>
          <w:rFonts w:hint="default" w:ascii="Times New Roman" w:hAnsi="Times New Roman" w:eastAsia="宋体" w:cs="Times New Roman"/>
          <w:lang w:val="en-US" w:eastAsia="zh-CN"/>
        </w:rPr>
        <w:t xml:space="preserve">3-flask framework, to more stable, this article will introduce </w:t>
      </w:r>
      <w:r>
        <w:rPr>
          <w:rFonts w:hint="eastAsia" w:ascii="Times New Roman" w:hAnsi="Times New Roman" w:eastAsia="宋体" w:cs="Times New Roman"/>
          <w:lang w:val="en-US" w:eastAsia="zh-CN"/>
        </w:rPr>
        <w:t>N</w:t>
      </w:r>
      <w:r>
        <w:rPr>
          <w:rFonts w:hint="default" w:ascii="Times New Roman" w:hAnsi="Times New Roman" w:eastAsia="宋体" w:cs="Times New Roman"/>
          <w:lang w:val="en-US" w:eastAsia="zh-CN"/>
        </w:rPr>
        <w:t xml:space="preserve">ginx and </w:t>
      </w:r>
      <w:r>
        <w:rPr>
          <w:rFonts w:hint="eastAsia" w:ascii="Times New Roman" w:hAnsi="Times New Roman" w:eastAsia="宋体" w:cs="Times New Roman"/>
          <w:lang w:val="en-US" w:eastAsia="zh-CN"/>
        </w:rPr>
        <w:t>uWSGI</w:t>
      </w:r>
      <w:r>
        <w:rPr>
          <w:rFonts w:hint="default" w:ascii="Times New Roman" w:hAnsi="Times New Roman" w:eastAsia="宋体" w:cs="Times New Roman"/>
          <w:lang w:val="en-US" w:eastAsia="zh-CN"/>
        </w:rPr>
        <w:t xml:space="preserve"> reverse proxy tools to build a multi process, single thread web server application. Web crawler system will use linux-</w:t>
      </w:r>
      <w:r>
        <w:rPr>
          <w:rFonts w:hint="eastAsia" w:ascii="Times New Roman" w:hAnsi="Times New Roman" w:eastAsia="宋体" w:cs="Times New Roman"/>
          <w:lang w:val="en-US" w:eastAsia="zh-CN"/>
        </w:rPr>
        <w:t>crontab</w:t>
      </w:r>
      <w:r>
        <w:rPr>
          <w:rFonts w:hint="default" w:ascii="Times New Roman" w:hAnsi="Times New Roman" w:eastAsia="宋体" w:cs="Times New Roman"/>
          <w:lang w:val="en-US" w:eastAsia="zh-CN"/>
        </w:rPr>
        <w:t xml:space="preserve"> timing task </w:t>
      </w:r>
      <w:r>
        <w:rPr>
          <w:rFonts w:hint="eastAsia" w:ascii="Times New Roman" w:hAnsi="Times New Roman" w:eastAsia="宋体" w:cs="Times New Roman"/>
          <w:lang w:val="en-US" w:eastAsia="zh-CN"/>
        </w:rPr>
        <w:t>Python</w:t>
      </w:r>
      <w:r>
        <w:rPr>
          <w:rFonts w:hint="default" w:ascii="Times New Roman" w:hAnsi="Times New Roman" w:eastAsia="宋体" w:cs="Times New Roman"/>
          <w:lang w:val="en-US" w:eastAsia="zh-CN"/>
        </w:rPr>
        <w:t xml:space="preserve">3 job and </w:t>
      </w:r>
      <w:r>
        <w:rPr>
          <w:rFonts w:hint="eastAsia" w:ascii="Times New Roman" w:hAnsi="Times New Roman" w:eastAsia="宋体" w:cs="Times New Roman"/>
          <w:lang w:val="en-US" w:eastAsia="zh-CN"/>
        </w:rPr>
        <w:t>XPath</w:t>
      </w:r>
      <w:r>
        <w:rPr>
          <w:rFonts w:hint="default" w:ascii="Times New Roman" w:hAnsi="Times New Roman" w:eastAsia="宋体" w:cs="Times New Roman"/>
          <w:lang w:val="en-US" w:eastAsia="zh-CN"/>
        </w:rPr>
        <w:t xml:space="preserve"> syntax analysis website html structure, </w:t>
      </w:r>
      <w:r>
        <w:rPr>
          <w:rFonts w:hint="eastAsia" w:ascii="Times New Roman" w:hAnsi="Times New Roman" w:eastAsia="宋体" w:cs="Times New Roman"/>
          <w:lang w:val="en-US" w:eastAsia="zh-CN"/>
        </w:rPr>
        <w:t>RegEx</w:t>
      </w:r>
      <w:r>
        <w:rPr>
          <w:rFonts w:hint="default" w:ascii="Times New Roman" w:hAnsi="Times New Roman" w:eastAsia="宋体" w:cs="Times New Roman"/>
          <w:lang w:val="en-US" w:eastAsia="zh-CN"/>
        </w:rPr>
        <w:t xml:space="preserve"> for select the inf</w:t>
      </w:r>
      <w:r>
        <w:rPr>
          <w:rFonts w:hint="eastAsia" w:ascii="Times New Roman" w:hAnsi="Times New Roman" w:eastAsia="宋体" w:cs="Times New Roman"/>
          <w:lang w:val="en-US" w:eastAsia="zh-CN"/>
        </w:rPr>
        <w:t>ORM</w:t>
      </w:r>
      <w:r>
        <w:rPr>
          <w:rFonts w:hint="default" w:ascii="Times New Roman" w:hAnsi="Times New Roman" w:eastAsia="宋体" w:cs="Times New Roman"/>
          <w:lang w:val="en-US" w:eastAsia="zh-CN"/>
        </w:rPr>
        <w:t>ation we want. My</w:t>
      </w:r>
      <w:r>
        <w:rPr>
          <w:rFonts w:hint="eastAsia" w:ascii="Times New Roman" w:hAnsi="Times New Roman" w:eastAsia="宋体" w:cs="Times New Roman"/>
          <w:lang w:val="en-US" w:eastAsia="zh-CN"/>
        </w:rPr>
        <w:t>SQL</w:t>
      </w:r>
      <w:r>
        <w:rPr>
          <w:rFonts w:hint="default" w:ascii="Times New Roman" w:hAnsi="Times New Roman" w:eastAsia="宋体" w:cs="Times New Roman"/>
          <w:lang w:val="en-US" w:eastAsia="zh-CN"/>
        </w:rPr>
        <w:t xml:space="preserve">:5.70 for database, </w:t>
      </w:r>
      <w:r>
        <w:rPr>
          <w:rFonts w:hint="eastAsia" w:ascii="Times New Roman" w:hAnsi="Times New Roman" w:eastAsia="宋体" w:cs="Times New Roman"/>
          <w:lang w:val="en-US" w:eastAsia="zh-CN"/>
        </w:rPr>
        <w:t>R</w:t>
      </w:r>
      <w:r>
        <w:rPr>
          <w:rFonts w:hint="default" w:ascii="Times New Roman" w:hAnsi="Times New Roman" w:eastAsia="宋体" w:cs="Times New Roman"/>
          <w:lang w:val="en-US" w:eastAsia="zh-CN"/>
        </w:rPr>
        <w:t xml:space="preserve">edis for cache, </w:t>
      </w:r>
      <w:r>
        <w:rPr>
          <w:rFonts w:hint="eastAsia" w:ascii="Times New Roman" w:hAnsi="Times New Roman" w:eastAsia="宋体" w:cs="Times New Roman"/>
          <w:lang w:val="en-US" w:eastAsia="zh-CN"/>
        </w:rPr>
        <w:t>D</w:t>
      </w:r>
      <w:r>
        <w:rPr>
          <w:rFonts w:hint="default" w:ascii="Times New Roman" w:hAnsi="Times New Roman" w:eastAsia="宋体" w:cs="Times New Roman"/>
          <w:lang w:val="en-US" w:eastAsia="zh-CN"/>
        </w:rPr>
        <w:t xml:space="preserve">ocker for virtualization, </w:t>
      </w:r>
      <w:r>
        <w:rPr>
          <w:rFonts w:hint="eastAsia" w:ascii="Times New Roman" w:hAnsi="Times New Roman" w:eastAsia="宋体" w:cs="Times New Roman"/>
          <w:lang w:val="en-US" w:eastAsia="zh-CN"/>
        </w:rPr>
        <w:t>SQLAlchemy</w:t>
      </w:r>
      <w:r>
        <w:rPr>
          <w:rFonts w:hint="default" w:ascii="Times New Roman" w:hAnsi="Times New Roman" w:eastAsia="宋体" w:cs="Times New Roman"/>
          <w:lang w:val="en-US" w:eastAsia="zh-CN"/>
        </w:rPr>
        <w:t xml:space="preserve"> for </w:t>
      </w:r>
      <w:r>
        <w:rPr>
          <w:rFonts w:hint="eastAsia" w:ascii="Times New Roman" w:hAnsi="Times New Roman" w:eastAsia="宋体" w:cs="Times New Roman"/>
          <w:lang w:val="en-US" w:eastAsia="zh-CN"/>
        </w:rPr>
        <w:t>ORM</w:t>
      </w:r>
      <w:r>
        <w:rPr>
          <w:rFonts w:hint="default" w:ascii="Times New Roman" w:hAnsi="Times New Roman" w:eastAsia="宋体" w:cs="Times New Roman"/>
          <w:lang w:val="en-US" w:eastAsia="zh-CN"/>
        </w:rPr>
        <w:t xml:space="preserve"> framework, and </w:t>
      </w:r>
      <w:r>
        <w:rPr>
          <w:rFonts w:hint="eastAsia" w:ascii="Times New Roman" w:hAnsi="Times New Roman" w:eastAsia="宋体" w:cs="Times New Roman"/>
          <w:lang w:val="en-US" w:eastAsia="zh-CN"/>
        </w:rPr>
        <w:t>Alembic</w:t>
      </w:r>
      <w:r>
        <w:rPr>
          <w:rFonts w:hint="default" w:ascii="Times New Roman" w:hAnsi="Times New Roman" w:eastAsia="宋体" w:cs="Times New Roman"/>
          <w:lang w:val="en-US" w:eastAsia="zh-CN"/>
        </w:rPr>
        <w:t xml:space="preserve"> for database version control.</w:t>
      </w:r>
    </w:p>
    <w:p>
      <w:pPr>
        <w:numPr>
          <w:ilvl w:val="0"/>
          <w:numId w:val="0"/>
        </w:numPr>
        <w:spacing w:line="360" w:lineRule="auto"/>
        <w:ind w:leftChars="0"/>
        <w:outlineLvl w:val="0"/>
        <w:rPr>
          <w:rFonts w:hint="default" w:ascii="Times New Roman" w:hAnsi="Times New Roman" w:cs="Times New Roman"/>
          <w:sz w:val="24"/>
          <w:szCs w:val="24"/>
          <w:lang w:eastAsia="zh-CN"/>
        </w:rPr>
      </w:pPr>
      <w:r>
        <w:rPr>
          <w:rStyle w:val="24"/>
          <w:rFonts w:hint="eastAsia" w:ascii="Times New Roman" w:hAnsi="Times New Roman" w:eastAsia="宋体" w:cs="Times New Roman"/>
          <w:kern w:val="2"/>
          <w:sz w:val="24"/>
          <w:szCs w:val="24"/>
          <w:lang w:val="en-US" w:eastAsia="zh-CN" w:bidi="ar-SA"/>
        </w:rPr>
        <w:t xml:space="preserve">Keywords: </w:t>
      </w:r>
      <w:r>
        <w:rPr>
          <w:rFonts w:hint="eastAsia" w:ascii="Times New Roman" w:hAnsi="Times New Roman" w:cs="Times New Roman"/>
          <w:sz w:val="24"/>
          <w:szCs w:val="24"/>
          <w:lang w:val="en-US" w:eastAsia="zh-CN"/>
        </w:rPr>
        <w:t>W</w:t>
      </w:r>
      <w:r>
        <w:rPr>
          <w:rFonts w:hint="default" w:ascii="Times New Roman" w:hAnsi="Times New Roman" w:cs="Times New Roman"/>
          <w:sz w:val="24"/>
          <w:szCs w:val="24"/>
          <w:lang w:eastAsia="zh-CN"/>
        </w:rPr>
        <w:t>eb-</w:t>
      </w:r>
      <w:r>
        <w:rPr>
          <w:rFonts w:hint="eastAsia" w:ascii="Times New Roman" w:hAnsi="Times New Roman" w:cs="Times New Roman"/>
          <w:sz w:val="24"/>
          <w:szCs w:val="24"/>
          <w:lang w:val="en-US" w:eastAsia="zh-CN"/>
        </w:rPr>
        <w:t>C</w:t>
      </w:r>
      <w:r>
        <w:rPr>
          <w:rFonts w:hint="default" w:ascii="Times New Roman" w:hAnsi="Times New Roman" w:cs="Times New Roman"/>
          <w:sz w:val="24"/>
          <w:szCs w:val="24"/>
          <w:lang w:eastAsia="zh-CN"/>
        </w:rPr>
        <w:t xml:space="preserve">rawler </w:t>
      </w:r>
      <w:r>
        <w:rPr>
          <w:rFonts w:hint="eastAsia" w:ascii="Times New Roman" w:hAnsi="Times New Roman" w:cs="Times New Roman"/>
          <w:sz w:val="24"/>
          <w:szCs w:val="24"/>
          <w:lang w:val="en-US" w:eastAsia="zh-CN"/>
        </w:rPr>
        <w:t xml:space="preserve"> Chrome</w:t>
      </w:r>
      <w:r>
        <w:rPr>
          <w:rFonts w:hint="default" w:ascii="Times New Roman" w:hAnsi="Times New Roman" w:cs="Times New Roman"/>
          <w:sz w:val="24"/>
          <w:szCs w:val="24"/>
          <w:lang w:eastAsia="zh-CN"/>
        </w:rPr>
        <w:t>-</w:t>
      </w:r>
      <w:r>
        <w:rPr>
          <w:rFonts w:hint="eastAsia" w:ascii="Times New Roman" w:hAnsi="Times New Roman" w:cs="Times New Roman"/>
          <w:sz w:val="24"/>
          <w:szCs w:val="24"/>
          <w:lang w:val="en-US" w:eastAsia="zh-CN"/>
        </w:rPr>
        <w:t>E</w:t>
      </w:r>
      <w:r>
        <w:rPr>
          <w:rFonts w:hint="default" w:ascii="Times New Roman" w:hAnsi="Times New Roman" w:cs="Times New Roman"/>
          <w:sz w:val="24"/>
          <w:szCs w:val="24"/>
          <w:lang w:eastAsia="zh-CN"/>
        </w:rPr>
        <w:t xml:space="preserve">xtensions </w:t>
      </w:r>
      <w:r>
        <w:rPr>
          <w:rFonts w:hint="eastAsia" w:ascii="Times New Roman" w:hAnsi="Times New Roman" w:cs="Times New Roman"/>
          <w:sz w:val="24"/>
          <w:szCs w:val="24"/>
          <w:lang w:val="en-US" w:eastAsia="zh-CN"/>
        </w:rPr>
        <w:t xml:space="preserve"> XPath</w:t>
      </w:r>
      <w:r>
        <w:rPr>
          <w:rFonts w:hint="default" w:ascii="Times New Roman" w:hAnsi="Times New Roman" w:cs="Times New Roman"/>
          <w:sz w:val="24"/>
          <w:szCs w:val="24"/>
          <w:lang w:eastAsia="zh-CN"/>
        </w:rPr>
        <w:t xml:space="preserve"> </w:t>
      </w:r>
      <w:r>
        <w:rPr>
          <w:rFonts w:hint="eastAsia" w:ascii="Times New Roman" w:hAnsi="Times New Roman" w:cs="Times New Roman"/>
          <w:sz w:val="24"/>
          <w:szCs w:val="24"/>
          <w:lang w:val="en-US" w:eastAsia="zh-CN"/>
        </w:rPr>
        <w:t xml:space="preserve"> Crontab</w:t>
      </w:r>
      <w:r>
        <w:rPr>
          <w:rFonts w:hint="default" w:ascii="Times New Roman" w:hAnsi="Times New Roman" w:cs="Times New Roman"/>
          <w:sz w:val="24"/>
          <w:szCs w:val="24"/>
          <w:lang w:eastAsia="zh-CN"/>
        </w:rPr>
        <w:t xml:space="preserve"> </w:t>
      </w:r>
      <w:r>
        <w:rPr>
          <w:rFonts w:hint="eastAsia" w:ascii="Times New Roman" w:hAnsi="Times New Roman" w:cs="Times New Roman"/>
          <w:sz w:val="24"/>
          <w:szCs w:val="24"/>
          <w:lang w:val="en-US" w:eastAsia="zh-CN"/>
        </w:rPr>
        <w:t xml:space="preserve"> D</w:t>
      </w:r>
      <w:r>
        <w:rPr>
          <w:rFonts w:hint="default" w:ascii="Times New Roman" w:hAnsi="Times New Roman" w:cs="Times New Roman"/>
          <w:sz w:val="24"/>
          <w:szCs w:val="24"/>
          <w:lang w:eastAsia="zh-CN"/>
        </w:rPr>
        <w:t>ocker</w:t>
      </w:r>
    </w:p>
    <w:p>
      <w:pPr>
        <w:spacing w:before="0" w:beforeLines="0" w:after="0" w:afterLines="0" w:line="240" w:lineRule="auto"/>
        <w:ind w:left="0" w:leftChars="0" w:right="0" w:rightChars="0" w:firstLine="0" w:firstLineChars="0"/>
        <w:jc w:val="center"/>
        <w:rPr>
          <w:rFonts w:hint="default" w:ascii="Times New Roman" w:hAnsi="Times New Roman" w:cs="Times New Roman" w:eastAsiaTheme="minorEastAsia"/>
          <w:kern w:val="2"/>
          <w:sz w:val="24"/>
          <w:szCs w:val="24"/>
          <w:lang w:val="en-US" w:eastAsia="zh-CN" w:bidi="ar-SA"/>
        </w:rPr>
        <w:sectPr>
          <w:footerReference r:id="rId3" w:type="default"/>
          <w:pgSz w:w="11911" w:h="16838"/>
          <w:pgMar w:top="1361" w:right="1361" w:bottom="1361" w:left="1361" w:header="0" w:footer="1179" w:gutter="0"/>
          <w:pgBorders>
            <w:top w:val="none" w:sz="0" w:space="0"/>
            <w:left w:val="none" w:sz="0" w:space="0"/>
            <w:bottom w:val="none" w:sz="0" w:space="0"/>
            <w:right w:val="none" w:sz="0" w:space="0"/>
          </w:pgBorders>
          <w:pgNumType w:fmt="upperRoman" w:start="1"/>
          <w:cols w:space="0" w:num="1"/>
          <w:rtlGutter w:val="0"/>
          <w:docGrid w:linePitch="312" w:charSpace="0"/>
        </w:sectPr>
      </w:pPr>
    </w:p>
    <w:sdt>
      <w:sdtPr>
        <w:rPr>
          <w:rFonts w:ascii="宋体" w:hAnsi="宋体" w:eastAsia="宋体" w:cstheme="minorBidi"/>
          <w:kern w:val="2"/>
          <w:sz w:val="21"/>
          <w:szCs w:val="24"/>
          <w:lang w:val="en-US" w:eastAsia="zh-CN" w:bidi="ar-SA"/>
        </w:rPr>
        <w:id w:val="147456264"/>
        <w15:color w:val="DBDBDB"/>
        <w:docPartObj>
          <w:docPartGallery w:val="Table of Contents"/>
          <w:docPartUnique/>
        </w:docPartObj>
      </w:sdtPr>
      <w:sdtEndPr>
        <w:rPr>
          <w:rFonts w:hint="eastAsia" w:ascii="宋体" w:hAnsi="宋体" w:eastAsia="宋体" w:cs="宋体"/>
          <w:kern w:val="2"/>
          <w:sz w:val="24"/>
          <w:szCs w:val="24"/>
          <w:lang w:val="en-US" w:eastAsia="zh-CN" w:bidi="ar-SA"/>
        </w:rPr>
      </w:sdtEndPr>
      <w:sdtContent>
        <w:p>
          <w:pPr>
            <w:spacing w:before="0" w:beforeLines="0" w:after="0" w:afterLines="0" w:line="360" w:lineRule="auto"/>
            <w:ind w:left="0" w:leftChars="0" w:right="0" w:rightChars="0" w:firstLine="0" w:firstLineChars="0"/>
            <w:jc w:val="center"/>
            <w:rPr>
              <w:rFonts w:hint="eastAsia" w:ascii="宋体" w:hAnsi="宋体" w:eastAsia="宋体" w:cs="宋体"/>
              <w:sz w:val="24"/>
              <w:szCs w:val="24"/>
            </w:rPr>
          </w:pPr>
          <w:bookmarkStart w:id="0" w:name="_Toc28551_WPSOffice_Type3"/>
          <w:r>
            <w:rPr>
              <w:rFonts w:hint="eastAsia" w:ascii="Times New Roman" w:hAnsi="Times New Roman" w:eastAsia="黑体" w:cs="宋体"/>
              <w:kern w:val="2"/>
              <w:sz w:val="28"/>
              <w:szCs w:val="28"/>
              <w:lang w:val="en-US" w:eastAsia="zh-CN" w:bidi="ar-SA"/>
            </w:rPr>
            <w:t>目    录</w:t>
          </w:r>
        </w:p>
        <w:p>
          <w:pPr>
            <w:pStyle w:val="17"/>
            <w:tabs>
              <w:tab w:val="right" w:leader="dot" w:pos="9189"/>
            </w:tabs>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_Toc32746_WPSOffice_Level1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aa84f6da-662b-4d37-9687-0bb5881cbd1f}"/>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cs="宋体"/>
                  <w:sz w:val="24"/>
                  <w:szCs w:val="24"/>
                  <w:lang w:val="en-US" w:eastAsia="zh-CN"/>
                </w:rPr>
                <w:t>1</w:t>
              </w:r>
              <w:r>
                <w:rPr>
                  <w:rFonts w:hint="eastAsia" w:ascii="宋体" w:hAnsi="宋体" w:eastAsia="宋体" w:cs="宋体"/>
                  <w:sz w:val="24"/>
                  <w:szCs w:val="24"/>
                </w:rPr>
                <w:t>. 前言</w:t>
              </w:r>
            </w:sdtContent>
          </w:sdt>
          <w:r>
            <w:rPr>
              <w:rFonts w:hint="eastAsia" w:ascii="宋体" w:hAnsi="宋体" w:eastAsia="宋体" w:cs="宋体"/>
              <w:sz w:val="24"/>
              <w:szCs w:val="24"/>
            </w:rPr>
            <w:tab/>
          </w:r>
          <w:bookmarkStart w:id="1" w:name="_Toc32746_WPSOffice_Level1Page"/>
          <w:r>
            <w:rPr>
              <w:rFonts w:hint="eastAsia" w:ascii="宋体" w:hAnsi="宋体" w:eastAsia="宋体" w:cs="宋体"/>
              <w:sz w:val="24"/>
              <w:szCs w:val="24"/>
            </w:rPr>
            <w:t>1</w:t>
          </w:r>
          <w:bookmarkEnd w:id="1"/>
          <w:r>
            <w:rPr>
              <w:rFonts w:hint="eastAsia" w:ascii="宋体" w:hAnsi="宋体" w:eastAsia="宋体" w:cs="宋体"/>
              <w:sz w:val="24"/>
              <w:szCs w:val="24"/>
            </w:rPr>
            <w:fldChar w:fldCharType="end"/>
          </w:r>
        </w:p>
        <w:p>
          <w:pPr>
            <w:pStyle w:val="18"/>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_Toc28551_WPSOffice_Level2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d2c53191-c58c-46fc-b9f2-4d688e8064a1}"/>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1.1 课题的研究背景</w:t>
              </w:r>
            </w:sdtContent>
          </w:sdt>
          <w:r>
            <w:rPr>
              <w:rFonts w:hint="eastAsia" w:ascii="宋体" w:hAnsi="宋体" w:eastAsia="宋体" w:cs="宋体"/>
              <w:sz w:val="24"/>
              <w:szCs w:val="24"/>
            </w:rPr>
            <w:tab/>
          </w:r>
          <w:bookmarkStart w:id="2" w:name="_Toc28551_WPSOffice_Level2Page"/>
          <w:r>
            <w:rPr>
              <w:rFonts w:hint="eastAsia" w:ascii="宋体" w:hAnsi="宋体" w:eastAsia="宋体" w:cs="宋体"/>
              <w:sz w:val="24"/>
              <w:szCs w:val="24"/>
            </w:rPr>
            <w:t>1</w:t>
          </w:r>
          <w:bookmarkEnd w:id="2"/>
          <w:r>
            <w:rPr>
              <w:rFonts w:hint="eastAsia" w:ascii="宋体" w:hAnsi="宋体" w:eastAsia="宋体" w:cs="宋体"/>
              <w:sz w:val="24"/>
              <w:szCs w:val="24"/>
            </w:rPr>
            <w:fldChar w:fldCharType="end"/>
          </w:r>
        </w:p>
        <w:p>
          <w:pPr>
            <w:pStyle w:val="18"/>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_Toc27709_WPSOffice_Level2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b7a68dab-2e85-45ba-b85e-8f39e7586cf7}"/>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1.2 国内外相关课题的研究现状</w:t>
              </w:r>
            </w:sdtContent>
          </w:sdt>
          <w:r>
            <w:rPr>
              <w:rFonts w:hint="eastAsia" w:ascii="宋体" w:hAnsi="宋体" w:eastAsia="宋体" w:cs="宋体"/>
              <w:sz w:val="24"/>
              <w:szCs w:val="24"/>
            </w:rPr>
            <w:tab/>
          </w:r>
          <w:bookmarkStart w:id="3" w:name="_Toc27709_WPSOffice_Level2Page"/>
          <w:r>
            <w:rPr>
              <w:rFonts w:hint="eastAsia" w:ascii="宋体" w:hAnsi="宋体" w:eastAsia="宋体" w:cs="宋体"/>
              <w:sz w:val="24"/>
              <w:szCs w:val="24"/>
            </w:rPr>
            <w:t>1</w:t>
          </w:r>
          <w:bookmarkEnd w:id="3"/>
          <w:r>
            <w:rPr>
              <w:rFonts w:hint="eastAsia" w:ascii="宋体" w:hAnsi="宋体" w:eastAsia="宋体" w:cs="宋体"/>
              <w:sz w:val="24"/>
              <w:szCs w:val="24"/>
            </w:rPr>
            <w:fldChar w:fldCharType="end"/>
          </w:r>
        </w:p>
        <w:p>
          <w:pPr>
            <w:pStyle w:val="18"/>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_Toc19676_WPSOffice_Level2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a79de771-8432-4918-a850-6ad799a8f8ee}"/>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1.3 论文结构</w:t>
              </w:r>
            </w:sdtContent>
          </w:sdt>
          <w:r>
            <w:rPr>
              <w:rFonts w:hint="eastAsia" w:ascii="宋体" w:hAnsi="宋体" w:eastAsia="宋体" w:cs="宋体"/>
              <w:sz w:val="24"/>
              <w:szCs w:val="24"/>
            </w:rPr>
            <w:tab/>
          </w:r>
          <w:bookmarkStart w:id="4" w:name="_Toc19676_WPSOffice_Level2Page"/>
          <w:r>
            <w:rPr>
              <w:rFonts w:hint="eastAsia" w:ascii="宋体" w:hAnsi="宋体" w:eastAsia="宋体" w:cs="宋体"/>
              <w:sz w:val="24"/>
              <w:szCs w:val="24"/>
            </w:rPr>
            <w:t>2</w:t>
          </w:r>
          <w:bookmarkEnd w:id="4"/>
          <w:r>
            <w:rPr>
              <w:rFonts w:hint="eastAsia" w:ascii="宋体" w:hAnsi="宋体" w:eastAsia="宋体" w:cs="宋体"/>
              <w:sz w:val="24"/>
              <w:szCs w:val="24"/>
            </w:rPr>
            <w:fldChar w:fldCharType="end"/>
          </w:r>
        </w:p>
        <w:p>
          <w:pPr>
            <w:pStyle w:val="17"/>
            <w:tabs>
              <w:tab w:val="right" w:leader="dot" w:pos="9189"/>
            </w:tabs>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_Toc28551_WPSOffice_Level1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b65095e4-a896-49b5-a26b-193452e5278e}"/>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cs="宋体"/>
                  <w:sz w:val="24"/>
                  <w:szCs w:val="24"/>
                  <w:lang w:val="en-US" w:eastAsia="zh-CN"/>
                </w:rPr>
                <w:t>2</w:t>
              </w:r>
              <w:r>
                <w:rPr>
                  <w:rFonts w:hint="eastAsia" w:ascii="宋体" w:hAnsi="宋体" w:eastAsia="宋体" w:cs="宋体"/>
                  <w:sz w:val="24"/>
                  <w:szCs w:val="24"/>
                </w:rPr>
                <w:t>. 相关技术介绍</w:t>
              </w:r>
            </w:sdtContent>
          </w:sdt>
          <w:r>
            <w:rPr>
              <w:rFonts w:hint="eastAsia" w:ascii="宋体" w:hAnsi="宋体" w:eastAsia="宋体" w:cs="宋体"/>
              <w:sz w:val="24"/>
              <w:szCs w:val="24"/>
            </w:rPr>
            <w:tab/>
          </w:r>
          <w:bookmarkStart w:id="5" w:name="_Toc28551_WPSOffice_Level1Page"/>
          <w:r>
            <w:rPr>
              <w:rFonts w:hint="eastAsia" w:ascii="宋体" w:hAnsi="宋体" w:eastAsia="宋体" w:cs="宋体"/>
              <w:sz w:val="24"/>
              <w:szCs w:val="24"/>
            </w:rPr>
            <w:t>3</w:t>
          </w:r>
          <w:bookmarkEnd w:id="5"/>
          <w:r>
            <w:rPr>
              <w:rFonts w:hint="eastAsia" w:ascii="宋体" w:hAnsi="宋体" w:eastAsia="宋体" w:cs="宋体"/>
              <w:sz w:val="24"/>
              <w:szCs w:val="24"/>
            </w:rPr>
            <w:fldChar w:fldCharType="end"/>
          </w:r>
        </w:p>
        <w:p>
          <w:pPr>
            <w:pStyle w:val="18"/>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_Toc1258_WPSOffice_Level2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d31f3951-0e46-44fa-8012-45417d5258fd}"/>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cs="宋体"/>
                  <w:sz w:val="24"/>
                  <w:szCs w:val="24"/>
                  <w:lang w:val="en-US" w:eastAsia="zh-CN"/>
                </w:rPr>
                <w:t>2</w:t>
              </w:r>
              <w:r>
                <w:rPr>
                  <w:rFonts w:hint="eastAsia" w:ascii="宋体" w:hAnsi="宋体" w:eastAsia="宋体" w:cs="宋体"/>
                  <w:sz w:val="24"/>
                  <w:szCs w:val="24"/>
                </w:rPr>
                <w:t xml:space="preserve">.1 </w:t>
              </w:r>
              <w:r>
                <w:rPr>
                  <w:rFonts w:hint="eastAsia" w:ascii="Times New Roman" w:hAnsi="Times New Roman" w:eastAsia="宋体" w:cs="Times New Roman"/>
                  <w:kern w:val="2"/>
                  <w:sz w:val="24"/>
                  <w:szCs w:val="24"/>
                  <w:lang w:val="en-US" w:eastAsia="zh-CN" w:bidi="ar-SA"/>
                </w:rPr>
                <w:t>React</w:t>
              </w:r>
              <w:r>
                <w:rPr>
                  <w:rFonts w:hint="eastAsia" w:ascii="宋体" w:hAnsi="宋体" w:eastAsia="宋体" w:cs="宋体"/>
                  <w:sz w:val="24"/>
                  <w:szCs w:val="24"/>
                </w:rPr>
                <w:t>框架介绍</w:t>
              </w:r>
            </w:sdtContent>
          </w:sdt>
          <w:r>
            <w:rPr>
              <w:rFonts w:hint="eastAsia" w:ascii="宋体" w:hAnsi="宋体" w:eastAsia="宋体" w:cs="宋体"/>
              <w:sz w:val="24"/>
              <w:szCs w:val="24"/>
            </w:rPr>
            <w:tab/>
          </w:r>
          <w:bookmarkStart w:id="6" w:name="_Toc1258_WPSOffice_Level2Page"/>
          <w:r>
            <w:rPr>
              <w:rFonts w:hint="eastAsia" w:ascii="宋体" w:hAnsi="宋体" w:eastAsia="宋体" w:cs="宋体"/>
              <w:sz w:val="24"/>
              <w:szCs w:val="24"/>
            </w:rPr>
            <w:t>3</w:t>
          </w:r>
          <w:bookmarkEnd w:id="6"/>
          <w:r>
            <w:rPr>
              <w:rFonts w:hint="eastAsia" w:ascii="宋体" w:hAnsi="宋体" w:eastAsia="宋体" w:cs="宋体"/>
              <w:sz w:val="24"/>
              <w:szCs w:val="24"/>
            </w:rPr>
            <w:fldChar w:fldCharType="end"/>
          </w:r>
        </w:p>
        <w:p>
          <w:pPr>
            <w:pStyle w:val="18"/>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_Toc29808_WPSOffice_Level2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c77fdcfd-0046-437e-a12c-162ba621c421}"/>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cs="宋体"/>
                  <w:sz w:val="24"/>
                  <w:szCs w:val="24"/>
                  <w:lang w:val="en-US" w:eastAsia="zh-CN"/>
                </w:rPr>
                <w:t>2</w:t>
              </w:r>
              <w:r>
                <w:rPr>
                  <w:rFonts w:hint="eastAsia" w:ascii="宋体" w:hAnsi="宋体" w:eastAsia="宋体" w:cs="宋体"/>
                  <w:sz w:val="24"/>
                  <w:szCs w:val="24"/>
                </w:rPr>
                <w:t xml:space="preserve">.2 </w:t>
              </w:r>
              <w:r>
                <w:rPr>
                  <w:rFonts w:hint="eastAsia" w:ascii="Times New Roman" w:hAnsi="Times New Roman" w:eastAsia="宋体" w:cs="Times New Roman"/>
                  <w:kern w:val="2"/>
                  <w:sz w:val="24"/>
                  <w:szCs w:val="24"/>
                  <w:lang w:val="en-US" w:eastAsia="zh-CN" w:bidi="ar-SA"/>
                </w:rPr>
                <w:t>Material-UI</w:t>
              </w:r>
              <w:r>
                <w:rPr>
                  <w:rFonts w:hint="eastAsia" w:ascii="宋体" w:hAnsi="宋体" w:eastAsia="宋体" w:cs="宋体"/>
                  <w:sz w:val="24"/>
                  <w:szCs w:val="24"/>
                </w:rPr>
                <w:t>框架介绍</w:t>
              </w:r>
            </w:sdtContent>
          </w:sdt>
          <w:r>
            <w:rPr>
              <w:rFonts w:hint="eastAsia" w:ascii="宋体" w:hAnsi="宋体" w:eastAsia="宋体" w:cs="宋体"/>
              <w:sz w:val="24"/>
              <w:szCs w:val="24"/>
            </w:rPr>
            <w:tab/>
          </w:r>
          <w:bookmarkStart w:id="7" w:name="_Toc29808_WPSOffice_Level2Page"/>
          <w:r>
            <w:rPr>
              <w:rFonts w:hint="eastAsia" w:ascii="宋体" w:hAnsi="宋体" w:eastAsia="宋体" w:cs="宋体"/>
              <w:sz w:val="24"/>
              <w:szCs w:val="24"/>
            </w:rPr>
            <w:t>3</w:t>
          </w:r>
          <w:bookmarkEnd w:id="7"/>
          <w:r>
            <w:rPr>
              <w:rFonts w:hint="eastAsia" w:ascii="宋体" w:hAnsi="宋体" w:eastAsia="宋体" w:cs="宋体"/>
              <w:sz w:val="24"/>
              <w:szCs w:val="24"/>
            </w:rPr>
            <w:fldChar w:fldCharType="end"/>
          </w:r>
        </w:p>
        <w:p>
          <w:pPr>
            <w:pStyle w:val="18"/>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_Toc11901_WPSOffice_Level2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d4cd0409-867a-4ce1-bc16-915422b5d4f5}"/>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cs="宋体"/>
                  <w:sz w:val="24"/>
                  <w:szCs w:val="24"/>
                  <w:lang w:val="en-US" w:eastAsia="zh-CN"/>
                </w:rPr>
                <w:t>2</w:t>
              </w:r>
              <w:r>
                <w:rPr>
                  <w:rFonts w:hint="eastAsia" w:ascii="宋体" w:hAnsi="宋体" w:eastAsia="宋体" w:cs="宋体"/>
                  <w:sz w:val="24"/>
                  <w:szCs w:val="24"/>
                </w:rPr>
                <w:t xml:space="preserve">.3 </w:t>
              </w:r>
              <w:r>
                <w:rPr>
                  <w:rFonts w:hint="eastAsia" w:ascii="Times New Roman" w:hAnsi="Times New Roman" w:eastAsia="宋体" w:cs="Times New Roman"/>
                  <w:kern w:val="2"/>
                  <w:sz w:val="24"/>
                  <w:szCs w:val="24"/>
                  <w:lang w:val="en-US" w:eastAsia="zh-CN" w:bidi="ar-SA"/>
                </w:rPr>
                <w:t>Flask</w:t>
              </w:r>
              <w:r>
                <w:rPr>
                  <w:rFonts w:hint="eastAsia" w:ascii="宋体" w:hAnsi="宋体" w:eastAsia="宋体" w:cs="宋体"/>
                  <w:sz w:val="24"/>
                  <w:szCs w:val="24"/>
                </w:rPr>
                <w:t>框架介绍</w:t>
              </w:r>
            </w:sdtContent>
          </w:sdt>
          <w:r>
            <w:rPr>
              <w:rFonts w:hint="eastAsia" w:ascii="宋体" w:hAnsi="宋体" w:eastAsia="宋体" w:cs="宋体"/>
              <w:sz w:val="24"/>
              <w:szCs w:val="24"/>
            </w:rPr>
            <w:tab/>
          </w:r>
          <w:bookmarkStart w:id="8" w:name="_Toc11901_WPSOffice_Level2Page"/>
          <w:r>
            <w:rPr>
              <w:rFonts w:hint="eastAsia" w:ascii="宋体" w:hAnsi="宋体" w:eastAsia="宋体" w:cs="宋体"/>
              <w:sz w:val="24"/>
              <w:szCs w:val="24"/>
            </w:rPr>
            <w:t>4</w:t>
          </w:r>
          <w:bookmarkEnd w:id="8"/>
          <w:r>
            <w:rPr>
              <w:rFonts w:hint="eastAsia" w:ascii="宋体" w:hAnsi="宋体" w:eastAsia="宋体" w:cs="宋体"/>
              <w:sz w:val="24"/>
              <w:szCs w:val="24"/>
            </w:rPr>
            <w:fldChar w:fldCharType="end"/>
          </w:r>
        </w:p>
        <w:p>
          <w:pPr>
            <w:pStyle w:val="18"/>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_Toc14185_WPSOffice_Level2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6daf645b-5c46-4776-aab8-54d3cb206a7e}"/>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cs="宋体"/>
                  <w:sz w:val="24"/>
                  <w:szCs w:val="24"/>
                  <w:lang w:val="en-US" w:eastAsia="zh-CN"/>
                </w:rPr>
                <w:t>2</w:t>
              </w:r>
              <w:r>
                <w:rPr>
                  <w:rFonts w:hint="eastAsia" w:ascii="宋体" w:hAnsi="宋体" w:eastAsia="宋体" w:cs="宋体"/>
                  <w:sz w:val="24"/>
                  <w:szCs w:val="24"/>
                </w:rPr>
                <w:t xml:space="preserve">.4 </w:t>
              </w:r>
              <w:r>
                <w:rPr>
                  <w:rFonts w:hint="eastAsia" w:ascii="Times New Roman" w:hAnsi="Times New Roman" w:eastAsia="宋体" w:cs="Times New Roman"/>
                  <w:kern w:val="2"/>
                  <w:sz w:val="24"/>
                  <w:szCs w:val="24"/>
                  <w:lang w:val="en-US" w:eastAsia="zh-CN" w:bidi="ar-SA"/>
                </w:rPr>
                <w:t>SQLAlchemy</w:t>
              </w:r>
              <w:r>
                <w:rPr>
                  <w:rFonts w:hint="eastAsia" w:ascii="宋体" w:hAnsi="宋体" w:eastAsia="宋体" w:cs="宋体"/>
                  <w:sz w:val="24"/>
                  <w:szCs w:val="24"/>
                </w:rPr>
                <w:t>框架介绍</w:t>
              </w:r>
            </w:sdtContent>
          </w:sdt>
          <w:r>
            <w:rPr>
              <w:rFonts w:hint="eastAsia" w:ascii="宋体" w:hAnsi="宋体" w:eastAsia="宋体" w:cs="宋体"/>
              <w:sz w:val="24"/>
              <w:szCs w:val="24"/>
            </w:rPr>
            <w:tab/>
          </w:r>
          <w:bookmarkStart w:id="9" w:name="_Toc14185_WPSOffice_Level2Page"/>
          <w:r>
            <w:rPr>
              <w:rFonts w:hint="eastAsia" w:ascii="宋体" w:hAnsi="宋体" w:eastAsia="宋体" w:cs="宋体"/>
              <w:sz w:val="24"/>
              <w:szCs w:val="24"/>
            </w:rPr>
            <w:t>4</w:t>
          </w:r>
          <w:bookmarkEnd w:id="9"/>
          <w:r>
            <w:rPr>
              <w:rFonts w:hint="eastAsia" w:ascii="宋体" w:hAnsi="宋体" w:eastAsia="宋体" w:cs="宋体"/>
              <w:sz w:val="24"/>
              <w:szCs w:val="24"/>
            </w:rPr>
            <w:fldChar w:fldCharType="end"/>
          </w:r>
        </w:p>
        <w:p>
          <w:pPr>
            <w:pStyle w:val="18"/>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_Toc17569_WPSOffice_Level2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43fb8336-7403-4622-bd22-902bdeea4e40}"/>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cs="宋体"/>
                  <w:sz w:val="24"/>
                  <w:szCs w:val="24"/>
                  <w:lang w:val="en-US" w:eastAsia="zh-CN"/>
                </w:rPr>
                <w:t>2</w:t>
              </w:r>
              <w:r>
                <w:rPr>
                  <w:rFonts w:hint="eastAsia" w:ascii="宋体" w:hAnsi="宋体" w:eastAsia="宋体" w:cs="宋体"/>
                  <w:sz w:val="24"/>
                  <w:szCs w:val="24"/>
                </w:rPr>
                <w:t xml:space="preserve">.5 </w:t>
              </w:r>
              <w:r>
                <w:rPr>
                  <w:rFonts w:hint="eastAsia" w:ascii="Times New Roman" w:hAnsi="Times New Roman" w:eastAsia="宋体" w:cs="Times New Roman"/>
                  <w:kern w:val="2"/>
                  <w:sz w:val="24"/>
                  <w:szCs w:val="24"/>
                  <w:lang w:val="en-US" w:eastAsia="zh-CN" w:bidi="ar-SA"/>
                </w:rPr>
                <w:t>Alembic</w:t>
              </w:r>
              <w:r>
                <w:rPr>
                  <w:rFonts w:hint="eastAsia" w:ascii="宋体" w:hAnsi="宋体" w:eastAsia="宋体" w:cs="宋体"/>
                  <w:sz w:val="24"/>
                  <w:szCs w:val="24"/>
                </w:rPr>
                <w:t>框架介绍</w:t>
              </w:r>
            </w:sdtContent>
          </w:sdt>
          <w:r>
            <w:rPr>
              <w:rFonts w:hint="eastAsia" w:ascii="宋体" w:hAnsi="宋体" w:eastAsia="宋体" w:cs="宋体"/>
              <w:sz w:val="24"/>
              <w:szCs w:val="24"/>
            </w:rPr>
            <w:tab/>
          </w:r>
          <w:bookmarkStart w:id="10" w:name="_Toc17569_WPSOffice_Level2Page"/>
          <w:r>
            <w:rPr>
              <w:rFonts w:hint="eastAsia" w:ascii="宋体" w:hAnsi="宋体" w:eastAsia="宋体" w:cs="宋体"/>
              <w:sz w:val="24"/>
              <w:szCs w:val="24"/>
            </w:rPr>
            <w:t>4</w:t>
          </w:r>
          <w:bookmarkEnd w:id="10"/>
          <w:r>
            <w:rPr>
              <w:rFonts w:hint="eastAsia" w:ascii="宋体" w:hAnsi="宋体" w:eastAsia="宋体" w:cs="宋体"/>
              <w:sz w:val="24"/>
              <w:szCs w:val="24"/>
            </w:rPr>
            <w:fldChar w:fldCharType="end"/>
          </w:r>
        </w:p>
        <w:p>
          <w:pPr>
            <w:pStyle w:val="18"/>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_Toc32118_WPSOffice_Level2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a2312b29-e055-41f1-8d5d-0e2b33dc2231}"/>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cs="宋体"/>
                  <w:sz w:val="24"/>
                  <w:szCs w:val="24"/>
                  <w:lang w:val="en-US" w:eastAsia="zh-CN"/>
                </w:rPr>
                <w:t>2</w:t>
              </w:r>
              <w:r>
                <w:rPr>
                  <w:rFonts w:hint="eastAsia" w:ascii="宋体" w:hAnsi="宋体" w:eastAsia="宋体" w:cs="宋体"/>
                  <w:sz w:val="24"/>
                  <w:szCs w:val="24"/>
                </w:rPr>
                <w:t xml:space="preserve">.6 </w:t>
              </w:r>
              <w:r>
                <w:rPr>
                  <w:rFonts w:hint="eastAsia" w:ascii="Times New Roman" w:hAnsi="Times New Roman" w:eastAsia="宋体" w:cs="Times New Roman"/>
                  <w:kern w:val="2"/>
                  <w:sz w:val="24"/>
                  <w:szCs w:val="24"/>
                  <w:lang w:val="en-US" w:eastAsia="zh-CN" w:bidi="ar-SA"/>
                </w:rPr>
                <w:t>MySQL:5.70</w:t>
              </w:r>
              <w:r>
                <w:rPr>
                  <w:rFonts w:hint="eastAsia" w:ascii="宋体" w:hAnsi="宋体" w:eastAsia="宋体" w:cs="宋体"/>
                  <w:sz w:val="24"/>
                  <w:szCs w:val="24"/>
                </w:rPr>
                <w:t>数据库介绍</w:t>
              </w:r>
            </w:sdtContent>
          </w:sdt>
          <w:r>
            <w:rPr>
              <w:rFonts w:hint="eastAsia" w:ascii="宋体" w:hAnsi="宋体" w:eastAsia="宋体" w:cs="宋体"/>
              <w:sz w:val="24"/>
              <w:szCs w:val="24"/>
            </w:rPr>
            <w:tab/>
          </w:r>
          <w:bookmarkStart w:id="11" w:name="_Toc32118_WPSOffice_Level2Page"/>
          <w:r>
            <w:rPr>
              <w:rFonts w:hint="eastAsia" w:ascii="宋体" w:hAnsi="宋体" w:eastAsia="宋体" w:cs="宋体"/>
              <w:sz w:val="24"/>
              <w:szCs w:val="24"/>
            </w:rPr>
            <w:t>4</w:t>
          </w:r>
          <w:bookmarkEnd w:id="11"/>
          <w:r>
            <w:rPr>
              <w:rFonts w:hint="eastAsia" w:ascii="宋体" w:hAnsi="宋体" w:eastAsia="宋体" w:cs="宋体"/>
              <w:sz w:val="24"/>
              <w:szCs w:val="24"/>
            </w:rPr>
            <w:fldChar w:fldCharType="end"/>
          </w:r>
        </w:p>
        <w:p>
          <w:pPr>
            <w:pStyle w:val="18"/>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_Toc26669_WPSOffice_Level2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2fb19e9d-d2ce-4a4a-a179-e772b2e47ff3}"/>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cs="宋体"/>
                  <w:sz w:val="24"/>
                  <w:szCs w:val="24"/>
                  <w:lang w:val="en-US" w:eastAsia="zh-CN"/>
                </w:rPr>
                <w:t>2</w:t>
              </w:r>
              <w:r>
                <w:rPr>
                  <w:rFonts w:hint="eastAsia" w:ascii="宋体" w:hAnsi="宋体" w:eastAsia="宋体" w:cs="宋体"/>
                  <w:sz w:val="24"/>
                  <w:szCs w:val="24"/>
                </w:rPr>
                <w:t xml:space="preserve">.7 </w:t>
              </w:r>
              <w:r>
                <w:rPr>
                  <w:rFonts w:hint="eastAsia" w:ascii="Times New Roman" w:hAnsi="Times New Roman" w:eastAsia="宋体" w:cs="Times New Roman"/>
                  <w:kern w:val="2"/>
                  <w:sz w:val="24"/>
                  <w:szCs w:val="24"/>
                  <w:lang w:val="en-US" w:eastAsia="zh-CN" w:bidi="ar-SA"/>
                </w:rPr>
                <w:t>Redis</w:t>
              </w:r>
              <w:r>
                <w:rPr>
                  <w:rFonts w:hint="eastAsia" w:ascii="宋体" w:hAnsi="宋体" w:eastAsia="宋体" w:cs="宋体"/>
                  <w:sz w:val="24"/>
                  <w:szCs w:val="24"/>
                </w:rPr>
                <w:t>介绍</w:t>
              </w:r>
            </w:sdtContent>
          </w:sdt>
          <w:r>
            <w:rPr>
              <w:rFonts w:hint="eastAsia" w:ascii="宋体" w:hAnsi="宋体" w:eastAsia="宋体" w:cs="宋体"/>
              <w:sz w:val="24"/>
              <w:szCs w:val="24"/>
            </w:rPr>
            <w:tab/>
          </w:r>
          <w:bookmarkStart w:id="12" w:name="_Toc26669_WPSOffice_Level2Page"/>
          <w:r>
            <w:rPr>
              <w:rFonts w:hint="eastAsia" w:ascii="宋体" w:hAnsi="宋体" w:eastAsia="宋体" w:cs="宋体"/>
              <w:sz w:val="24"/>
              <w:szCs w:val="24"/>
            </w:rPr>
            <w:t>4</w:t>
          </w:r>
          <w:bookmarkEnd w:id="12"/>
          <w:r>
            <w:rPr>
              <w:rFonts w:hint="eastAsia" w:ascii="宋体" w:hAnsi="宋体" w:eastAsia="宋体" w:cs="宋体"/>
              <w:sz w:val="24"/>
              <w:szCs w:val="24"/>
            </w:rPr>
            <w:fldChar w:fldCharType="end"/>
          </w:r>
        </w:p>
        <w:p>
          <w:pPr>
            <w:pStyle w:val="18"/>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_Toc1109_WPSOffice_Level2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198c6310-2a09-40a6-8307-3e15b93e1159}"/>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cs="宋体"/>
                  <w:sz w:val="24"/>
                  <w:szCs w:val="24"/>
                  <w:lang w:val="en-US" w:eastAsia="zh-CN"/>
                </w:rPr>
                <w:t>2</w:t>
              </w:r>
              <w:r>
                <w:rPr>
                  <w:rFonts w:hint="eastAsia" w:ascii="宋体" w:hAnsi="宋体" w:eastAsia="宋体" w:cs="宋体"/>
                  <w:sz w:val="24"/>
                  <w:szCs w:val="24"/>
                </w:rPr>
                <w:t xml:space="preserve">.8 </w:t>
              </w:r>
              <w:r>
                <w:rPr>
                  <w:rFonts w:hint="eastAsia" w:ascii="Times New Roman" w:hAnsi="Times New Roman" w:eastAsia="宋体" w:cs="Times New Roman"/>
                  <w:kern w:val="2"/>
                  <w:sz w:val="24"/>
                  <w:szCs w:val="24"/>
                  <w:lang w:val="en-US" w:eastAsia="zh-CN" w:bidi="ar-SA"/>
                </w:rPr>
                <w:t>Docker</w:t>
              </w:r>
              <w:r>
                <w:rPr>
                  <w:rFonts w:hint="eastAsia" w:ascii="宋体" w:hAnsi="宋体" w:eastAsia="宋体" w:cs="宋体"/>
                  <w:sz w:val="24"/>
                  <w:szCs w:val="24"/>
                </w:rPr>
                <w:t>虚拟化技术介绍</w:t>
              </w:r>
            </w:sdtContent>
          </w:sdt>
          <w:r>
            <w:rPr>
              <w:rFonts w:hint="eastAsia" w:ascii="宋体" w:hAnsi="宋体" w:eastAsia="宋体" w:cs="宋体"/>
              <w:sz w:val="24"/>
              <w:szCs w:val="24"/>
            </w:rPr>
            <w:tab/>
          </w:r>
          <w:bookmarkStart w:id="13" w:name="_Toc1109_WPSOffice_Level2Page"/>
          <w:r>
            <w:rPr>
              <w:rFonts w:hint="eastAsia" w:ascii="宋体" w:hAnsi="宋体" w:eastAsia="宋体" w:cs="宋体"/>
              <w:sz w:val="24"/>
              <w:szCs w:val="24"/>
            </w:rPr>
            <w:t>4</w:t>
          </w:r>
          <w:bookmarkEnd w:id="13"/>
          <w:r>
            <w:rPr>
              <w:rFonts w:hint="eastAsia" w:ascii="宋体" w:hAnsi="宋体" w:eastAsia="宋体" w:cs="宋体"/>
              <w:sz w:val="24"/>
              <w:szCs w:val="24"/>
            </w:rPr>
            <w:fldChar w:fldCharType="end"/>
          </w:r>
        </w:p>
        <w:p>
          <w:pPr>
            <w:pStyle w:val="18"/>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_Toc1830_WPSOffice_Level2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75074b07-e023-49b4-baa8-e60898c18ccf}"/>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cs="宋体"/>
                  <w:sz w:val="24"/>
                  <w:szCs w:val="24"/>
                  <w:lang w:val="en-US" w:eastAsia="zh-CN"/>
                </w:rPr>
                <w:t>2</w:t>
              </w:r>
              <w:r>
                <w:rPr>
                  <w:rFonts w:hint="eastAsia" w:ascii="宋体" w:hAnsi="宋体" w:eastAsia="宋体" w:cs="宋体"/>
                  <w:sz w:val="24"/>
                  <w:szCs w:val="24"/>
                </w:rPr>
                <w:t xml:space="preserve">.9 </w:t>
              </w:r>
              <w:r>
                <w:rPr>
                  <w:rFonts w:hint="eastAsia" w:ascii="Times New Roman" w:hAnsi="Times New Roman" w:eastAsia="宋体" w:cs="Times New Roman"/>
                  <w:kern w:val="2"/>
                  <w:sz w:val="24"/>
                  <w:szCs w:val="24"/>
                  <w:lang w:val="en-US" w:eastAsia="zh-CN" w:bidi="ar-SA"/>
                </w:rPr>
                <w:t>Crontab</w:t>
              </w:r>
              <w:r>
                <w:rPr>
                  <w:rFonts w:hint="eastAsia" w:ascii="宋体" w:hAnsi="宋体" w:eastAsia="宋体" w:cs="宋体"/>
                  <w:sz w:val="24"/>
                  <w:szCs w:val="24"/>
                </w:rPr>
                <w:t>介绍</w:t>
              </w:r>
            </w:sdtContent>
          </w:sdt>
          <w:r>
            <w:rPr>
              <w:rFonts w:hint="eastAsia" w:ascii="宋体" w:hAnsi="宋体" w:eastAsia="宋体" w:cs="宋体"/>
              <w:sz w:val="24"/>
              <w:szCs w:val="24"/>
            </w:rPr>
            <w:tab/>
          </w:r>
          <w:bookmarkStart w:id="14" w:name="_Toc1830_WPSOffice_Level2Page"/>
          <w:r>
            <w:rPr>
              <w:rFonts w:hint="eastAsia" w:ascii="宋体" w:hAnsi="宋体" w:eastAsia="宋体" w:cs="宋体"/>
              <w:sz w:val="24"/>
              <w:szCs w:val="24"/>
            </w:rPr>
            <w:t>5</w:t>
          </w:r>
          <w:bookmarkEnd w:id="14"/>
          <w:r>
            <w:rPr>
              <w:rFonts w:hint="eastAsia" w:ascii="宋体" w:hAnsi="宋体" w:eastAsia="宋体" w:cs="宋体"/>
              <w:sz w:val="24"/>
              <w:szCs w:val="24"/>
            </w:rPr>
            <w:fldChar w:fldCharType="end"/>
          </w:r>
        </w:p>
        <w:p>
          <w:pPr>
            <w:pStyle w:val="18"/>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_Toc29770_WPSOffice_Level2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e5f54d99-de49-47fd-bebc-92124f5de225}"/>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cs="宋体"/>
                  <w:sz w:val="24"/>
                  <w:szCs w:val="24"/>
                  <w:lang w:val="en-US" w:eastAsia="zh-CN"/>
                </w:rPr>
                <w:t>2</w:t>
              </w:r>
              <w:r>
                <w:rPr>
                  <w:rFonts w:hint="eastAsia" w:ascii="宋体" w:hAnsi="宋体" w:eastAsia="宋体" w:cs="宋体"/>
                  <w:sz w:val="24"/>
                  <w:szCs w:val="24"/>
                </w:rPr>
                <w:t xml:space="preserve">.10 </w:t>
              </w:r>
              <w:r>
                <w:rPr>
                  <w:rFonts w:hint="eastAsia" w:ascii="Times New Roman" w:hAnsi="Times New Roman" w:eastAsia="宋体" w:cs="Times New Roman"/>
                  <w:kern w:val="2"/>
                  <w:sz w:val="24"/>
                  <w:szCs w:val="24"/>
                  <w:lang w:val="en-US" w:eastAsia="zh-CN" w:bidi="ar-SA"/>
                </w:rPr>
                <w:t>XPath</w:t>
              </w:r>
              <w:r>
                <w:rPr>
                  <w:rFonts w:hint="eastAsia" w:ascii="宋体" w:hAnsi="宋体" w:eastAsia="宋体" w:cs="宋体"/>
                  <w:sz w:val="24"/>
                  <w:szCs w:val="24"/>
                </w:rPr>
                <w:t>路径表达式语法介绍</w:t>
              </w:r>
            </w:sdtContent>
          </w:sdt>
          <w:r>
            <w:rPr>
              <w:rFonts w:hint="eastAsia" w:ascii="宋体" w:hAnsi="宋体" w:eastAsia="宋体" w:cs="宋体"/>
              <w:sz w:val="24"/>
              <w:szCs w:val="24"/>
            </w:rPr>
            <w:tab/>
          </w:r>
          <w:bookmarkStart w:id="15" w:name="_Toc29770_WPSOffice_Level2Page"/>
          <w:r>
            <w:rPr>
              <w:rFonts w:hint="eastAsia" w:ascii="宋体" w:hAnsi="宋体" w:eastAsia="宋体" w:cs="宋体"/>
              <w:sz w:val="24"/>
              <w:szCs w:val="24"/>
            </w:rPr>
            <w:t>5</w:t>
          </w:r>
          <w:bookmarkEnd w:id="15"/>
          <w:r>
            <w:rPr>
              <w:rFonts w:hint="eastAsia" w:ascii="宋体" w:hAnsi="宋体" w:eastAsia="宋体" w:cs="宋体"/>
              <w:sz w:val="24"/>
              <w:szCs w:val="24"/>
            </w:rPr>
            <w:fldChar w:fldCharType="end"/>
          </w:r>
        </w:p>
        <w:p>
          <w:pPr>
            <w:pStyle w:val="18"/>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_Toc6599_WPSOffice_Level2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d906126b-eea2-4813-91dd-51fabf387983}"/>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cs="宋体"/>
                  <w:sz w:val="24"/>
                  <w:szCs w:val="24"/>
                  <w:lang w:val="en-US" w:eastAsia="zh-CN"/>
                </w:rPr>
                <w:t>2</w:t>
              </w:r>
              <w:r>
                <w:rPr>
                  <w:rFonts w:hint="eastAsia" w:ascii="宋体" w:hAnsi="宋体" w:eastAsia="宋体" w:cs="宋体"/>
                  <w:sz w:val="24"/>
                  <w:szCs w:val="24"/>
                </w:rPr>
                <w:t xml:space="preserve">.11 </w:t>
              </w:r>
              <w:r>
                <w:rPr>
                  <w:rFonts w:hint="eastAsia" w:ascii="Times New Roman" w:hAnsi="Times New Roman" w:eastAsia="宋体" w:cs="Times New Roman"/>
                  <w:kern w:val="2"/>
                  <w:sz w:val="24"/>
                  <w:szCs w:val="24"/>
                  <w:lang w:val="en-US" w:eastAsia="zh-CN" w:bidi="ar-SA"/>
                </w:rPr>
                <w:t>uWSGI</w:t>
              </w:r>
              <w:r>
                <w:rPr>
                  <w:rFonts w:hint="eastAsia" w:ascii="宋体" w:hAnsi="宋体" w:eastAsia="宋体" w:cs="宋体"/>
                  <w:sz w:val="24"/>
                  <w:szCs w:val="24"/>
                </w:rPr>
                <w:t>介绍</w:t>
              </w:r>
            </w:sdtContent>
          </w:sdt>
          <w:r>
            <w:rPr>
              <w:rFonts w:hint="eastAsia" w:ascii="宋体" w:hAnsi="宋体" w:eastAsia="宋体" w:cs="宋体"/>
              <w:sz w:val="24"/>
              <w:szCs w:val="24"/>
            </w:rPr>
            <w:tab/>
          </w:r>
          <w:bookmarkStart w:id="16" w:name="_Toc6599_WPSOffice_Level2Page"/>
          <w:r>
            <w:rPr>
              <w:rFonts w:hint="eastAsia" w:ascii="宋体" w:hAnsi="宋体" w:eastAsia="宋体" w:cs="宋体"/>
              <w:sz w:val="24"/>
              <w:szCs w:val="24"/>
            </w:rPr>
            <w:t>6</w:t>
          </w:r>
          <w:bookmarkEnd w:id="16"/>
          <w:r>
            <w:rPr>
              <w:rFonts w:hint="eastAsia" w:ascii="宋体" w:hAnsi="宋体" w:eastAsia="宋体" w:cs="宋体"/>
              <w:sz w:val="24"/>
              <w:szCs w:val="24"/>
            </w:rPr>
            <w:fldChar w:fldCharType="end"/>
          </w:r>
        </w:p>
        <w:p>
          <w:pPr>
            <w:pStyle w:val="18"/>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_Toc14724_WPSOffice_Level2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60c597ae-1acd-40ee-b6f5-aac44ea38c8e}"/>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cs="宋体"/>
                  <w:sz w:val="24"/>
                  <w:szCs w:val="24"/>
                  <w:lang w:val="en-US" w:eastAsia="zh-CN"/>
                </w:rPr>
                <w:t>2</w:t>
              </w:r>
              <w:r>
                <w:rPr>
                  <w:rFonts w:hint="eastAsia" w:ascii="宋体" w:hAnsi="宋体" w:eastAsia="宋体" w:cs="宋体"/>
                  <w:sz w:val="24"/>
                  <w:szCs w:val="24"/>
                </w:rPr>
                <w:t xml:space="preserve">.12 </w:t>
              </w:r>
              <w:r>
                <w:rPr>
                  <w:rFonts w:hint="eastAsia" w:ascii="Times New Roman" w:hAnsi="Times New Roman" w:eastAsia="宋体" w:cs="Times New Roman"/>
                  <w:kern w:val="2"/>
                  <w:sz w:val="24"/>
                  <w:szCs w:val="24"/>
                  <w:lang w:val="en-US" w:eastAsia="zh-CN" w:bidi="ar-SA"/>
                </w:rPr>
                <w:t>Nginx</w:t>
              </w:r>
              <w:r>
                <w:rPr>
                  <w:rFonts w:hint="eastAsia" w:ascii="宋体" w:hAnsi="宋体" w:eastAsia="宋体" w:cs="宋体"/>
                  <w:sz w:val="24"/>
                  <w:szCs w:val="24"/>
                </w:rPr>
                <w:t>介绍</w:t>
              </w:r>
            </w:sdtContent>
          </w:sdt>
          <w:r>
            <w:rPr>
              <w:rFonts w:hint="eastAsia" w:ascii="宋体" w:hAnsi="宋体" w:eastAsia="宋体" w:cs="宋体"/>
              <w:sz w:val="24"/>
              <w:szCs w:val="24"/>
            </w:rPr>
            <w:tab/>
          </w:r>
          <w:bookmarkStart w:id="17" w:name="_Toc14724_WPSOffice_Level2Page"/>
          <w:r>
            <w:rPr>
              <w:rFonts w:hint="eastAsia" w:ascii="宋体" w:hAnsi="宋体" w:eastAsia="宋体" w:cs="宋体"/>
              <w:sz w:val="24"/>
              <w:szCs w:val="24"/>
            </w:rPr>
            <w:t>6</w:t>
          </w:r>
          <w:bookmarkEnd w:id="17"/>
          <w:r>
            <w:rPr>
              <w:rFonts w:hint="eastAsia" w:ascii="宋体" w:hAnsi="宋体" w:eastAsia="宋体" w:cs="宋体"/>
              <w:sz w:val="24"/>
              <w:szCs w:val="24"/>
            </w:rPr>
            <w:fldChar w:fldCharType="end"/>
          </w:r>
        </w:p>
        <w:p>
          <w:pPr>
            <w:pStyle w:val="17"/>
            <w:tabs>
              <w:tab w:val="right" w:leader="dot" w:pos="9189"/>
            </w:tabs>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_Toc27709_WPSOffice_Level1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91d17464-2b84-49ce-be44-8e16a463816d}"/>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cs="宋体"/>
                  <w:sz w:val="24"/>
                  <w:szCs w:val="24"/>
                  <w:lang w:val="en-US" w:eastAsia="zh-CN"/>
                </w:rPr>
                <w:t>3</w:t>
              </w:r>
              <w:r>
                <w:rPr>
                  <w:rFonts w:hint="eastAsia" w:ascii="宋体" w:hAnsi="宋体" w:eastAsia="宋体" w:cs="宋体"/>
                  <w:sz w:val="24"/>
                  <w:szCs w:val="24"/>
                </w:rPr>
                <w:t>. 需求分析</w:t>
              </w:r>
            </w:sdtContent>
          </w:sdt>
          <w:r>
            <w:rPr>
              <w:rFonts w:hint="eastAsia" w:ascii="宋体" w:hAnsi="宋体" w:eastAsia="宋体" w:cs="宋体"/>
              <w:sz w:val="24"/>
              <w:szCs w:val="24"/>
            </w:rPr>
            <w:tab/>
          </w:r>
          <w:bookmarkStart w:id="18" w:name="_Toc27709_WPSOffice_Level1Page"/>
          <w:r>
            <w:rPr>
              <w:rFonts w:hint="eastAsia" w:ascii="宋体" w:hAnsi="宋体" w:eastAsia="宋体" w:cs="宋体"/>
              <w:sz w:val="24"/>
              <w:szCs w:val="24"/>
            </w:rPr>
            <w:t>7</w:t>
          </w:r>
          <w:bookmarkEnd w:id="18"/>
          <w:r>
            <w:rPr>
              <w:rFonts w:hint="eastAsia" w:ascii="宋体" w:hAnsi="宋体" w:eastAsia="宋体" w:cs="宋体"/>
              <w:sz w:val="24"/>
              <w:szCs w:val="24"/>
            </w:rPr>
            <w:fldChar w:fldCharType="end"/>
          </w:r>
        </w:p>
        <w:p>
          <w:pPr>
            <w:pStyle w:val="18"/>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_Toc25824_WPSOffice_Level2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5f65563c-d55e-4952-98d1-e1cf3e9b49ae}"/>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cs="宋体"/>
                  <w:sz w:val="24"/>
                  <w:szCs w:val="24"/>
                  <w:lang w:val="en-US" w:eastAsia="zh-CN"/>
                </w:rPr>
                <w:t>3</w:t>
              </w:r>
              <w:r>
                <w:rPr>
                  <w:rFonts w:hint="eastAsia" w:ascii="宋体" w:hAnsi="宋体" w:eastAsia="宋体" w:cs="宋体"/>
                  <w:sz w:val="24"/>
                  <w:szCs w:val="24"/>
                </w:rPr>
                <w:t>.1 系统概述</w:t>
              </w:r>
            </w:sdtContent>
          </w:sdt>
          <w:r>
            <w:rPr>
              <w:rFonts w:hint="eastAsia" w:ascii="宋体" w:hAnsi="宋体" w:eastAsia="宋体" w:cs="宋体"/>
              <w:sz w:val="24"/>
              <w:szCs w:val="24"/>
            </w:rPr>
            <w:tab/>
          </w:r>
          <w:bookmarkStart w:id="19" w:name="_Toc25824_WPSOffice_Level2Page"/>
          <w:r>
            <w:rPr>
              <w:rFonts w:hint="eastAsia" w:ascii="宋体" w:hAnsi="宋体" w:eastAsia="宋体" w:cs="宋体"/>
              <w:sz w:val="24"/>
              <w:szCs w:val="24"/>
            </w:rPr>
            <w:t>7</w:t>
          </w:r>
          <w:bookmarkEnd w:id="19"/>
          <w:r>
            <w:rPr>
              <w:rFonts w:hint="eastAsia" w:ascii="宋体" w:hAnsi="宋体" w:eastAsia="宋体" w:cs="宋体"/>
              <w:sz w:val="24"/>
              <w:szCs w:val="24"/>
            </w:rPr>
            <w:fldChar w:fldCharType="end"/>
          </w:r>
        </w:p>
        <w:p>
          <w:pPr>
            <w:pStyle w:val="18"/>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_Toc20873_WPSOffice_Level2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e8da26ab-d527-441c-b567-f1a0383e6ca2}"/>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cs="宋体"/>
                  <w:sz w:val="24"/>
                  <w:szCs w:val="24"/>
                  <w:lang w:val="en-US" w:eastAsia="zh-CN"/>
                </w:rPr>
                <w:t>3</w:t>
              </w:r>
              <w:r>
                <w:rPr>
                  <w:rFonts w:hint="eastAsia" w:ascii="宋体" w:hAnsi="宋体" w:eastAsia="宋体" w:cs="宋体"/>
                  <w:sz w:val="24"/>
                  <w:szCs w:val="24"/>
                </w:rPr>
                <w:t>.2 功能需求</w:t>
              </w:r>
            </w:sdtContent>
          </w:sdt>
          <w:r>
            <w:rPr>
              <w:rFonts w:hint="eastAsia" w:ascii="宋体" w:hAnsi="宋体" w:eastAsia="宋体" w:cs="宋体"/>
              <w:sz w:val="24"/>
              <w:szCs w:val="24"/>
            </w:rPr>
            <w:tab/>
          </w:r>
          <w:bookmarkStart w:id="20" w:name="_Toc20873_WPSOffice_Level2Page"/>
          <w:r>
            <w:rPr>
              <w:rFonts w:hint="eastAsia" w:ascii="宋体" w:hAnsi="宋体" w:eastAsia="宋体" w:cs="宋体"/>
              <w:sz w:val="24"/>
              <w:szCs w:val="24"/>
            </w:rPr>
            <w:t>7</w:t>
          </w:r>
          <w:bookmarkEnd w:id="20"/>
          <w:r>
            <w:rPr>
              <w:rFonts w:hint="eastAsia" w:ascii="宋体" w:hAnsi="宋体" w:eastAsia="宋体" w:cs="宋体"/>
              <w:sz w:val="24"/>
              <w:szCs w:val="24"/>
            </w:rPr>
            <w:fldChar w:fldCharType="end"/>
          </w:r>
        </w:p>
        <w:p>
          <w:pPr>
            <w:pStyle w:val="18"/>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_Toc21507_WPSOffice_Level2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2bb6680c-87f3-4dd7-83ae-8f7a0231d941}"/>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cs="宋体"/>
                  <w:sz w:val="24"/>
                  <w:szCs w:val="24"/>
                  <w:lang w:val="en-US" w:eastAsia="zh-CN"/>
                </w:rPr>
                <w:t>3</w:t>
              </w:r>
              <w:r>
                <w:rPr>
                  <w:rFonts w:hint="eastAsia" w:ascii="宋体" w:hAnsi="宋体" w:eastAsia="宋体" w:cs="宋体"/>
                  <w:sz w:val="24"/>
                  <w:szCs w:val="24"/>
                </w:rPr>
                <w:t>.3 系统可行性分析</w:t>
              </w:r>
            </w:sdtContent>
          </w:sdt>
          <w:r>
            <w:rPr>
              <w:rFonts w:hint="eastAsia" w:ascii="宋体" w:hAnsi="宋体" w:eastAsia="宋体" w:cs="宋体"/>
              <w:sz w:val="24"/>
              <w:szCs w:val="24"/>
            </w:rPr>
            <w:tab/>
          </w:r>
          <w:bookmarkStart w:id="21" w:name="_Toc21507_WPSOffice_Level2Page"/>
          <w:r>
            <w:rPr>
              <w:rFonts w:hint="eastAsia" w:ascii="宋体" w:hAnsi="宋体" w:eastAsia="宋体" w:cs="宋体"/>
              <w:sz w:val="24"/>
              <w:szCs w:val="24"/>
            </w:rPr>
            <w:t>7</w:t>
          </w:r>
          <w:bookmarkEnd w:id="21"/>
          <w:r>
            <w:rPr>
              <w:rFonts w:hint="eastAsia" w:ascii="宋体" w:hAnsi="宋体" w:eastAsia="宋体" w:cs="宋体"/>
              <w:sz w:val="24"/>
              <w:szCs w:val="24"/>
            </w:rPr>
            <w:fldChar w:fldCharType="end"/>
          </w:r>
        </w:p>
        <w:p>
          <w:pPr>
            <w:pStyle w:val="18"/>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_Toc29982_WPSOffice_Level2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2dd9eb51-3f8e-46e4-b520-9c6e0a97c44b}"/>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cs="宋体"/>
                  <w:sz w:val="24"/>
                  <w:szCs w:val="24"/>
                  <w:lang w:val="en-US" w:eastAsia="zh-CN"/>
                </w:rPr>
                <w:t>3</w:t>
              </w:r>
              <w:r>
                <w:rPr>
                  <w:rFonts w:hint="eastAsia" w:ascii="宋体" w:hAnsi="宋体" w:eastAsia="宋体" w:cs="宋体"/>
                  <w:sz w:val="24"/>
                  <w:szCs w:val="24"/>
                </w:rPr>
                <w:t>.4 运行环境</w:t>
              </w:r>
            </w:sdtContent>
          </w:sdt>
          <w:r>
            <w:rPr>
              <w:rFonts w:hint="eastAsia" w:ascii="宋体" w:hAnsi="宋体" w:eastAsia="宋体" w:cs="宋体"/>
              <w:sz w:val="24"/>
              <w:szCs w:val="24"/>
            </w:rPr>
            <w:tab/>
          </w:r>
          <w:bookmarkStart w:id="22" w:name="_Toc29982_WPSOffice_Level2Page"/>
          <w:r>
            <w:rPr>
              <w:rFonts w:hint="eastAsia" w:ascii="宋体" w:hAnsi="宋体" w:eastAsia="宋体" w:cs="宋体"/>
              <w:sz w:val="24"/>
              <w:szCs w:val="24"/>
            </w:rPr>
            <w:t>7</w:t>
          </w:r>
          <w:bookmarkEnd w:id="22"/>
          <w:r>
            <w:rPr>
              <w:rFonts w:hint="eastAsia" w:ascii="宋体" w:hAnsi="宋体" w:eastAsia="宋体" w:cs="宋体"/>
              <w:sz w:val="24"/>
              <w:szCs w:val="24"/>
            </w:rPr>
            <w:fldChar w:fldCharType="end"/>
          </w:r>
        </w:p>
        <w:p>
          <w:pPr>
            <w:pStyle w:val="18"/>
            <w:tabs>
              <w:tab w:val="right" w:leader="dot" w:pos="9189"/>
            </w:tabs>
            <w:spacing w:line="360" w:lineRule="auto"/>
            <w:ind w:left="0" w:leftChars="0" w:firstLine="0" w:firstLineChars="0"/>
            <w:rPr>
              <w:rFonts w:hint="eastAsia" w:ascii="宋体" w:hAnsi="宋体" w:eastAsia="宋体" w:cs="宋体"/>
              <w:sz w:val="24"/>
              <w:szCs w:val="24"/>
              <w:lang w:val="en-US" w:eastAsia="zh-CN"/>
            </w:rPr>
          </w:pPr>
          <w:r>
            <w:rPr>
              <w:rFonts w:hint="eastAsia" w:ascii="宋体" w:hAnsi="宋体" w:cs="宋体"/>
              <w:sz w:val="24"/>
              <w:szCs w:val="24"/>
              <w:lang w:val="en-US" w:eastAsia="zh-CN"/>
            </w:rPr>
            <w:t>4. 系统分析与设计</w:t>
          </w:r>
          <w:r>
            <w:rPr>
              <w:rFonts w:hint="eastAsia" w:ascii="宋体" w:hAnsi="宋体" w:eastAsia="宋体" w:cs="宋体"/>
              <w:sz w:val="24"/>
              <w:szCs w:val="24"/>
            </w:rPr>
            <w:tab/>
          </w:r>
          <w:r>
            <w:rPr>
              <w:rFonts w:hint="eastAsia" w:ascii="宋体" w:hAnsi="宋体" w:cs="宋体"/>
              <w:sz w:val="24"/>
              <w:szCs w:val="24"/>
              <w:lang w:val="en-US" w:eastAsia="zh-CN"/>
            </w:rPr>
            <w:t>8</w:t>
          </w:r>
        </w:p>
        <w:p>
          <w:pPr>
            <w:pStyle w:val="18"/>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_Toc21092_WPSOffice_Level2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3365d56c-3487-4f11-9a57-ef09643654d4}"/>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cs="宋体"/>
                  <w:sz w:val="24"/>
                  <w:szCs w:val="24"/>
                  <w:lang w:val="en-US" w:eastAsia="zh-CN"/>
                </w:rPr>
                <w:t>4</w:t>
              </w:r>
              <w:r>
                <w:rPr>
                  <w:rFonts w:hint="eastAsia" w:ascii="宋体" w:hAnsi="宋体" w:eastAsia="宋体" w:cs="宋体"/>
                  <w:sz w:val="24"/>
                  <w:szCs w:val="24"/>
                </w:rPr>
                <w:t>.1 系统解决思路</w:t>
              </w:r>
            </w:sdtContent>
          </w:sdt>
          <w:r>
            <w:rPr>
              <w:rFonts w:hint="eastAsia" w:ascii="宋体" w:hAnsi="宋体" w:eastAsia="宋体" w:cs="宋体"/>
              <w:sz w:val="24"/>
              <w:szCs w:val="24"/>
            </w:rPr>
            <w:tab/>
          </w:r>
          <w:bookmarkStart w:id="23" w:name="_Toc21092_WPSOffice_Level2Page"/>
          <w:r>
            <w:rPr>
              <w:rFonts w:hint="eastAsia" w:ascii="宋体" w:hAnsi="宋体" w:eastAsia="宋体" w:cs="宋体"/>
              <w:sz w:val="24"/>
              <w:szCs w:val="24"/>
            </w:rPr>
            <w:t>8</w:t>
          </w:r>
          <w:bookmarkEnd w:id="23"/>
          <w:r>
            <w:rPr>
              <w:rFonts w:hint="eastAsia" w:ascii="宋体" w:hAnsi="宋体" w:eastAsia="宋体" w:cs="宋体"/>
              <w:sz w:val="24"/>
              <w:szCs w:val="24"/>
            </w:rPr>
            <w:fldChar w:fldCharType="end"/>
          </w:r>
        </w:p>
        <w:p>
          <w:pPr>
            <w:pStyle w:val="18"/>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_Toc2625_WPSOffice_Level2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056e3a8d-46f3-46b1-8af1-23788d717863}"/>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cs="宋体"/>
                  <w:sz w:val="24"/>
                  <w:szCs w:val="24"/>
                  <w:lang w:val="en-US" w:eastAsia="zh-CN"/>
                </w:rPr>
                <w:t>4</w:t>
              </w:r>
              <w:r>
                <w:rPr>
                  <w:rFonts w:hint="eastAsia" w:ascii="宋体" w:hAnsi="宋体" w:eastAsia="宋体" w:cs="宋体"/>
                  <w:sz w:val="24"/>
                  <w:szCs w:val="24"/>
                </w:rPr>
                <w:t>.2 系统体系结构设计</w:t>
              </w:r>
            </w:sdtContent>
          </w:sdt>
          <w:r>
            <w:rPr>
              <w:rFonts w:hint="eastAsia" w:ascii="宋体" w:hAnsi="宋体" w:eastAsia="宋体" w:cs="宋体"/>
              <w:sz w:val="24"/>
              <w:szCs w:val="24"/>
            </w:rPr>
            <w:tab/>
          </w:r>
          <w:bookmarkStart w:id="24" w:name="_Toc2625_WPSOffice_Level2Page"/>
          <w:r>
            <w:rPr>
              <w:rFonts w:hint="eastAsia" w:ascii="宋体" w:hAnsi="宋体" w:eastAsia="宋体" w:cs="宋体"/>
              <w:sz w:val="24"/>
              <w:szCs w:val="24"/>
            </w:rPr>
            <w:t>8</w:t>
          </w:r>
          <w:bookmarkEnd w:id="24"/>
          <w:r>
            <w:rPr>
              <w:rFonts w:hint="eastAsia" w:ascii="宋体" w:hAnsi="宋体" w:eastAsia="宋体" w:cs="宋体"/>
              <w:sz w:val="24"/>
              <w:szCs w:val="24"/>
            </w:rPr>
            <w:fldChar w:fldCharType="end"/>
          </w:r>
        </w:p>
        <w:p>
          <w:pPr>
            <w:pStyle w:val="18"/>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_Toc32588_WPSOffice_Level2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23764920-66b4-4be8-a719-07b4120e0f78}"/>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cs="宋体"/>
                  <w:sz w:val="24"/>
                  <w:szCs w:val="24"/>
                  <w:lang w:val="en-US" w:eastAsia="zh-CN"/>
                </w:rPr>
                <w:t>4</w:t>
              </w:r>
              <w:r>
                <w:rPr>
                  <w:rFonts w:hint="eastAsia" w:ascii="宋体" w:hAnsi="宋体" w:eastAsia="宋体" w:cs="宋体"/>
                  <w:sz w:val="24"/>
                  <w:szCs w:val="24"/>
                </w:rPr>
                <w:t>.3 系统包设计</w:t>
              </w:r>
            </w:sdtContent>
          </w:sdt>
          <w:r>
            <w:rPr>
              <w:rFonts w:hint="eastAsia" w:ascii="宋体" w:hAnsi="宋体" w:eastAsia="宋体" w:cs="宋体"/>
              <w:sz w:val="24"/>
              <w:szCs w:val="24"/>
            </w:rPr>
            <w:tab/>
          </w:r>
          <w:bookmarkStart w:id="25" w:name="_Toc32588_WPSOffice_Level2Page"/>
          <w:r>
            <w:rPr>
              <w:rFonts w:hint="eastAsia" w:ascii="宋体" w:hAnsi="宋体" w:eastAsia="宋体" w:cs="宋体"/>
              <w:sz w:val="24"/>
              <w:szCs w:val="24"/>
            </w:rPr>
            <w:t>8</w:t>
          </w:r>
          <w:bookmarkEnd w:id="25"/>
          <w:r>
            <w:rPr>
              <w:rFonts w:hint="eastAsia" w:ascii="宋体" w:hAnsi="宋体" w:eastAsia="宋体" w:cs="宋体"/>
              <w:sz w:val="24"/>
              <w:szCs w:val="24"/>
            </w:rPr>
            <w:fldChar w:fldCharType="end"/>
          </w:r>
        </w:p>
        <w:p>
          <w:pPr>
            <w:pStyle w:val="19"/>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_Toc6599_WPSOffice_Level3 </w:instrText>
          </w:r>
          <w:r>
            <w:rPr>
              <w:rFonts w:hint="eastAsia" w:ascii="宋体" w:hAnsi="宋体" w:eastAsia="宋体" w:cs="宋体"/>
              <w:sz w:val="24"/>
              <w:szCs w:val="24"/>
            </w:rPr>
            <w:fldChar w:fldCharType="separate"/>
          </w:r>
          <w:sdt>
            <w:sdtPr>
              <w:rPr>
                <w:rFonts w:hint="default" w:ascii="宋体" w:hAnsi="宋体" w:eastAsia="宋体" w:cs="宋体"/>
                <w:kern w:val="2"/>
                <w:sz w:val="24"/>
                <w:szCs w:val="24"/>
                <w:lang w:val="en-US" w:eastAsia="zh-CN" w:bidi="ar-SA"/>
              </w:rPr>
              <w:id w:val="147456264"/>
              <w:placeholder>
                <w:docPart w:val="{04e8a865-2135-4207-b57b-8fd22dcb7f7c}"/>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kern w:val="2"/>
                  <w:sz w:val="24"/>
                  <w:szCs w:val="24"/>
                  <w:lang w:val="en-US" w:eastAsia="zh-CN" w:bidi="ar-SA"/>
                </w:rPr>
                <w:t>4</w:t>
              </w:r>
              <w:r>
                <w:rPr>
                  <w:rFonts w:hint="eastAsia" w:ascii="宋体" w:hAnsi="宋体" w:eastAsia="宋体" w:cs="宋体"/>
                  <w:sz w:val="24"/>
                  <w:szCs w:val="24"/>
                </w:rPr>
                <w:t>.3.1 爬虫系统包设计</w:t>
              </w:r>
            </w:sdtContent>
          </w:sdt>
          <w:r>
            <w:rPr>
              <w:rFonts w:hint="eastAsia" w:ascii="宋体" w:hAnsi="宋体" w:eastAsia="宋体" w:cs="宋体"/>
              <w:sz w:val="24"/>
              <w:szCs w:val="24"/>
            </w:rPr>
            <w:tab/>
          </w:r>
          <w:bookmarkStart w:id="26" w:name="_Toc6599_WPSOffice_Level3Page"/>
          <w:r>
            <w:rPr>
              <w:rFonts w:hint="eastAsia" w:ascii="宋体" w:hAnsi="宋体" w:eastAsia="宋体" w:cs="宋体"/>
              <w:sz w:val="24"/>
              <w:szCs w:val="24"/>
            </w:rPr>
            <w:t>8</w:t>
          </w:r>
          <w:bookmarkEnd w:id="26"/>
          <w:r>
            <w:rPr>
              <w:rFonts w:hint="eastAsia" w:ascii="宋体" w:hAnsi="宋体" w:eastAsia="宋体" w:cs="宋体"/>
              <w:sz w:val="24"/>
              <w:szCs w:val="24"/>
            </w:rPr>
            <w:fldChar w:fldCharType="end"/>
          </w:r>
        </w:p>
        <w:p>
          <w:pPr>
            <w:pStyle w:val="19"/>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_Toc14724_WPSOffice_Level3 </w:instrText>
          </w:r>
          <w:r>
            <w:rPr>
              <w:rFonts w:hint="eastAsia" w:ascii="宋体" w:hAnsi="宋体" w:eastAsia="宋体" w:cs="宋体"/>
              <w:sz w:val="24"/>
              <w:szCs w:val="24"/>
            </w:rPr>
            <w:fldChar w:fldCharType="separate"/>
          </w:r>
          <w:sdt>
            <w:sdtPr>
              <w:rPr>
                <w:rFonts w:hint="default" w:ascii="宋体" w:hAnsi="宋体" w:eastAsia="宋体" w:cs="宋体"/>
                <w:kern w:val="2"/>
                <w:sz w:val="24"/>
                <w:szCs w:val="24"/>
                <w:lang w:val="en-US" w:eastAsia="zh-CN" w:bidi="ar-SA"/>
              </w:rPr>
              <w:id w:val="147456264"/>
              <w:placeholder>
                <w:docPart w:val="{be86ea7b-8928-431d-bffc-bcb8d4f84e42}"/>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kern w:val="2"/>
                  <w:sz w:val="24"/>
                  <w:szCs w:val="24"/>
                  <w:lang w:val="en-US" w:eastAsia="zh-CN" w:bidi="ar-SA"/>
                </w:rPr>
                <w:t>4</w:t>
              </w:r>
              <w:r>
                <w:rPr>
                  <w:rFonts w:hint="eastAsia" w:ascii="宋体" w:hAnsi="宋体" w:eastAsia="宋体" w:cs="宋体"/>
                  <w:sz w:val="24"/>
                  <w:szCs w:val="24"/>
                </w:rPr>
                <w:t>.3.2 后台系统包设计</w:t>
              </w:r>
            </w:sdtContent>
          </w:sdt>
          <w:r>
            <w:rPr>
              <w:rFonts w:hint="eastAsia" w:ascii="宋体" w:hAnsi="宋体" w:eastAsia="宋体" w:cs="宋体"/>
              <w:sz w:val="24"/>
              <w:szCs w:val="24"/>
            </w:rPr>
            <w:tab/>
          </w:r>
          <w:bookmarkStart w:id="27" w:name="_Toc14724_WPSOffice_Level3Page"/>
          <w:r>
            <w:rPr>
              <w:rFonts w:hint="eastAsia" w:ascii="宋体" w:hAnsi="宋体" w:eastAsia="宋体" w:cs="宋体"/>
              <w:sz w:val="24"/>
              <w:szCs w:val="24"/>
            </w:rPr>
            <w:t>9</w:t>
          </w:r>
          <w:bookmarkEnd w:id="27"/>
          <w:r>
            <w:rPr>
              <w:rFonts w:hint="eastAsia" w:ascii="宋体" w:hAnsi="宋体" w:eastAsia="宋体" w:cs="宋体"/>
              <w:sz w:val="24"/>
              <w:szCs w:val="24"/>
            </w:rPr>
            <w:fldChar w:fldCharType="end"/>
          </w:r>
        </w:p>
        <w:p>
          <w:pPr>
            <w:pStyle w:val="19"/>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_Toc25824_WPSOffice_Level3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d0349e04-b7aa-4ebf-9be6-af15f9393a12}"/>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lang w:val="en-US" w:eastAsia="zh-CN"/>
                </w:rPr>
                <w:t>4</w:t>
              </w:r>
              <w:r>
                <w:rPr>
                  <w:rFonts w:hint="eastAsia" w:ascii="宋体" w:hAnsi="宋体" w:eastAsia="宋体" w:cs="宋体"/>
                  <w:sz w:val="24"/>
                  <w:szCs w:val="24"/>
                </w:rPr>
                <w:t>.3.3 前端包设计</w:t>
              </w:r>
            </w:sdtContent>
          </w:sdt>
          <w:r>
            <w:rPr>
              <w:rFonts w:hint="eastAsia" w:ascii="宋体" w:hAnsi="宋体" w:eastAsia="宋体" w:cs="宋体"/>
              <w:sz w:val="24"/>
              <w:szCs w:val="24"/>
            </w:rPr>
            <w:tab/>
          </w:r>
          <w:bookmarkStart w:id="28" w:name="_Toc25824_WPSOffice_Level3Page"/>
          <w:r>
            <w:rPr>
              <w:rFonts w:hint="eastAsia" w:ascii="宋体" w:hAnsi="宋体" w:eastAsia="宋体" w:cs="宋体"/>
              <w:sz w:val="24"/>
              <w:szCs w:val="24"/>
            </w:rPr>
            <w:t>9</w:t>
          </w:r>
          <w:bookmarkEnd w:id="28"/>
          <w:r>
            <w:rPr>
              <w:rFonts w:hint="eastAsia" w:ascii="宋体" w:hAnsi="宋体" w:eastAsia="宋体" w:cs="宋体"/>
              <w:sz w:val="24"/>
              <w:szCs w:val="24"/>
            </w:rPr>
            <w:fldChar w:fldCharType="end"/>
          </w:r>
        </w:p>
        <w:p>
          <w:pPr>
            <w:pStyle w:val="18"/>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_Toc26422_WPSOffice_Level2 </w:instrText>
          </w:r>
          <w:r>
            <w:rPr>
              <w:rFonts w:hint="eastAsia" w:ascii="宋体" w:hAnsi="宋体" w:eastAsia="宋体" w:cs="宋体"/>
              <w:sz w:val="24"/>
              <w:szCs w:val="24"/>
            </w:rPr>
            <w:fldChar w:fldCharType="separate"/>
          </w:r>
          <w:sdt>
            <w:sdtPr>
              <w:rPr>
                <w:rFonts w:hint="default" w:ascii="宋体" w:hAnsi="宋体" w:eastAsia="宋体" w:cs="宋体"/>
                <w:kern w:val="2"/>
                <w:sz w:val="24"/>
                <w:szCs w:val="24"/>
                <w:lang w:val="en-US" w:eastAsia="zh-CN" w:bidi="ar-SA"/>
              </w:rPr>
              <w:id w:val="147456264"/>
              <w:placeholder>
                <w:docPart w:val="{11e8565f-cb77-411a-82ec-32c80c0c1a41}"/>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cs="宋体"/>
                  <w:kern w:val="2"/>
                  <w:sz w:val="24"/>
                  <w:szCs w:val="24"/>
                  <w:lang w:val="en-US" w:eastAsia="zh-CN" w:bidi="ar-SA"/>
                </w:rPr>
                <w:t>4</w:t>
              </w:r>
              <w:r>
                <w:rPr>
                  <w:rFonts w:hint="eastAsia" w:ascii="宋体" w:hAnsi="宋体" w:eastAsia="宋体" w:cs="宋体"/>
                  <w:sz w:val="24"/>
                  <w:szCs w:val="24"/>
                </w:rPr>
                <w:t>.4 系统实体类设计</w:t>
              </w:r>
            </w:sdtContent>
          </w:sdt>
          <w:r>
            <w:rPr>
              <w:rFonts w:hint="eastAsia" w:ascii="宋体" w:hAnsi="宋体" w:eastAsia="宋体" w:cs="宋体"/>
              <w:sz w:val="24"/>
              <w:szCs w:val="24"/>
            </w:rPr>
            <w:tab/>
          </w:r>
          <w:bookmarkStart w:id="29" w:name="_Toc26422_WPSOffice_Level2Page"/>
          <w:r>
            <w:rPr>
              <w:rFonts w:hint="eastAsia" w:ascii="宋体" w:hAnsi="宋体" w:eastAsia="宋体" w:cs="宋体"/>
              <w:sz w:val="24"/>
              <w:szCs w:val="24"/>
            </w:rPr>
            <w:t>9</w:t>
          </w:r>
          <w:bookmarkEnd w:id="29"/>
          <w:r>
            <w:rPr>
              <w:rFonts w:hint="eastAsia" w:ascii="宋体" w:hAnsi="宋体" w:eastAsia="宋体" w:cs="宋体"/>
              <w:sz w:val="24"/>
              <w:szCs w:val="24"/>
            </w:rPr>
            <w:fldChar w:fldCharType="end"/>
          </w:r>
        </w:p>
        <w:p>
          <w:pPr>
            <w:pStyle w:val="18"/>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_Toc17294_WPSOffice_Level2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b0327cb7-d58e-42ab-9b8b-11311f851ed4}"/>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cs="宋体"/>
                  <w:sz w:val="24"/>
                  <w:szCs w:val="24"/>
                  <w:lang w:val="en-US" w:eastAsia="zh-CN"/>
                </w:rPr>
                <w:t>4</w:t>
              </w:r>
              <w:r>
                <w:rPr>
                  <w:rFonts w:hint="eastAsia" w:ascii="宋体" w:hAnsi="宋体" w:eastAsia="宋体" w:cs="宋体"/>
                  <w:sz w:val="24"/>
                  <w:szCs w:val="24"/>
                </w:rPr>
                <w:t>.5 系统数据库设计</w:t>
              </w:r>
            </w:sdtContent>
          </w:sdt>
          <w:r>
            <w:rPr>
              <w:rFonts w:hint="eastAsia" w:ascii="宋体" w:hAnsi="宋体" w:eastAsia="宋体" w:cs="宋体"/>
              <w:sz w:val="24"/>
              <w:szCs w:val="24"/>
            </w:rPr>
            <w:tab/>
          </w:r>
          <w:bookmarkStart w:id="30" w:name="_Toc17294_WPSOffice_Level2Page"/>
          <w:r>
            <w:rPr>
              <w:rFonts w:hint="eastAsia" w:ascii="宋体" w:hAnsi="宋体" w:eastAsia="宋体" w:cs="宋体"/>
              <w:sz w:val="24"/>
              <w:szCs w:val="24"/>
            </w:rPr>
            <w:t>1</w:t>
          </w:r>
          <w:bookmarkEnd w:id="30"/>
          <w:r>
            <w:rPr>
              <w:rFonts w:hint="eastAsia" w:ascii="宋体" w:hAnsi="宋体" w:cs="宋体"/>
              <w:sz w:val="24"/>
              <w:szCs w:val="24"/>
              <w:lang w:val="en-US" w:eastAsia="zh-CN"/>
            </w:rPr>
            <w:t>2</w:t>
          </w:r>
          <w:r>
            <w:rPr>
              <w:rFonts w:hint="eastAsia" w:ascii="宋体" w:hAnsi="宋体" w:eastAsia="宋体" w:cs="宋体"/>
              <w:sz w:val="24"/>
              <w:szCs w:val="24"/>
            </w:rPr>
            <w:fldChar w:fldCharType="end"/>
          </w:r>
        </w:p>
        <w:p>
          <w:pPr>
            <w:pStyle w:val="19"/>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_Toc26422_WPSOffice_Level3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fbf18d77-d13a-439c-b905-17c06a3aa466}"/>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lang w:val="en-US" w:eastAsia="zh-CN"/>
                </w:rPr>
                <w:t>4</w:t>
              </w:r>
              <w:r>
                <w:rPr>
                  <w:rFonts w:hint="eastAsia" w:ascii="宋体" w:hAnsi="宋体" w:eastAsia="宋体" w:cs="宋体"/>
                  <w:sz w:val="24"/>
                  <w:szCs w:val="24"/>
                </w:rPr>
                <w:t>.5.1 数据库表设计格式说明</w:t>
              </w:r>
            </w:sdtContent>
          </w:sdt>
          <w:r>
            <w:rPr>
              <w:rFonts w:hint="eastAsia" w:ascii="宋体" w:hAnsi="宋体" w:eastAsia="宋体" w:cs="宋体"/>
              <w:sz w:val="24"/>
              <w:szCs w:val="24"/>
            </w:rPr>
            <w:tab/>
          </w:r>
          <w:bookmarkStart w:id="31" w:name="_Toc26422_WPSOffice_Level3Page"/>
          <w:r>
            <w:rPr>
              <w:rFonts w:hint="eastAsia" w:ascii="宋体" w:hAnsi="宋体" w:eastAsia="宋体" w:cs="宋体"/>
              <w:sz w:val="24"/>
              <w:szCs w:val="24"/>
            </w:rPr>
            <w:t>1</w:t>
          </w:r>
          <w:bookmarkEnd w:id="31"/>
          <w:r>
            <w:rPr>
              <w:rFonts w:hint="eastAsia" w:ascii="宋体" w:hAnsi="宋体" w:eastAsia="宋体" w:cs="宋体"/>
              <w:sz w:val="24"/>
              <w:szCs w:val="24"/>
              <w:lang w:val="en-US" w:eastAsia="zh-CN"/>
            </w:rPr>
            <w:t>2</w:t>
          </w:r>
          <w:r>
            <w:rPr>
              <w:rFonts w:hint="eastAsia" w:ascii="宋体" w:hAnsi="宋体" w:eastAsia="宋体" w:cs="宋体"/>
              <w:sz w:val="24"/>
              <w:szCs w:val="24"/>
            </w:rPr>
            <w:fldChar w:fldCharType="end"/>
          </w:r>
        </w:p>
        <w:p>
          <w:pPr>
            <w:pStyle w:val="19"/>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_Toc15689_WPSOffice_Level3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780f160c-ee83-470e-9bb8-691beb677b92}"/>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lang w:val="en-US" w:eastAsia="zh-CN"/>
                </w:rPr>
                <w:t>4</w:t>
              </w:r>
              <w:r>
                <w:rPr>
                  <w:rFonts w:hint="eastAsia" w:ascii="宋体" w:hAnsi="宋体" w:eastAsia="宋体" w:cs="宋体"/>
                  <w:sz w:val="24"/>
                  <w:szCs w:val="24"/>
                </w:rPr>
                <w:t>.5.2 数据库模型</w:t>
              </w:r>
            </w:sdtContent>
          </w:sdt>
          <w:r>
            <w:rPr>
              <w:rFonts w:hint="eastAsia" w:ascii="宋体" w:hAnsi="宋体" w:eastAsia="宋体" w:cs="宋体"/>
              <w:sz w:val="24"/>
              <w:szCs w:val="24"/>
            </w:rPr>
            <w:tab/>
          </w:r>
          <w:bookmarkStart w:id="32" w:name="_Toc15689_WPSOffice_Level3Page"/>
          <w:r>
            <w:rPr>
              <w:rFonts w:hint="eastAsia" w:ascii="宋体" w:hAnsi="宋体" w:eastAsia="宋体" w:cs="宋体"/>
              <w:sz w:val="24"/>
              <w:szCs w:val="24"/>
            </w:rPr>
            <w:t>1</w:t>
          </w:r>
          <w:bookmarkEnd w:id="32"/>
          <w:r>
            <w:rPr>
              <w:rFonts w:hint="eastAsia" w:ascii="宋体" w:hAnsi="宋体" w:eastAsia="宋体" w:cs="宋体"/>
              <w:sz w:val="24"/>
              <w:szCs w:val="24"/>
              <w:lang w:val="en-US" w:eastAsia="zh-CN"/>
            </w:rPr>
            <w:t>6</w:t>
          </w:r>
          <w:r>
            <w:rPr>
              <w:rFonts w:hint="eastAsia" w:ascii="宋体" w:hAnsi="宋体" w:eastAsia="宋体" w:cs="宋体"/>
              <w:sz w:val="24"/>
              <w:szCs w:val="24"/>
            </w:rPr>
            <w:fldChar w:fldCharType="end"/>
          </w:r>
        </w:p>
        <w:p>
          <w:pPr>
            <w:pStyle w:val="18"/>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_Toc30386_WPSOffice_Level2 </w:instrText>
          </w:r>
          <w:r>
            <w:rPr>
              <w:rFonts w:hint="eastAsia" w:ascii="宋体" w:hAnsi="宋体" w:eastAsia="宋体" w:cs="宋体"/>
              <w:sz w:val="24"/>
              <w:szCs w:val="24"/>
            </w:rPr>
            <w:fldChar w:fldCharType="separate"/>
          </w:r>
          <w:sdt>
            <w:sdtPr>
              <w:rPr>
                <w:rFonts w:hint="default" w:ascii="宋体" w:hAnsi="宋体" w:eastAsia="宋体" w:cs="宋体"/>
                <w:kern w:val="2"/>
                <w:sz w:val="24"/>
                <w:szCs w:val="24"/>
                <w:lang w:val="en-US" w:eastAsia="zh-CN" w:bidi="ar-SA"/>
              </w:rPr>
              <w:id w:val="147456264"/>
              <w:placeholder>
                <w:docPart w:val="{c760d58b-e2c8-4dcd-a5bf-96c4f54fcc1d}"/>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cs="宋体"/>
                  <w:kern w:val="2"/>
                  <w:sz w:val="24"/>
                  <w:szCs w:val="24"/>
                  <w:lang w:val="en-US" w:eastAsia="zh-CN" w:bidi="ar-SA"/>
                </w:rPr>
                <w:t>4</w:t>
              </w:r>
              <w:r>
                <w:rPr>
                  <w:rFonts w:hint="eastAsia" w:ascii="宋体" w:hAnsi="宋体" w:eastAsia="宋体" w:cs="宋体"/>
                  <w:sz w:val="24"/>
                  <w:szCs w:val="24"/>
                </w:rPr>
                <w:t>.6 系统功能设计</w:t>
              </w:r>
            </w:sdtContent>
          </w:sdt>
          <w:r>
            <w:rPr>
              <w:rFonts w:hint="eastAsia" w:ascii="宋体" w:hAnsi="宋体" w:eastAsia="宋体" w:cs="宋体"/>
              <w:sz w:val="24"/>
              <w:szCs w:val="24"/>
            </w:rPr>
            <w:tab/>
          </w:r>
          <w:bookmarkStart w:id="33" w:name="_Toc30386_WPSOffice_Level2Page"/>
          <w:r>
            <w:rPr>
              <w:rFonts w:hint="eastAsia" w:ascii="宋体" w:hAnsi="宋体" w:eastAsia="宋体" w:cs="宋体"/>
              <w:sz w:val="24"/>
              <w:szCs w:val="24"/>
            </w:rPr>
            <w:t>1</w:t>
          </w:r>
          <w:bookmarkEnd w:id="33"/>
          <w:r>
            <w:rPr>
              <w:rFonts w:hint="eastAsia" w:ascii="宋体" w:hAnsi="宋体" w:cs="宋体"/>
              <w:sz w:val="24"/>
              <w:szCs w:val="24"/>
              <w:lang w:val="en-US" w:eastAsia="zh-CN"/>
            </w:rPr>
            <w:t>6</w:t>
          </w:r>
          <w:r>
            <w:rPr>
              <w:rFonts w:hint="eastAsia" w:ascii="宋体" w:hAnsi="宋体" w:eastAsia="宋体" w:cs="宋体"/>
              <w:sz w:val="24"/>
              <w:szCs w:val="24"/>
            </w:rPr>
            <w:fldChar w:fldCharType="end"/>
          </w:r>
        </w:p>
        <w:p>
          <w:pPr>
            <w:pStyle w:val="19"/>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_Toc10043_WPSOffice_Level3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8424b9b6-9f2c-46a5-8290-7a87b8fd5555}"/>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lang w:val="en-US" w:eastAsia="zh-CN"/>
                </w:rPr>
                <w:t>4</w:t>
              </w:r>
              <w:r>
                <w:rPr>
                  <w:rFonts w:hint="eastAsia" w:ascii="宋体" w:hAnsi="宋体" w:eastAsia="宋体" w:cs="宋体"/>
                  <w:sz w:val="24"/>
                  <w:szCs w:val="24"/>
                </w:rPr>
                <w:t>.6.1 用户注册</w:t>
              </w:r>
            </w:sdtContent>
          </w:sdt>
          <w:r>
            <w:rPr>
              <w:rFonts w:hint="eastAsia" w:ascii="宋体" w:hAnsi="宋体" w:eastAsia="宋体" w:cs="宋体"/>
              <w:sz w:val="24"/>
              <w:szCs w:val="24"/>
            </w:rPr>
            <w:tab/>
          </w:r>
          <w:bookmarkStart w:id="34" w:name="_Toc10043_WPSOffice_Level3Page"/>
          <w:r>
            <w:rPr>
              <w:rFonts w:hint="eastAsia" w:ascii="宋体" w:hAnsi="宋体" w:eastAsia="宋体" w:cs="宋体"/>
              <w:sz w:val="24"/>
              <w:szCs w:val="24"/>
            </w:rPr>
            <w:t>1</w:t>
          </w:r>
          <w:bookmarkEnd w:id="34"/>
          <w:r>
            <w:rPr>
              <w:rFonts w:hint="eastAsia" w:ascii="宋体" w:hAnsi="宋体" w:eastAsia="宋体" w:cs="宋体"/>
              <w:sz w:val="24"/>
              <w:szCs w:val="24"/>
              <w:lang w:val="en-US" w:eastAsia="zh-CN"/>
            </w:rPr>
            <w:t>7</w:t>
          </w:r>
          <w:r>
            <w:rPr>
              <w:rFonts w:hint="eastAsia" w:ascii="宋体" w:hAnsi="宋体" w:eastAsia="宋体" w:cs="宋体"/>
              <w:sz w:val="24"/>
              <w:szCs w:val="24"/>
            </w:rPr>
            <w:fldChar w:fldCharType="end"/>
          </w:r>
        </w:p>
        <w:p>
          <w:pPr>
            <w:pStyle w:val="19"/>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_Toc22556_WPSOffice_Level3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00ba3e9f-b6e1-48af-b6a7-c3df496e696a}"/>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lang w:val="en-US" w:eastAsia="zh-CN"/>
                </w:rPr>
                <w:t>4</w:t>
              </w:r>
              <w:r>
                <w:rPr>
                  <w:rFonts w:hint="eastAsia" w:ascii="宋体" w:hAnsi="宋体" w:eastAsia="宋体" w:cs="宋体"/>
                  <w:sz w:val="24"/>
                  <w:szCs w:val="24"/>
                </w:rPr>
                <w:t>.6.2 编程类博客主页</w:t>
              </w:r>
            </w:sdtContent>
          </w:sdt>
          <w:r>
            <w:rPr>
              <w:rFonts w:hint="eastAsia" w:ascii="宋体" w:hAnsi="宋体" w:eastAsia="宋体" w:cs="宋体"/>
              <w:sz w:val="24"/>
              <w:szCs w:val="24"/>
            </w:rPr>
            <w:tab/>
          </w:r>
          <w:bookmarkStart w:id="35" w:name="_Toc22556_WPSOffice_Level3Page"/>
          <w:r>
            <w:rPr>
              <w:rFonts w:hint="eastAsia" w:ascii="宋体" w:hAnsi="宋体" w:eastAsia="宋体" w:cs="宋体"/>
              <w:sz w:val="24"/>
              <w:szCs w:val="24"/>
            </w:rPr>
            <w:t>1</w:t>
          </w:r>
          <w:bookmarkEnd w:id="35"/>
          <w:r>
            <w:rPr>
              <w:rFonts w:hint="eastAsia" w:ascii="宋体" w:hAnsi="宋体" w:eastAsia="宋体" w:cs="宋体"/>
              <w:sz w:val="24"/>
              <w:szCs w:val="24"/>
              <w:lang w:val="en-US" w:eastAsia="zh-CN"/>
            </w:rPr>
            <w:t>7</w:t>
          </w:r>
          <w:r>
            <w:rPr>
              <w:rFonts w:hint="eastAsia" w:ascii="宋体" w:hAnsi="宋体" w:eastAsia="宋体" w:cs="宋体"/>
              <w:sz w:val="24"/>
              <w:szCs w:val="24"/>
            </w:rPr>
            <w:fldChar w:fldCharType="end"/>
          </w:r>
        </w:p>
        <w:p>
          <w:pPr>
            <w:pStyle w:val="19"/>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_Toc13799_WPSOffice_Level3 </w:instrText>
          </w:r>
          <w:r>
            <w:rPr>
              <w:rFonts w:hint="eastAsia" w:ascii="宋体" w:hAnsi="宋体" w:eastAsia="宋体" w:cs="宋体"/>
              <w:sz w:val="24"/>
              <w:szCs w:val="24"/>
            </w:rPr>
            <w:fldChar w:fldCharType="separate"/>
          </w:r>
          <w:sdt>
            <w:sdtPr>
              <w:rPr>
                <w:rFonts w:hint="default" w:ascii="宋体" w:hAnsi="宋体" w:eastAsia="宋体" w:cs="宋体"/>
                <w:kern w:val="2"/>
                <w:sz w:val="24"/>
                <w:szCs w:val="24"/>
                <w:lang w:val="en-US" w:eastAsia="zh-CN" w:bidi="ar-SA"/>
              </w:rPr>
              <w:id w:val="147456264"/>
              <w:placeholder>
                <w:docPart w:val="{58e11dd5-1eed-4359-b657-324a49ade0aa}"/>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kern w:val="2"/>
                  <w:sz w:val="24"/>
                  <w:szCs w:val="24"/>
                  <w:lang w:val="en-US" w:eastAsia="zh-CN" w:bidi="ar-SA"/>
                </w:rPr>
                <w:t>4</w:t>
              </w:r>
              <w:r>
                <w:rPr>
                  <w:rFonts w:hint="eastAsia" w:ascii="宋体" w:hAnsi="宋体" w:eastAsia="宋体" w:cs="宋体"/>
                  <w:sz w:val="24"/>
                  <w:szCs w:val="24"/>
                </w:rPr>
                <w:t>.6.3 电影主页</w:t>
              </w:r>
            </w:sdtContent>
          </w:sdt>
          <w:r>
            <w:rPr>
              <w:rFonts w:hint="eastAsia" w:ascii="宋体" w:hAnsi="宋体" w:eastAsia="宋体" w:cs="宋体"/>
              <w:sz w:val="24"/>
              <w:szCs w:val="24"/>
            </w:rPr>
            <w:tab/>
          </w:r>
          <w:bookmarkStart w:id="36" w:name="_Toc13799_WPSOffice_Level3Page"/>
          <w:r>
            <w:rPr>
              <w:rFonts w:hint="eastAsia" w:ascii="宋体" w:hAnsi="宋体" w:eastAsia="宋体" w:cs="宋体"/>
              <w:sz w:val="24"/>
              <w:szCs w:val="24"/>
            </w:rPr>
            <w:t>1</w:t>
          </w:r>
          <w:bookmarkEnd w:id="36"/>
          <w:r>
            <w:rPr>
              <w:rFonts w:hint="eastAsia" w:ascii="宋体" w:hAnsi="宋体" w:eastAsia="宋体" w:cs="宋体"/>
              <w:sz w:val="24"/>
              <w:szCs w:val="24"/>
              <w:lang w:val="en-US" w:eastAsia="zh-CN"/>
            </w:rPr>
            <w:t>7</w:t>
          </w:r>
          <w:r>
            <w:rPr>
              <w:rFonts w:hint="eastAsia" w:ascii="宋体" w:hAnsi="宋体" w:eastAsia="宋体" w:cs="宋体"/>
              <w:sz w:val="24"/>
              <w:szCs w:val="24"/>
            </w:rPr>
            <w:fldChar w:fldCharType="end"/>
          </w:r>
        </w:p>
        <w:p>
          <w:pPr>
            <w:pStyle w:val="19"/>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_Toc4844_WPSOffice_Level3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679cea80-506f-429b-9e46-24b19b63ee54}"/>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lang w:val="en-US" w:eastAsia="zh-CN"/>
                </w:rPr>
                <w:t>4</w:t>
              </w:r>
              <w:r>
                <w:rPr>
                  <w:rFonts w:hint="eastAsia" w:ascii="宋体" w:hAnsi="宋体" w:eastAsia="宋体" w:cs="宋体"/>
                  <w:sz w:val="24"/>
                  <w:szCs w:val="24"/>
                </w:rPr>
                <w:t>.6.4 美食主页</w:t>
              </w:r>
            </w:sdtContent>
          </w:sdt>
          <w:r>
            <w:rPr>
              <w:rFonts w:hint="eastAsia" w:ascii="宋体" w:hAnsi="宋体" w:eastAsia="宋体" w:cs="宋体"/>
              <w:sz w:val="24"/>
              <w:szCs w:val="24"/>
            </w:rPr>
            <w:tab/>
          </w:r>
          <w:bookmarkStart w:id="37" w:name="_Toc4844_WPSOffice_Level3Page"/>
          <w:r>
            <w:rPr>
              <w:rFonts w:hint="eastAsia" w:ascii="宋体" w:hAnsi="宋体" w:eastAsia="宋体" w:cs="宋体"/>
              <w:sz w:val="24"/>
              <w:szCs w:val="24"/>
            </w:rPr>
            <w:t>1</w:t>
          </w:r>
          <w:bookmarkEnd w:id="37"/>
          <w:r>
            <w:rPr>
              <w:rFonts w:hint="eastAsia" w:ascii="宋体" w:hAnsi="宋体" w:eastAsia="宋体" w:cs="宋体"/>
              <w:sz w:val="24"/>
              <w:szCs w:val="24"/>
              <w:lang w:val="en-US" w:eastAsia="zh-CN"/>
            </w:rPr>
            <w:t>7</w:t>
          </w:r>
          <w:r>
            <w:rPr>
              <w:rFonts w:hint="eastAsia" w:ascii="宋体" w:hAnsi="宋体" w:eastAsia="宋体" w:cs="宋体"/>
              <w:sz w:val="24"/>
              <w:szCs w:val="24"/>
            </w:rPr>
            <w:fldChar w:fldCharType="end"/>
          </w:r>
        </w:p>
        <w:p>
          <w:pPr>
            <w:pStyle w:val="19"/>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_Toc414_WPSOffice_Level3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ff83c498-e8b0-470d-a19f-884ac90ffb9d}"/>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lang w:val="en-US" w:eastAsia="zh-CN"/>
                </w:rPr>
                <w:t>4</w:t>
              </w:r>
              <w:r>
                <w:rPr>
                  <w:rFonts w:hint="eastAsia" w:ascii="宋体" w:hAnsi="宋体" w:eastAsia="宋体" w:cs="宋体"/>
                  <w:sz w:val="24"/>
                  <w:szCs w:val="24"/>
                </w:rPr>
                <w:t>.6.5 机票主页</w:t>
              </w:r>
            </w:sdtContent>
          </w:sdt>
          <w:r>
            <w:rPr>
              <w:rFonts w:hint="eastAsia" w:ascii="宋体" w:hAnsi="宋体" w:eastAsia="宋体" w:cs="宋体"/>
              <w:sz w:val="24"/>
              <w:szCs w:val="24"/>
            </w:rPr>
            <w:tab/>
          </w:r>
          <w:bookmarkStart w:id="38" w:name="_Toc414_WPSOffice_Level3Page"/>
          <w:r>
            <w:rPr>
              <w:rFonts w:hint="eastAsia" w:ascii="宋体" w:hAnsi="宋体" w:eastAsia="宋体" w:cs="宋体"/>
              <w:sz w:val="24"/>
              <w:szCs w:val="24"/>
            </w:rPr>
            <w:t>1</w:t>
          </w:r>
          <w:bookmarkEnd w:id="38"/>
          <w:r>
            <w:rPr>
              <w:rFonts w:hint="eastAsia" w:ascii="宋体" w:hAnsi="宋体" w:eastAsia="宋体" w:cs="宋体"/>
              <w:sz w:val="24"/>
              <w:szCs w:val="24"/>
              <w:lang w:val="en-US" w:eastAsia="zh-CN"/>
            </w:rPr>
            <w:t>7</w:t>
          </w:r>
          <w:r>
            <w:rPr>
              <w:rFonts w:hint="eastAsia" w:ascii="宋体" w:hAnsi="宋体" w:eastAsia="宋体" w:cs="宋体"/>
              <w:sz w:val="24"/>
              <w:szCs w:val="24"/>
            </w:rPr>
            <w:fldChar w:fldCharType="end"/>
          </w:r>
        </w:p>
        <w:p>
          <w:pPr>
            <w:pStyle w:val="19"/>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_Toc10617_WPSOffice_Level3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f1d99f05-0150-4630-bdf8-d71e15c22765}"/>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lang w:val="en-US" w:eastAsia="zh-CN"/>
                </w:rPr>
                <w:t>4</w:t>
              </w:r>
              <w:r>
                <w:rPr>
                  <w:rFonts w:hint="eastAsia" w:ascii="宋体" w:hAnsi="宋体" w:eastAsia="宋体" w:cs="宋体"/>
                  <w:sz w:val="24"/>
                  <w:szCs w:val="24"/>
                </w:rPr>
                <w:t>.6.6 评论</w:t>
              </w:r>
            </w:sdtContent>
          </w:sdt>
          <w:r>
            <w:rPr>
              <w:rFonts w:hint="eastAsia" w:ascii="宋体" w:hAnsi="宋体" w:eastAsia="宋体" w:cs="宋体"/>
              <w:sz w:val="24"/>
              <w:szCs w:val="24"/>
            </w:rPr>
            <w:tab/>
          </w:r>
          <w:bookmarkStart w:id="39" w:name="_Toc10617_WPSOffice_Level3Page"/>
          <w:r>
            <w:rPr>
              <w:rFonts w:hint="eastAsia" w:ascii="宋体" w:hAnsi="宋体" w:eastAsia="宋体" w:cs="宋体"/>
              <w:sz w:val="24"/>
              <w:szCs w:val="24"/>
            </w:rPr>
            <w:t>1</w:t>
          </w:r>
          <w:bookmarkEnd w:id="39"/>
          <w:r>
            <w:rPr>
              <w:rFonts w:hint="eastAsia" w:ascii="宋体" w:hAnsi="宋体" w:eastAsia="宋体" w:cs="宋体"/>
              <w:sz w:val="24"/>
              <w:szCs w:val="24"/>
              <w:lang w:val="en-US" w:eastAsia="zh-CN"/>
            </w:rPr>
            <w:t>8</w:t>
          </w:r>
          <w:r>
            <w:rPr>
              <w:rFonts w:hint="eastAsia" w:ascii="宋体" w:hAnsi="宋体" w:eastAsia="宋体" w:cs="宋体"/>
              <w:sz w:val="24"/>
              <w:szCs w:val="24"/>
            </w:rPr>
            <w:fldChar w:fldCharType="end"/>
          </w:r>
        </w:p>
        <w:p>
          <w:pPr>
            <w:pStyle w:val="19"/>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_Toc1668_WPSOffice_Level3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08fe7a47-54ad-4d8b-9f98-370c6e253878}"/>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lang w:val="en-US" w:eastAsia="zh-CN"/>
                </w:rPr>
                <w:t>4</w:t>
              </w:r>
              <w:r>
                <w:rPr>
                  <w:rFonts w:hint="eastAsia" w:ascii="宋体" w:hAnsi="宋体" w:eastAsia="宋体" w:cs="宋体"/>
                  <w:sz w:val="24"/>
                  <w:szCs w:val="24"/>
                </w:rPr>
                <w:t>.6.7 推送</w:t>
              </w:r>
            </w:sdtContent>
          </w:sdt>
          <w:r>
            <w:rPr>
              <w:rFonts w:hint="eastAsia" w:ascii="宋体" w:hAnsi="宋体" w:eastAsia="宋体" w:cs="宋体"/>
              <w:sz w:val="24"/>
              <w:szCs w:val="24"/>
            </w:rPr>
            <w:tab/>
          </w:r>
          <w:bookmarkStart w:id="40" w:name="_Toc1668_WPSOffice_Level3Page"/>
          <w:r>
            <w:rPr>
              <w:rFonts w:hint="eastAsia" w:ascii="宋体" w:hAnsi="宋体" w:eastAsia="宋体" w:cs="宋体"/>
              <w:sz w:val="24"/>
              <w:szCs w:val="24"/>
            </w:rPr>
            <w:t>1</w:t>
          </w:r>
          <w:bookmarkEnd w:id="40"/>
          <w:r>
            <w:rPr>
              <w:rFonts w:hint="eastAsia" w:ascii="宋体" w:hAnsi="宋体" w:eastAsia="宋体" w:cs="宋体"/>
              <w:sz w:val="24"/>
              <w:szCs w:val="24"/>
              <w:lang w:val="en-US" w:eastAsia="zh-CN"/>
            </w:rPr>
            <w:t>8</w:t>
          </w:r>
          <w:r>
            <w:rPr>
              <w:rFonts w:hint="eastAsia" w:ascii="宋体" w:hAnsi="宋体" w:eastAsia="宋体" w:cs="宋体"/>
              <w:sz w:val="24"/>
              <w:szCs w:val="24"/>
            </w:rPr>
            <w:fldChar w:fldCharType="end"/>
          </w:r>
        </w:p>
        <w:p>
          <w:pPr>
            <w:pStyle w:val="19"/>
            <w:tabs>
              <w:tab w:val="right" w:leader="dot" w:pos="9189"/>
            </w:tabs>
            <w:spacing w:line="360" w:lineRule="auto"/>
            <w:ind w:left="0" w:leftChars="0" w:firstLine="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5. 系统的实现</w:t>
          </w:r>
          <w:r>
            <w:rPr>
              <w:rFonts w:hint="eastAsia" w:ascii="宋体" w:hAnsi="宋体" w:eastAsia="宋体" w:cs="宋体"/>
              <w:sz w:val="24"/>
              <w:szCs w:val="24"/>
            </w:rPr>
            <w:tab/>
          </w:r>
          <w:r>
            <w:rPr>
              <w:rFonts w:hint="eastAsia" w:ascii="宋体" w:hAnsi="宋体" w:eastAsia="宋体" w:cs="宋体"/>
              <w:sz w:val="24"/>
              <w:szCs w:val="24"/>
              <w:lang w:val="en-US" w:eastAsia="zh-CN"/>
            </w:rPr>
            <w:t>19</w:t>
          </w:r>
        </w:p>
        <w:p>
          <w:pPr>
            <w:pStyle w:val="18"/>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_Toc14192_WPSOffice_Level2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7708051d-76c2-49ae-a81f-abc6828984a1}"/>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cs="宋体"/>
                  <w:sz w:val="24"/>
                  <w:szCs w:val="24"/>
                  <w:lang w:val="en-US" w:eastAsia="zh-CN"/>
                </w:rPr>
                <w:t>5</w:t>
              </w:r>
              <w:r>
                <w:rPr>
                  <w:rFonts w:hint="eastAsia" w:ascii="宋体" w:hAnsi="宋体" w:eastAsia="宋体" w:cs="宋体"/>
                  <w:sz w:val="24"/>
                  <w:szCs w:val="24"/>
                </w:rPr>
                <w:t>.1 前端发起</w:t>
              </w:r>
              <w:r>
                <w:rPr>
                  <w:rFonts w:hint="eastAsia" w:ascii="Times New Roman" w:hAnsi="Times New Roman" w:eastAsia="宋体" w:cs="Times New Roman"/>
                  <w:kern w:val="2"/>
                  <w:sz w:val="24"/>
                  <w:szCs w:val="24"/>
                  <w:lang w:val="en-US" w:eastAsia="zh-CN" w:bidi="ar-SA"/>
                </w:rPr>
                <w:t>api</w:t>
              </w:r>
              <w:r>
                <w:rPr>
                  <w:rFonts w:hint="eastAsia" w:ascii="宋体" w:hAnsi="宋体" w:eastAsia="宋体" w:cs="宋体"/>
                  <w:sz w:val="24"/>
                  <w:szCs w:val="24"/>
                </w:rPr>
                <w:t>请求实现</w:t>
              </w:r>
            </w:sdtContent>
          </w:sdt>
          <w:r>
            <w:rPr>
              <w:rFonts w:hint="eastAsia" w:ascii="宋体" w:hAnsi="宋体" w:eastAsia="宋体" w:cs="宋体"/>
              <w:sz w:val="24"/>
              <w:szCs w:val="24"/>
            </w:rPr>
            <w:tab/>
          </w:r>
          <w:bookmarkStart w:id="41" w:name="_Toc14192_WPSOffice_Level2Page"/>
          <w:r>
            <w:rPr>
              <w:rFonts w:hint="eastAsia" w:ascii="宋体" w:hAnsi="宋体" w:eastAsia="宋体" w:cs="宋体"/>
              <w:sz w:val="24"/>
              <w:szCs w:val="24"/>
            </w:rPr>
            <w:t>1</w:t>
          </w:r>
          <w:bookmarkEnd w:id="41"/>
          <w:r>
            <w:rPr>
              <w:rFonts w:hint="eastAsia" w:ascii="宋体" w:hAnsi="宋体" w:cs="宋体"/>
              <w:sz w:val="24"/>
              <w:szCs w:val="24"/>
              <w:lang w:val="en-US" w:eastAsia="zh-CN"/>
            </w:rPr>
            <w:t>9</w:t>
          </w:r>
          <w:r>
            <w:rPr>
              <w:rFonts w:hint="eastAsia" w:ascii="宋体" w:hAnsi="宋体" w:eastAsia="宋体" w:cs="宋体"/>
              <w:sz w:val="24"/>
              <w:szCs w:val="24"/>
            </w:rPr>
            <w:fldChar w:fldCharType="end"/>
          </w:r>
        </w:p>
        <w:p>
          <w:pPr>
            <w:pStyle w:val="18"/>
            <w:tabs>
              <w:tab w:val="right" w:leader="dot" w:pos="9189"/>
            </w:tabs>
            <w:spacing w:line="360" w:lineRule="auto"/>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_Toc3753_WPSOffice_Level2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d215c3c5-a95b-4b16-9d00-f1891ab84530}"/>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cs="宋体"/>
                  <w:sz w:val="24"/>
                  <w:szCs w:val="24"/>
                  <w:lang w:val="en-US" w:eastAsia="zh-CN"/>
                </w:rPr>
                <w:t>5</w:t>
              </w:r>
              <w:r>
                <w:rPr>
                  <w:rFonts w:hint="eastAsia" w:ascii="宋体" w:hAnsi="宋体" w:eastAsia="宋体" w:cs="宋体"/>
                  <w:sz w:val="24"/>
                  <w:szCs w:val="24"/>
                </w:rPr>
                <w:t>.2 后端接受请求实现</w:t>
              </w:r>
            </w:sdtContent>
          </w:sdt>
          <w:r>
            <w:rPr>
              <w:rFonts w:hint="eastAsia" w:ascii="宋体" w:hAnsi="宋体" w:eastAsia="宋体" w:cs="宋体"/>
              <w:sz w:val="24"/>
              <w:szCs w:val="24"/>
            </w:rPr>
            <w:tab/>
          </w:r>
          <w:r>
            <w:rPr>
              <w:rFonts w:hint="eastAsia" w:ascii="宋体" w:hAnsi="宋体" w:cs="宋体"/>
              <w:sz w:val="24"/>
              <w:szCs w:val="24"/>
              <w:lang w:val="en-US" w:eastAsia="zh-CN"/>
            </w:rPr>
            <w:t>2</w:t>
          </w:r>
          <w:r>
            <w:rPr>
              <w:rFonts w:hint="eastAsia" w:ascii="宋体" w:hAnsi="宋体" w:eastAsia="宋体" w:cs="宋体"/>
              <w:sz w:val="24"/>
              <w:szCs w:val="24"/>
            </w:rPr>
            <w:fldChar w:fldCharType="end"/>
          </w:r>
          <w:r>
            <w:rPr>
              <w:rFonts w:hint="eastAsia" w:ascii="宋体" w:hAnsi="宋体" w:cs="宋体"/>
              <w:sz w:val="24"/>
              <w:szCs w:val="24"/>
              <w:lang w:val="en-US" w:eastAsia="zh-CN"/>
            </w:rPr>
            <w:t>1</w:t>
          </w:r>
        </w:p>
        <w:p>
          <w:pPr>
            <w:pStyle w:val="18"/>
            <w:tabs>
              <w:tab w:val="right" w:leader="dot" w:pos="9189"/>
            </w:tabs>
            <w:spacing w:line="360" w:lineRule="auto"/>
            <w:ind w:left="0" w:leftChars="0" w:firstLine="0" w:firstLineChars="0"/>
            <w:rPr>
              <w:rFonts w:hint="default" w:ascii="宋体" w:hAnsi="宋体" w:eastAsia="宋体" w:cs="宋体"/>
              <w:sz w:val="24"/>
              <w:szCs w:val="24"/>
              <w:lang w:val="en-US" w:eastAsia="zh-CN"/>
            </w:rPr>
          </w:pPr>
          <w:r>
            <w:rPr>
              <w:rFonts w:hint="eastAsia" w:ascii="宋体" w:hAnsi="宋体" w:cs="宋体"/>
              <w:sz w:val="24"/>
              <w:szCs w:val="24"/>
              <w:lang w:val="en-US" w:eastAsia="zh-CN"/>
            </w:rPr>
            <w:t>6. 系统效果展示</w:t>
          </w:r>
          <w:r>
            <w:rPr>
              <w:rFonts w:hint="eastAsia" w:ascii="宋体" w:hAnsi="宋体" w:eastAsia="宋体" w:cs="宋体"/>
              <w:sz w:val="24"/>
              <w:szCs w:val="24"/>
            </w:rPr>
            <w:tab/>
          </w:r>
          <w:r>
            <w:rPr>
              <w:rFonts w:hint="eastAsia" w:ascii="宋体" w:hAnsi="宋体" w:cs="宋体"/>
              <w:sz w:val="24"/>
              <w:szCs w:val="24"/>
              <w:lang w:val="en-US" w:eastAsia="zh-CN"/>
            </w:rPr>
            <w:t>26</w:t>
          </w:r>
        </w:p>
        <w:p>
          <w:pPr>
            <w:pStyle w:val="18"/>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_Toc1233_WPSOffice_Level2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d2d40b72-f380-4403-aa55-8d9cad68de7a}"/>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cs="宋体"/>
                  <w:sz w:val="24"/>
                  <w:szCs w:val="24"/>
                  <w:lang w:val="en-US" w:eastAsia="zh-CN"/>
                </w:rPr>
                <w:t>6</w:t>
              </w:r>
              <w:r>
                <w:rPr>
                  <w:rFonts w:hint="eastAsia" w:ascii="宋体" w:hAnsi="宋体" w:eastAsia="宋体" w:cs="宋体"/>
                  <w:sz w:val="24"/>
                  <w:szCs w:val="24"/>
                </w:rPr>
                <w:t>.1 用户注册登录页面</w:t>
              </w:r>
            </w:sdtContent>
          </w:sdt>
          <w:r>
            <w:rPr>
              <w:rFonts w:hint="eastAsia" w:ascii="宋体" w:hAnsi="宋体" w:eastAsia="宋体" w:cs="宋体"/>
              <w:sz w:val="24"/>
              <w:szCs w:val="24"/>
            </w:rPr>
            <w:tab/>
          </w:r>
          <w:bookmarkStart w:id="42" w:name="_Toc1233_WPSOffice_Level2Page"/>
          <w:r>
            <w:rPr>
              <w:rFonts w:hint="eastAsia" w:ascii="宋体" w:hAnsi="宋体" w:eastAsia="宋体" w:cs="宋体"/>
              <w:sz w:val="24"/>
              <w:szCs w:val="24"/>
            </w:rPr>
            <w:t>2</w:t>
          </w:r>
          <w:bookmarkEnd w:id="42"/>
          <w:r>
            <w:rPr>
              <w:rFonts w:hint="eastAsia" w:ascii="宋体" w:hAnsi="宋体" w:cs="宋体"/>
              <w:sz w:val="24"/>
              <w:szCs w:val="24"/>
              <w:lang w:val="en-US" w:eastAsia="zh-CN"/>
            </w:rPr>
            <w:t>6</w:t>
          </w:r>
          <w:r>
            <w:rPr>
              <w:rFonts w:hint="eastAsia" w:ascii="宋体" w:hAnsi="宋体" w:eastAsia="宋体" w:cs="宋体"/>
              <w:sz w:val="24"/>
              <w:szCs w:val="24"/>
            </w:rPr>
            <w:fldChar w:fldCharType="end"/>
          </w:r>
        </w:p>
        <w:p>
          <w:pPr>
            <w:pStyle w:val="18"/>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_Toc5713_WPSOffice_Level2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0fac3cf2-5ddf-4a91-bae0-2a0700a0a446}"/>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cs="宋体"/>
                  <w:sz w:val="24"/>
                  <w:szCs w:val="24"/>
                  <w:lang w:val="en-US" w:eastAsia="zh-CN"/>
                </w:rPr>
                <w:t>6</w:t>
              </w:r>
              <w:r>
                <w:rPr>
                  <w:rFonts w:hint="eastAsia" w:ascii="宋体" w:hAnsi="宋体" w:eastAsia="宋体" w:cs="宋体"/>
                  <w:sz w:val="24"/>
                  <w:szCs w:val="24"/>
                </w:rPr>
                <w:t>.2 主页概览</w:t>
              </w:r>
            </w:sdtContent>
          </w:sdt>
          <w:r>
            <w:rPr>
              <w:rFonts w:hint="eastAsia" w:ascii="宋体" w:hAnsi="宋体" w:eastAsia="宋体" w:cs="宋体"/>
              <w:sz w:val="24"/>
              <w:szCs w:val="24"/>
            </w:rPr>
            <w:tab/>
          </w:r>
          <w:bookmarkStart w:id="43" w:name="_Toc5713_WPSOffice_Level2Page"/>
          <w:r>
            <w:rPr>
              <w:rFonts w:hint="eastAsia" w:ascii="宋体" w:hAnsi="宋体" w:eastAsia="宋体" w:cs="宋体"/>
              <w:sz w:val="24"/>
              <w:szCs w:val="24"/>
            </w:rPr>
            <w:t>2</w:t>
          </w:r>
          <w:bookmarkEnd w:id="43"/>
          <w:r>
            <w:rPr>
              <w:rFonts w:hint="eastAsia" w:ascii="宋体" w:hAnsi="宋体" w:cs="宋体"/>
              <w:sz w:val="24"/>
              <w:szCs w:val="24"/>
              <w:lang w:val="en-US" w:eastAsia="zh-CN"/>
            </w:rPr>
            <w:t>6</w:t>
          </w:r>
          <w:r>
            <w:rPr>
              <w:rFonts w:hint="eastAsia" w:ascii="宋体" w:hAnsi="宋体" w:eastAsia="宋体" w:cs="宋体"/>
              <w:sz w:val="24"/>
              <w:szCs w:val="24"/>
            </w:rPr>
            <w:fldChar w:fldCharType="end"/>
          </w:r>
        </w:p>
        <w:p>
          <w:pPr>
            <w:pStyle w:val="18"/>
            <w:tabs>
              <w:tab w:val="right" w:leader="dot" w:pos="9189"/>
            </w:tabs>
            <w:spacing w:line="360" w:lineRule="auto"/>
            <w:ind w:left="0" w:leftChars="0" w:firstLine="0" w:firstLineChars="0"/>
            <w:rPr>
              <w:rFonts w:hint="default" w:ascii="宋体" w:hAnsi="宋体" w:eastAsia="宋体" w:cs="宋体"/>
              <w:sz w:val="24"/>
              <w:szCs w:val="24"/>
              <w:lang w:val="en-US" w:eastAsia="zh-CN"/>
            </w:rPr>
          </w:pPr>
          <w:r>
            <w:rPr>
              <w:rFonts w:hint="eastAsia" w:ascii="宋体" w:hAnsi="宋体" w:cs="宋体"/>
              <w:sz w:val="24"/>
              <w:szCs w:val="24"/>
              <w:lang w:val="en-US" w:eastAsia="zh-CN"/>
            </w:rPr>
            <w:t>7. 总结与期望</w:t>
          </w:r>
          <w:r>
            <w:rPr>
              <w:rFonts w:hint="eastAsia" w:ascii="宋体" w:hAnsi="宋体" w:eastAsia="宋体" w:cs="宋体"/>
              <w:sz w:val="24"/>
              <w:szCs w:val="24"/>
            </w:rPr>
            <w:tab/>
          </w:r>
          <w:r>
            <w:rPr>
              <w:rFonts w:hint="eastAsia" w:ascii="宋体" w:hAnsi="宋体" w:cs="宋体"/>
              <w:sz w:val="24"/>
              <w:szCs w:val="24"/>
              <w:lang w:val="en-US" w:eastAsia="zh-CN"/>
            </w:rPr>
            <w:t>29</w:t>
          </w:r>
        </w:p>
        <w:p>
          <w:pPr>
            <w:pStyle w:val="18"/>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_Toc3995_WPSOffice_Level2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387cc708-050d-4bd5-9216-10bbbd01c2e3}"/>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cs="宋体"/>
                  <w:sz w:val="24"/>
                  <w:szCs w:val="24"/>
                  <w:lang w:val="en-US" w:eastAsia="zh-CN"/>
                </w:rPr>
                <w:t>7</w:t>
              </w:r>
              <w:r>
                <w:rPr>
                  <w:rFonts w:hint="eastAsia" w:ascii="宋体" w:hAnsi="宋体" w:eastAsia="宋体" w:cs="宋体"/>
                  <w:sz w:val="24"/>
                  <w:szCs w:val="24"/>
                </w:rPr>
                <w:t>.1 总结</w:t>
              </w:r>
            </w:sdtContent>
          </w:sdt>
          <w:r>
            <w:rPr>
              <w:rFonts w:hint="eastAsia" w:ascii="宋体" w:hAnsi="宋体" w:eastAsia="宋体" w:cs="宋体"/>
              <w:sz w:val="24"/>
              <w:szCs w:val="24"/>
            </w:rPr>
            <w:tab/>
          </w:r>
          <w:bookmarkStart w:id="44" w:name="_Toc3995_WPSOffice_Level2Page"/>
          <w:r>
            <w:rPr>
              <w:rFonts w:hint="eastAsia" w:ascii="宋体" w:hAnsi="宋体" w:eastAsia="宋体" w:cs="宋体"/>
              <w:sz w:val="24"/>
              <w:szCs w:val="24"/>
            </w:rPr>
            <w:t>2</w:t>
          </w:r>
          <w:bookmarkEnd w:id="44"/>
          <w:r>
            <w:rPr>
              <w:rFonts w:hint="eastAsia" w:ascii="宋体" w:hAnsi="宋体" w:cs="宋体"/>
              <w:sz w:val="24"/>
              <w:szCs w:val="24"/>
              <w:lang w:val="en-US" w:eastAsia="zh-CN"/>
            </w:rPr>
            <w:t>9</w:t>
          </w:r>
          <w:r>
            <w:rPr>
              <w:rFonts w:hint="eastAsia" w:ascii="宋体" w:hAnsi="宋体" w:eastAsia="宋体" w:cs="宋体"/>
              <w:sz w:val="24"/>
              <w:szCs w:val="24"/>
            </w:rPr>
            <w:fldChar w:fldCharType="end"/>
          </w:r>
        </w:p>
        <w:p>
          <w:pPr>
            <w:pStyle w:val="18"/>
            <w:tabs>
              <w:tab w:val="right" w:leader="dot" w:pos="9189"/>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_Toc15689_WPSOffice_Level2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9295ce59-5ef0-429c-baf6-5d274d92483f}"/>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cs="宋体"/>
                  <w:sz w:val="24"/>
                  <w:szCs w:val="24"/>
                  <w:lang w:val="en-US" w:eastAsia="zh-CN"/>
                </w:rPr>
                <w:t>7</w:t>
              </w:r>
              <w:r>
                <w:rPr>
                  <w:rFonts w:hint="eastAsia" w:ascii="宋体" w:hAnsi="宋体" w:eastAsia="宋体" w:cs="宋体"/>
                  <w:sz w:val="24"/>
                  <w:szCs w:val="24"/>
                </w:rPr>
                <w:t>.2 展望</w:t>
              </w:r>
            </w:sdtContent>
          </w:sdt>
          <w:r>
            <w:rPr>
              <w:rFonts w:hint="eastAsia" w:ascii="宋体" w:hAnsi="宋体" w:eastAsia="宋体" w:cs="宋体"/>
              <w:sz w:val="24"/>
              <w:szCs w:val="24"/>
            </w:rPr>
            <w:tab/>
          </w:r>
          <w:bookmarkStart w:id="45" w:name="_Toc15689_WPSOffice_Level2Page"/>
          <w:r>
            <w:rPr>
              <w:rFonts w:hint="eastAsia" w:ascii="宋体" w:hAnsi="宋体" w:eastAsia="宋体" w:cs="宋体"/>
              <w:sz w:val="24"/>
              <w:szCs w:val="24"/>
            </w:rPr>
            <w:t>2</w:t>
          </w:r>
          <w:bookmarkEnd w:id="45"/>
          <w:r>
            <w:rPr>
              <w:rFonts w:hint="eastAsia" w:ascii="宋体" w:hAnsi="宋体" w:cs="宋体"/>
              <w:sz w:val="24"/>
              <w:szCs w:val="24"/>
              <w:lang w:val="en-US" w:eastAsia="zh-CN"/>
            </w:rPr>
            <w:t>9</w:t>
          </w:r>
          <w:r>
            <w:rPr>
              <w:rFonts w:hint="eastAsia" w:ascii="宋体" w:hAnsi="宋体" w:eastAsia="宋体" w:cs="宋体"/>
              <w:sz w:val="24"/>
              <w:szCs w:val="24"/>
            </w:rPr>
            <w:fldChar w:fldCharType="end"/>
          </w:r>
        </w:p>
        <w:p>
          <w:pPr>
            <w:pStyle w:val="17"/>
            <w:tabs>
              <w:tab w:val="right" w:leader="dot" w:pos="9189"/>
            </w:tabs>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_Toc19676_WPSOffice_Level1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9bfb959d-d9a8-4166-985f-83ae2414789c}"/>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参考文献</w:t>
              </w:r>
            </w:sdtContent>
          </w:sdt>
          <w:r>
            <w:rPr>
              <w:rFonts w:hint="eastAsia" w:ascii="宋体" w:hAnsi="宋体" w:eastAsia="宋体" w:cs="宋体"/>
              <w:sz w:val="24"/>
              <w:szCs w:val="24"/>
            </w:rPr>
            <w:tab/>
          </w:r>
          <w:r>
            <w:rPr>
              <w:rFonts w:hint="eastAsia" w:ascii="宋体" w:hAnsi="宋体" w:cs="宋体"/>
              <w:sz w:val="24"/>
              <w:szCs w:val="24"/>
              <w:lang w:val="en-US" w:eastAsia="zh-CN"/>
            </w:rPr>
            <w:t>3</w:t>
          </w:r>
          <w:r>
            <w:rPr>
              <w:rFonts w:hint="eastAsia" w:ascii="宋体" w:hAnsi="宋体" w:eastAsia="宋体" w:cs="宋体"/>
              <w:sz w:val="24"/>
              <w:szCs w:val="24"/>
            </w:rPr>
            <w:fldChar w:fldCharType="end"/>
          </w:r>
          <w:r>
            <w:rPr>
              <w:rFonts w:hint="eastAsia" w:ascii="宋体" w:hAnsi="宋体" w:cs="宋体"/>
              <w:sz w:val="24"/>
              <w:szCs w:val="24"/>
              <w:lang w:val="en-US" w:eastAsia="zh-CN"/>
            </w:rPr>
            <w:t>1</w:t>
          </w:r>
        </w:p>
        <w:p>
          <w:pPr>
            <w:pStyle w:val="17"/>
            <w:tabs>
              <w:tab w:val="right" w:leader="dot" w:pos="9189"/>
            </w:tabs>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_Toc1258_WPSOffice_Level1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6264"/>
              <w:placeholder>
                <w:docPart w:val="{459768fc-ddf2-4937-9ec7-b0dd6e314db6}"/>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致谢</w:t>
              </w:r>
            </w:sdtContent>
          </w:sdt>
          <w:r>
            <w:rPr>
              <w:rFonts w:hint="eastAsia" w:ascii="宋体" w:hAnsi="宋体" w:eastAsia="宋体" w:cs="宋体"/>
              <w:sz w:val="24"/>
              <w:szCs w:val="24"/>
            </w:rPr>
            <w:tab/>
          </w:r>
          <w:r>
            <w:rPr>
              <w:rFonts w:hint="eastAsia" w:ascii="宋体" w:hAnsi="宋体" w:cs="宋体"/>
              <w:sz w:val="24"/>
              <w:szCs w:val="24"/>
              <w:lang w:val="en-US" w:eastAsia="zh-CN"/>
            </w:rPr>
            <w:t>3</w:t>
          </w:r>
          <w:r>
            <w:rPr>
              <w:rFonts w:hint="eastAsia" w:ascii="宋体" w:hAnsi="宋体" w:eastAsia="宋体" w:cs="宋体"/>
              <w:sz w:val="24"/>
              <w:szCs w:val="24"/>
            </w:rPr>
            <w:fldChar w:fldCharType="end"/>
          </w:r>
          <w:bookmarkEnd w:id="0"/>
          <w:r>
            <w:rPr>
              <w:rFonts w:hint="eastAsia" w:ascii="宋体" w:hAnsi="宋体" w:cs="宋体"/>
              <w:sz w:val="24"/>
              <w:szCs w:val="24"/>
              <w:lang w:val="en-US" w:eastAsia="zh-CN"/>
            </w:rPr>
            <w:t>2</w:t>
          </w:r>
        </w:p>
      </w:sdtContent>
    </w:sdt>
    <w:p>
      <w:pPr>
        <w:numPr>
          <w:ilvl w:val="0"/>
          <w:numId w:val="1"/>
        </w:numPr>
        <w:spacing w:line="360" w:lineRule="auto"/>
        <w:ind w:left="425" w:leftChars="0" w:hanging="425" w:firstLineChars="0"/>
        <w:outlineLvl w:val="0"/>
        <w:rPr>
          <w:rFonts w:hint="eastAsia" w:ascii="宋体" w:hAnsi="宋体" w:eastAsia="宋体" w:cs="宋体"/>
          <w:sz w:val="24"/>
          <w:szCs w:val="24"/>
          <w:lang w:val="en-US" w:eastAsia="zh-CN"/>
        </w:rPr>
        <w:sectPr>
          <w:footerReference r:id="rId4" w:type="default"/>
          <w:pgSz w:w="11911" w:h="16838"/>
          <w:pgMar w:top="1361" w:right="1361" w:bottom="1361" w:left="1361" w:header="0" w:footer="1179" w:gutter="0"/>
          <w:pgBorders>
            <w:top w:val="none" w:sz="0" w:space="0"/>
            <w:left w:val="none" w:sz="0" w:space="0"/>
            <w:bottom w:val="none" w:sz="0" w:space="0"/>
            <w:right w:val="none" w:sz="0" w:space="0"/>
          </w:pgBorders>
          <w:pgNumType w:fmt="upperRoman" w:start="1"/>
          <w:cols w:space="0" w:num="1"/>
          <w:rtlGutter w:val="0"/>
          <w:docGrid w:linePitch="0" w:charSpace="0"/>
        </w:sectPr>
      </w:pPr>
      <w:bookmarkStart w:id="46" w:name="_Toc23098_WPSOffice_Level1"/>
    </w:p>
    <w:p>
      <w:pPr>
        <w:numPr>
          <w:ilvl w:val="0"/>
          <w:numId w:val="1"/>
        </w:numPr>
        <w:spacing w:line="360" w:lineRule="auto"/>
        <w:ind w:left="425" w:leftChars="0" w:hanging="425" w:firstLineChars="0"/>
        <w:outlineLvl w:val="0"/>
        <w:rPr>
          <w:rFonts w:hint="eastAsia" w:ascii="黑体" w:hAnsi="黑体" w:eastAsia="黑体" w:cs="黑体"/>
          <w:sz w:val="28"/>
          <w:szCs w:val="28"/>
          <w:lang w:val="en-US" w:eastAsia="zh-CN"/>
        </w:rPr>
      </w:pPr>
      <w:bookmarkStart w:id="47" w:name="_Toc32746_WPSOffice_Level1"/>
      <w:r>
        <w:rPr>
          <w:rFonts w:hint="eastAsia" w:ascii="黑体" w:hAnsi="黑体" w:eastAsia="黑体" w:cs="黑体"/>
          <w:sz w:val="28"/>
          <w:szCs w:val="28"/>
          <w:lang w:val="en-US" w:eastAsia="zh-CN"/>
        </w:rPr>
        <w:t>前言</w:t>
      </w:r>
      <w:bookmarkEnd w:id="46"/>
      <w:bookmarkEnd w:id="47"/>
    </w:p>
    <w:p>
      <w:pPr>
        <w:numPr>
          <w:ilvl w:val="1"/>
          <w:numId w:val="2"/>
        </w:numPr>
        <w:spacing w:line="360" w:lineRule="auto"/>
        <w:outlineLvl w:val="1"/>
        <w:rPr>
          <w:rFonts w:hint="eastAsia" w:ascii="黑体" w:hAnsi="黑体" w:eastAsia="黑体" w:cs="黑体"/>
          <w:sz w:val="24"/>
          <w:szCs w:val="24"/>
          <w:lang w:val="en-US" w:eastAsia="zh-CN"/>
        </w:rPr>
      </w:pPr>
      <w:bookmarkStart w:id="48" w:name="_Toc28551_WPSOffice_Level2"/>
      <w:bookmarkStart w:id="49" w:name="_Toc30499_WPSOffice_Level2"/>
      <w:r>
        <w:rPr>
          <w:rFonts w:hint="eastAsia" w:ascii="黑体" w:hAnsi="黑体" w:eastAsia="黑体" w:cs="黑体"/>
          <w:sz w:val="24"/>
          <w:szCs w:val="24"/>
          <w:lang w:val="en-US" w:eastAsia="zh-CN"/>
        </w:rPr>
        <w:t>课题的研究背景</w:t>
      </w:r>
      <w:bookmarkEnd w:id="48"/>
      <w:bookmarkEnd w:id="49"/>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爬虫技术是一种最贴近人类生活的自动化技术。既可为</w:t>
      </w:r>
      <w:r>
        <w:rPr>
          <w:rFonts w:hint="eastAsia" w:ascii="Times New Roman" w:hAnsi="Times New Roman" w:eastAsia="宋体" w:cs="Times New Roman"/>
          <w:kern w:val="2"/>
          <w:sz w:val="24"/>
          <w:szCs w:val="24"/>
          <w:lang w:val="en-US" w:eastAsia="zh-CN" w:bidi="ar-SA"/>
        </w:rPr>
        <w:t>AI</w:t>
      </w:r>
      <w:r>
        <w:rPr>
          <w:rFonts w:hint="eastAsia" w:asciiTheme="minorEastAsia" w:hAnsiTheme="minorEastAsia" w:eastAsiaTheme="minorEastAsia" w:cstheme="minorEastAsia"/>
          <w:sz w:val="24"/>
          <w:szCs w:val="24"/>
          <w:lang w:val="en-US" w:eastAsia="zh-CN"/>
        </w:rPr>
        <w:t>自动提供有效的大数据，也可以方便人类生活。比如你的短期计划：租房、旅游、聚会。往往希望有个工具为了筛选心仪的对象。可是网上太多信息了，对于一个有其他重任的人来说，要精打细算浪费的时间（也就是金钱）是不划算的。那么很希望有这样一个软件，来帮你自动筛选，把你想要的消息推送给你。</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计算机与人类息息相关，计算机的自动化特性更是取代了大多数疲惫又杂乱的工作，工人易犯错且累，计算机精准而不累。爬虫作为自动化技术的一员，对人类生活起着重要作用。</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bookmarkStart w:id="50" w:name="_Toc28551_WPSOffice_Level3"/>
      <w:bookmarkStart w:id="51" w:name="_Toc30499_WPSOffice_Level3"/>
      <w:bookmarkStart w:id="52" w:name="_Toc21399_WPSOffice_Level3"/>
      <w:bookmarkStart w:id="53" w:name="_Toc16701_WPSOffice_Level3"/>
      <w:r>
        <w:rPr>
          <w:rFonts w:hint="default"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1</w:t>
      </w:r>
      <w:r>
        <w:rPr>
          <w:rFonts w:hint="default"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搜索引擎</w:t>
      </w:r>
      <w:bookmarkEnd w:id="50"/>
      <w:bookmarkEnd w:id="51"/>
      <w:bookmarkEnd w:id="52"/>
      <w:bookmarkEnd w:id="53"/>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搜索引擎的建立需要大量的数据支撑，假如数据样本充足，人们采集信息将会极其对称且便利，人工采集显得有心无力，爬虫技术将可以代替人们源源不断采集数据。</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bookmarkStart w:id="54" w:name="_Toc27709_WPSOffice_Level3"/>
      <w:bookmarkStart w:id="55" w:name="_Toc23116_WPSOffice_Level3"/>
      <w:bookmarkStart w:id="56" w:name="_Toc32457_WPSOffice_Level3"/>
      <w:bookmarkStart w:id="57" w:name="_Toc9769_WPSOffice_Level3"/>
      <w:r>
        <w:rPr>
          <w:rFonts w:hint="default"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2</w:t>
      </w:r>
      <w:r>
        <w:rPr>
          <w:rFonts w:hint="default"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电商领域</w:t>
      </w:r>
      <w:bookmarkEnd w:id="54"/>
      <w:bookmarkEnd w:id="55"/>
      <w:bookmarkEnd w:id="56"/>
      <w:bookmarkEnd w:id="57"/>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如今电商领域，天猫、淘宝、京东、拼多多......信息五彩缤纷，价格也有高有底。如何快速搜索，快速对比成为一大难题。爬虫具有自动化的特征，可以夸张地说，爬虫可以模拟人类一切点击行为，于是聚合电商帮人类解决了这类问题。</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bookmarkStart w:id="58" w:name="_Toc19676_WPSOffice_Level3"/>
      <w:bookmarkStart w:id="59" w:name="_Toc15623_WPSOffice_Level3"/>
      <w:bookmarkStart w:id="60" w:name="_Toc21313_WPSOffice_Level3"/>
      <w:bookmarkStart w:id="61" w:name="_Toc11756_WPSOffice_Level3"/>
      <w:r>
        <w:rPr>
          <w:rFonts w:hint="default"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3</w:t>
      </w:r>
      <w:r>
        <w:rPr>
          <w:rFonts w:hint="default"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出行领域</w:t>
      </w:r>
      <w:bookmarkEnd w:id="58"/>
      <w:bookmarkEnd w:id="59"/>
      <w:bookmarkEnd w:id="60"/>
      <w:bookmarkEnd w:id="61"/>
    </w:p>
    <w:p>
      <w:pPr>
        <w:numPr>
          <w:ilvl w:val="0"/>
          <w:numId w:val="0"/>
        </w:numPr>
        <w:spacing w:line="360" w:lineRule="auto"/>
        <w:ind w:leftChars="0" w:firstLine="420" w:firstLineChars="0"/>
        <w:rPr>
          <w:rFonts w:hint="eastAsia"/>
          <w:lang w:val="en-US" w:eastAsia="zh-CN"/>
        </w:rPr>
      </w:pPr>
      <w:r>
        <w:rPr>
          <w:rFonts w:hint="eastAsia" w:asciiTheme="minorEastAsia" w:hAnsiTheme="minorEastAsia" w:eastAsiaTheme="minorEastAsia" w:cstheme="minorEastAsia"/>
          <w:sz w:val="24"/>
          <w:szCs w:val="24"/>
          <w:lang w:val="en-US" w:eastAsia="zh-CN"/>
        </w:rPr>
        <w:t>堵车预报，天气预报，机票、动车价格，买票抢票等等，成为琐碎又不得不去关注的事情，人们每天都浪费很多时间在此。爬虫具有自动提醒功能，可以帮人们省去查看各种事儿的时间。</w:t>
      </w:r>
    </w:p>
    <w:p>
      <w:pPr>
        <w:numPr>
          <w:ilvl w:val="1"/>
          <w:numId w:val="2"/>
        </w:numPr>
        <w:spacing w:line="360" w:lineRule="auto"/>
        <w:outlineLvl w:val="1"/>
        <w:rPr>
          <w:rFonts w:hint="eastAsia" w:ascii="黑体" w:hAnsi="黑体" w:eastAsia="黑体" w:cs="黑体"/>
          <w:sz w:val="24"/>
          <w:szCs w:val="24"/>
          <w:lang w:val="en-US" w:eastAsia="zh-CN"/>
        </w:rPr>
      </w:pPr>
      <w:bookmarkStart w:id="62" w:name="_Toc27709_WPSOffice_Level2"/>
      <w:bookmarkStart w:id="63" w:name="_Toc32457_WPSOffice_Level2"/>
      <w:r>
        <w:rPr>
          <w:rFonts w:hint="eastAsia" w:ascii="黑体" w:hAnsi="黑体" w:eastAsia="黑体" w:cs="黑体"/>
          <w:sz w:val="24"/>
          <w:szCs w:val="24"/>
          <w:lang w:val="en-US" w:eastAsia="zh-CN"/>
        </w:rPr>
        <w:t>国内外相关课题的研究现状</w:t>
      </w:r>
      <w:bookmarkEnd w:id="62"/>
      <w:bookmarkEnd w:id="63"/>
    </w:p>
    <w:p>
      <w:pPr>
        <w:numPr>
          <w:ilvl w:val="0"/>
          <w:numId w:val="0"/>
        </w:num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自1993年初</w:t>
      </w:r>
      <w:r>
        <w:rPr>
          <w:rFonts w:hint="eastAsia" w:ascii="Times New Roman" w:hAnsi="Times New Roman" w:eastAsia="宋体" w:cs="Times New Roman"/>
          <w:kern w:val="2"/>
          <w:sz w:val="24"/>
          <w:szCs w:val="24"/>
          <w:lang w:val="en-US" w:eastAsia="zh-CN" w:bidi="ar-SA"/>
        </w:rPr>
        <w:t>Matthew Grays Wandered</w:t>
      </w:r>
      <w:r>
        <w:rPr>
          <w:rFonts w:hint="eastAsia" w:asciiTheme="minorEastAsia" w:hAnsiTheme="minorEastAsia" w:eastAsiaTheme="minorEastAsia" w:cstheme="minorEastAsia"/>
          <w:sz w:val="24"/>
          <w:szCs w:val="24"/>
          <w:lang w:val="en-US" w:eastAsia="zh-CN"/>
        </w:rPr>
        <w:t>在麻省理工学院开发出有史记载的第一个网络爬虫以来，爬虫技术已经发展了20多年，技术已日趋多样。为满足不同用户的不同需求，爬虫分为以下两大类:</w:t>
      </w:r>
    </w:p>
    <w:p>
      <w:pPr>
        <w:numPr>
          <w:ilvl w:val="0"/>
          <w:numId w:val="0"/>
        </w:numPr>
        <w:spacing w:line="360" w:lineRule="auto"/>
        <w:ind w:firstLine="420" w:firstLineChars="0"/>
        <w:rPr>
          <w:rFonts w:hint="eastAsia" w:asciiTheme="minorEastAsia" w:hAnsiTheme="minorEastAsia" w:eastAsiaTheme="minorEastAsia" w:cstheme="minorEastAsia"/>
          <w:sz w:val="24"/>
          <w:szCs w:val="24"/>
          <w:lang w:val="en-US" w:eastAsia="zh-CN"/>
        </w:rPr>
      </w:pPr>
      <w:bookmarkStart w:id="64" w:name="_Toc1258_WPSOffice_Level3"/>
      <w:bookmarkStart w:id="65" w:name="_Toc25111_WPSOffice_Level3"/>
      <w:bookmarkStart w:id="66" w:name="_Toc6448_WPSOffice_Level3"/>
      <w:bookmarkStart w:id="67" w:name="_Toc22844_WPSOffice_Level3"/>
      <w:r>
        <w:rPr>
          <w:rFonts w:hint="default"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1</w:t>
      </w:r>
      <w:r>
        <w:rPr>
          <w:rFonts w:hint="default"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通用式爬虫</w:t>
      </w:r>
      <w:bookmarkEnd w:id="64"/>
      <w:bookmarkEnd w:id="65"/>
      <w:bookmarkEnd w:id="66"/>
      <w:bookmarkEnd w:id="67"/>
    </w:p>
    <w:p>
      <w:pPr>
        <w:numPr>
          <w:ilvl w:val="0"/>
          <w:numId w:val="0"/>
        </w:num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通用式爬虫指的是通过一系列预设的初始链接开始，根据规则提取当前网页的所需内容，然后提取当前网页里面所有的其他链接，再把这些新链接使用</w:t>
      </w:r>
      <w:r>
        <w:rPr>
          <w:rFonts w:hint="eastAsia" w:ascii="Times New Roman" w:hAnsi="Times New Roman" w:eastAsia="宋体" w:cs="Times New Roman"/>
          <w:kern w:val="2"/>
          <w:sz w:val="24"/>
          <w:szCs w:val="24"/>
          <w:lang w:val="en-US" w:eastAsia="zh-CN" w:bidi="ar-SA"/>
        </w:rPr>
        <w:t>open-close</w:t>
      </w:r>
      <w:r>
        <w:rPr>
          <w:rFonts w:hint="eastAsia" w:asciiTheme="minorEastAsia" w:hAnsiTheme="minorEastAsia" w:eastAsiaTheme="minorEastAsia" w:cstheme="minorEastAsia"/>
          <w:sz w:val="24"/>
          <w:szCs w:val="24"/>
          <w:lang w:val="en-US" w:eastAsia="zh-CN"/>
        </w:rPr>
        <w:t>表判重后，放去等待队列，直到到达系统预设指定条件为止的全网式爬虫技术。此类爬虫通常有两类不同的实现方式，可分为:</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1</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深度优先搜索策略(</w:t>
      </w:r>
      <w:r>
        <w:rPr>
          <w:rFonts w:hint="eastAsia" w:ascii="Times New Roman" w:hAnsi="Times New Roman" w:eastAsia="宋体" w:cs="Times New Roman"/>
          <w:kern w:val="2"/>
          <w:sz w:val="24"/>
          <w:szCs w:val="24"/>
          <w:lang w:val="en-US" w:eastAsia="zh-CN" w:bidi="ar-SA"/>
        </w:rPr>
        <w:t>Depth First Search</w:t>
      </w:r>
      <w:r>
        <w:rPr>
          <w:rFonts w:hint="eastAsia" w:asciiTheme="minorEastAsia" w:hAnsiTheme="minorEastAsia" w:eastAsiaTheme="minorEastAsia" w:cstheme="minorEastAsia"/>
          <w:sz w:val="24"/>
          <w:szCs w:val="24"/>
          <w:lang w:val="en-US" w:eastAsia="zh-CN"/>
        </w:rPr>
        <w:t>)，指的是从初始链接开始，选出第一个链接进行访问，处理出有用信息和新的链接集合，再从新的链接集合里面选出一个重复上诉过程，直到没有新的链接，就返回到上一层中选出一个链接进行访问。此策略具有极强的专攻性，可以爬取到最深入灵魂的隐蔽信息。</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2</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广度优先搜索策略(</w:t>
      </w:r>
      <w:r>
        <w:rPr>
          <w:rFonts w:hint="eastAsia" w:ascii="Times New Roman" w:hAnsi="Times New Roman" w:eastAsia="宋体" w:cs="Times New Roman"/>
          <w:kern w:val="2"/>
          <w:sz w:val="24"/>
          <w:szCs w:val="24"/>
          <w:lang w:val="en-US" w:eastAsia="zh-CN" w:bidi="ar-SA"/>
        </w:rPr>
        <w:t>Breadth First Search</w:t>
      </w:r>
      <w:r>
        <w:rPr>
          <w:rFonts w:hint="eastAsia" w:asciiTheme="minorEastAsia" w:hAnsiTheme="minorEastAsia" w:eastAsiaTheme="minorEastAsia" w:cstheme="minorEastAsia"/>
          <w:sz w:val="24"/>
          <w:szCs w:val="24"/>
          <w:lang w:val="en-US" w:eastAsia="zh-CN"/>
        </w:rPr>
        <w:t>)，又或者叫宽度优先搜索策略，指的是从初始链接开始，先把所有初始链接处理完毕，再处理从初试链接生成出来的其他链接，也就是说是一层一层的处理，这样就避免了深度优先搜索策略会使得有些链接没机会处理的情况。</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bookmarkStart w:id="68" w:name="_Toc3362_WPSOffice_Level3"/>
      <w:bookmarkStart w:id="69" w:name="_Toc29808_WPSOffice_Level3"/>
      <w:bookmarkStart w:id="70" w:name="_Toc9635_WPSOffice_Level3"/>
      <w:bookmarkStart w:id="71" w:name="_Toc19594_WPSOffice_Level3"/>
      <w:r>
        <w:rPr>
          <w:rFonts w:hint="default"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2</w:t>
      </w:r>
      <w:r>
        <w:rPr>
          <w:rFonts w:hint="default"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倍增式爬虫(</w:t>
      </w:r>
      <w:r>
        <w:rPr>
          <w:rFonts w:hint="eastAsia" w:ascii="Times New Roman" w:hAnsi="Times New Roman" w:eastAsia="宋体" w:cs="Times New Roman"/>
          <w:kern w:val="2"/>
          <w:sz w:val="24"/>
          <w:szCs w:val="24"/>
          <w:lang w:val="en-US" w:eastAsia="zh-CN" w:bidi="ar-SA"/>
        </w:rPr>
        <w:t>Incremental Web Crawler</w:t>
      </w:r>
      <w:r>
        <w:rPr>
          <w:rFonts w:hint="eastAsia" w:asciiTheme="minorEastAsia" w:hAnsiTheme="minorEastAsia" w:eastAsiaTheme="minorEastAsia" w:cstheme="minorEastAsia"/>
          <w:sz w:val="24"/>
          <w:szCs w:val="24"/>
          <w:lang w:val="en-US" w:eastAsia="zh-CN"/>
        </w:rPr>
        <w:t>)</w:t>
      </w:r>
      <w:bookmarkEnd w:id="68"/>
      <w:bookmarkEnd w:id="69"/>
      <w:bookmarkEnd w:id="70"/>
      <w:bookmarkEnd w:id="71"/>
    </w:p>
    <w:p>
      <w:pPr>
        <w:numPr>
          <w:ilvl w:val="0"/>
          <w:numId w:val="0"/>
        </w:numPr>
        <w:spacing w:line="360" w:lineRule="auto"/>
        <w:ind w:leftChars="0" w:firstLine="420" w:firstLineChars="0"/>
        <w:rPr>
          <w:rFonts w:hint="eastAsia"/>
          <w:lang w:val="en-US" w:eastAsia="zh-CN"/>
        </w:rPr>
      </w:pPr>
      <w:r>
        <w:rPr>
          <w:rFonts w:hint="eastAsia" w:asciiTheme="minorEastAsia" w:hAnsiTheme="minorEastAsia" w:eastAsiaTheme="minorEastAsia" w:cstheme="minorEastAsia"/>
          <w:sz w:val="24"/>
          <w:szCs w:val="24"/>
          <w:lang w:val="en-US" w:eastAsia="zh-CN"/>
        </w:rPr>
        <w:t>倍增式爬虫解决了僵尸链接问题，主要体现在：网站长久不更新，没有新的信息获取。这个问题对于通用式爬虫来说是一种诟病。倍增式爬虫根据网页更新的频率来自动调整网页权重，具有较高的权重的网页可以占用更高的硬件和网络资源，权重最低的只需分配剩下的计算资源即可。</w:t>
      </w:r>
    </w:p>
    <w:p>
      <w:pPr>
        <w:numPr>
          <w:ilvl w:val="1"/>
          <w:numId w:val="2"/>
        </w:numPr>
        <w:spacing w:line="360" w:lineRule="auto"/>
        <w:outlineLvl w:val="1"/>
        <w:rPr>
          <w:rFonts w:hint="eastAsia" w:ascii="黑体" w:hAnsi="黑体" w:eastAsia="黑体" w:cs="黑体"/>
          <w:sz w:val="24"/>
          <w:szCs w:val="24"/>
          <w:lang w:val="en-US" w:eastAsia="zh-CN"/>
        </w:rPr>
      </w:pPr>
      <w:bookmarkStart w:id="72" w:name="_Toc11756_WPSOffice_Level2"/>
      <w:bookmarkStart w:id="73" w:name="_Toc19676_WPSOffice_Level2"/>
      <w:r>
        <w:rPr>
          <w:rFonts w:hint="eastAsia" w:ascii="黑体" w:hAnsi="黑体" w:eastAsia="黑体" w:cs="黑体"/>
          <w:sz w:val="24"/>
          <w:szCs w:val="24"/>
          <w:lang w:val="en-US" w:eastAsia="zh-CN"/>
        </w:rPr>
        <w:t>论文结构</w:t>
      </w:r>
      <w:bookmarkEnd w:id="72"/>
      <w:bookmarkEnd w:id="73"/>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本文将研究并开发一个生活类爬虫软件，包括从生产到正式环境部署的过程，并且投入到实际生活使用。本文主要的工作和内容分为以下几个章节：</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一章主要介绍了网络爬虫这一领域的研究背景与意义，分析了这一领域的研究现状和应用方向，说明网络爬虫这种自动化技术已经长达20年的研究历史及人们生活对此的依赖，同时也说明爬虫与我们生活息息相关。</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第二章主要介绍了整个爬虫软件所使用的相关技术知识。</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第三章主要介绍了需求分析，确定整个系统所需的功能，同时也阐述了这个系统的实现可行性以及发展前景。</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第四章主要介绍了系统的分析与设计，同时也详细介绍了数据库部分的设计。</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第五章主要介绍的系统的实现，同时截取了部分设计比较优秀的代码。</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第六章是整个系统的效果展示图。</w:t>
      </w:r>
    </w:p>
    <w:p>
      <w:pPr>
        <w:numPr>
          <w:ilvl w:val="0"/>
          <w:numId w:val="0"/>
        </w:numPr>
        <w:spacing w:line="360" w:lineRule="auto"/>
        <w:ind w:leftChars="0" w:firstLine="420" w:firstLineChars="0"/>
        <w:rPr>
          <w:rFonts w:hint="eastAsia" w:asciiTheme="minorEastAsia" w:hAnsiTheme="minorEastAsia" w:eastAsiaTheme="minorEastAsia" w:cstheme="minorEastAsia"/>
          <w:sz w:val="24"/>
          <w:szCs w:val="24"/>
          <w:lang w:val="en-US" w:eastAsia="zh-CN"/>
        </w:rPr>
        <w:sectPr>
          <w:footerReference r:id="rId5" w:type="default"/>
          <w:pgSz w:w="11911" w:h="16838"/>
          <w:pgMar w:top="1361" w:right="1361" w:bottom="1361" w:left="1361" w:header="0" w:footer="1179" w:gutter="0"/>
          <w:pgBorders>
            <w:top w:val="none" w:sz="0" w:space="0"/>
            <w:left w:val="none" w:sz="0" w:space="0"/>
            <w:bottom w:val="none" w:sz="0" w:space="0"/>
            <w:right w:val="none" w:sz="0" w:space="0"/>
          </w:pgBorders>
          <w:pgNumType w:fmt="decimal" w:start="1"/>
          <w:cols w:space="0" w:num="1"/>
          <w:rtlGutter w:val="0"/>
          <w:docGrid w:linePitch="0" w:charSpace="0"/>
        </w:sectPr>
      </w:pPr>
      <w:r>
        <w:rPr>
          <w:rFonts w:hint="eastAsia" w:asciiTheme="minorEastAsia" w:hAnsiTheme="minorEastAsia" w:eastAsiaTheme="minorEastAsia" w:cstheme="minorEastAsia"/>
          <w:sz w:val="24"/>
          <w:szCs w:val="24"/>
          <w:lang w:val="en-US" w:eastAsia="zh-CN"/>
        </w:rPr>
        <w:t>第七章对整个毕业设计作出总结，并分析可拓展之处。</w:t>
      </w:r>
    </w:p>
    <w:p>
      <w:pPr>
        <w:numPr>
          <w:ilvl w:val="0"/>
          <w:numId w:val="1"/>
        </w:numPr>
        <w:spacing w:line="360" w:lineRule="auto"/>
        <w:ind w:left="425" w:leftChars="0" w:hanging="425" w:firstLineChars="0"/>
        <w:outlineLvl w:val="0"/>
        <w:rPr>
          <w:rFonts w:hint="eastAsia" w:ascii="黑体" w:hAnsi="黑体" w:eastAsia="黑体" w:cs="黑体"/>
          <w:sz w:val="28"/>
          <w:szCs w:val="28"/>
          <w:lang w:val="en-US" w:eastAsia="zh-CN"/>
        </w:rPr>
      </w:pPr>
      <w:bookmarkStart w:id="74" w:name="_Toc28551_WPSOffice_Level1"/>
      <w:bookmarkStart w:id="75" w:name="_Toc30499_WPSOffice_Level1"/>
      <w:r>
        <w:rPr>
          <w:rFonts w:hint="eastAsia" w:ascii="黑体" w:hAnsi="黑体" w:eastAsia="黑体" w:cs="黑体"/>
          <w:sz w:val="28"/>
          <w:szCs w:val="28"/>
          <w:lang w:val="en-US" w:eastAsia="zh-CN"/>
        </w:rPr>
        <w:t>相关技术介绍</w:t>
      </w:r>
      <w:bookmarkEnd w:id="74"/>
      <w:bookmarkEnd w:id="75"/>
    </w:p>
    <w:p>
      <w:pPr>
        <w:numPr>
          <w:ilvl w:val="1"/>
          <w:numId w:val="1"/>
        </w:numPr>
        <w:spacing w:line="360" w:lineRule="auto"/>
        <w:ind w:leftChars="0"/>
        <w:outlineLvl w:val="1"/>
        <w:rPr>
          <w:rFonts w:hint="eastAsia" w:ascii="黑体" w:hAnsi="黑体" w:eastAsia="黑体" w:cs="黑体"/>
          <w:sz w:val="24"/>
          <w:szCs w:val="24"/>
          <w:lang w:val="en-US" w:eastAsia="zh-CN"/>
        </w:rPr>
      </w:pPr>
      <w:bookmarkStart w:id="76" w:name="_Toc6448_WPSOffice_Level2"/>
      <w:bookmarkStart w:id="77" w:name="_Toc1258_WPSOffice_Level2"/>
      <w:r>
        <w:rPr>
          <w:rFonts w:hint="eastAsia" w:ascii="Times New Roman" w:hAnsi="Times New Roman" w:eastAsia="宋体" w:cs="Times New Roman"/>
          <w:kern w:val="2"/>
          <w:sz w:val="24"/>
          <w:szCs w:val="24"/>
          <w:lang w:val="en-US" w:eastAsia="zh-CN" w:bidi="ar-SA"/>
        </w:rPr>
        <w:t>React</w:t>
      </w:r>
      <w:r>
        <w:rPr>
          <w:rFonts w:hint="eastAsia" w:ascii="黑体" w:hAnsi="黑体" w:eastAsia="黑体" w:cs="黑体"/>
          <w:sz w:val="24"/>
          <w:szCs w:val="24"/>
          <w:lang w:val="en-US" w:eastAsia="zh-CN"/>
        </w:rPr>
        <w:t>框架介绍</w:t>
      </w:r>
      <w:bookmarkEnd w:id="76"/>
      <w:bookmarkEnd w:id="77"/>
    </w:p>
    <w:p>
      <w:pPr>
        <w:numPr>
          <w:ilvl w:val="0"/>
          <w:numId w:val="0"/>
        </w:numPr>
        <w:spacing w:line="360" w:lineRule="auto"/>
        <w:ind w:firstLine="420" w:firstLineChars="0"/>
        <w:rPr>
          <w:rFonts w:hint="default" w:asciiTheme="minorEastAsia" w:hAnsiTheme="minorEastAsia" w:cstheme="minorEastAsia"/>
          <w:sz w:val="24"/>
          <w:szCs w:val="24"/>
          <w:lang w:eastAsia="zh-CN"/>
        </w:rPr>
      </w:pPr>
      <w:r>
        <w:rPr>
          <w:rFonts w:hint="default" w:ascii="Times New Roman" w:hAnsi="Times New Roman" w:eastAsia="宋体" w:cs="Times New Roman"/>
          <w:kern w:val="2"/>
          <w:sz w:val="24"/>
          <w:szCs w:val="24"/>
          <w:lang w:val="zh-CN" w:eastAsia="zh-CN" w:bidi="ar-SA"/>
        </w:rPr>
        <w:t xml:space="preserve">React </w:t>
      </w:r>
      <w:r>
        <w:rPr>
          <w:rFonts w:hint="default" w:asciiTheme="minorEastAsia" w:hAnsiTheme="minorEastAsia" w:eastAsiaTheme="minorEastAsia" w:cstheme="minorEastAsia"/>
          <w:sz w:val="24"/>
          <w:szCs w:val="24"/>
          <w:lang w:val="zh-CN" w:eastAsia="zh-CN"/>
        </w:rPr>
        <w:t xml:space="preserve">起源于 </w:t>
      </w:r>
      <w:r>
        <w:rPr>
          <w:rFonts w:hint="default" w:ascii="Times New Roman" w:hAnsi="Times New Roman" w:eastAsia="宋体" w:cs="Times New Roman"/>
          <w:kern w:val="2"/>
          <w:sz w:val="24"/>
          <w:szCs w:val="24"/>
          <w:lang w:val="zh-CN" w:eastAsia="zh-CN" w:bidi="ar-SA"/>
        </w:rPr>
        <w:t xml:space="preserve">Facebook </w:t>
      </w:r>
      <w:r>
        <w:rPr>
          <w:rFonts w:hint="default" w:asciiTheme="minorEastAsia" w:hAnsiTheme="minorEastAsia" w:eastAsiaTheme="minorEastAsia" w:cstheme="minorEastAsia"/>
          <w:sz w:val="24"/>
          <w:szCs w:val="24"/>
          <w:lang w:val="zh-CN" w:eastAsia="zh-CN"/>
        </w:rPr>
        <w:t>的内部项目，</w:t>
      </w:r>
      <w:r>
        <w:rPr>
          <w:rFonts w:hint="default" w:asciiTheme="minorEastAsia" w:hAnsiTheme="minorEastAsia" w:cstheme="minorEastAsia"/>
          <w:sz w:val="24"/>
          <w:szCs w:val="24"/>
          <w:lang w:eastAsia="zh-CN"/>
        </w:rPr>
        <w:t>是一个前端</w:t>
      </w:r>
      <w:r>
        <w:rPr>
          <w:rFonts w:hint="default" w:ascii="Times New Roman" w:hAnsi="Times New Roman" w:eastAsia="宋体" w:cs="Times New Roman"/>
          <w:kern w:val="2"/>
          <w:sz w:val="24"/>
          <w:szCs w:val="24"/>
          <w:lang w:val="en-US" w:eastAsia="zh-CN" w:bidi="ar-SA"/>
        </w:rPr>
        <w:t xml:space="preserve">JavaScript </w:t>
      </w:r>
      <w:r>
        <w:rPr>
          <w:rFonts w:hint="default" w:asciiTheme="minorEastAsia" w:hAnsiTheme="minorEastAsia" w:cstheme="minorEastAsia"/>
          <w:sz w:val="24"/>
          <w:szCs w:val="24"/>
          <w:lang w:eastAsia="zh-CN"/>
        </w:rPr>
        <w:t>MVC框架，具有强大的钩子函数管理功能。</w:t>
      </w:r>
      <w:r>
        <w:rPr>
          <w:rFonts w:hint="default" w:asciiTheme="minorEastAsia" w:hAnsiTheme="minorEastAsia" w:eastAsiaTheme="minorEastAsia" w:cstheme="minorEastAsia"/>
          <w:sz w:val="24"/>
          <w:szCs w:val="24"/>
          <w:lang w:val="zh-CN" w:eastAsia="zh-CN"/>
        </w:rPr>
        <w:t>因为该公司对</w:t>
      </w:r>
      <w:r>
        <w:rPr>
          <w:rFonts w:hint="default" w:asciiTheme="minorEastAsia" w:hAnsiTheme="minorEastAsia" w:cstheme="minorEastAsia"/>
          <w:sz w:val="24"/>
          <w:szCs w:val="24"/>
          <w:lang w:eastAsia="zh-CN"/>
        </w:rPr>
        <w:t>觉得现有的框架都有一个毛病，就是都要管理真实的</w:t>
      </w:r>
      <w:r>
        <w:rPr>
          <w:rFonts w:hint="default" w:ascii="Times New Roman" w:hAnsi="Times New Roman" w:eastAsia="宋体" w:cs="Times New Roman"/>
          <w:kern w:val="2"/>
          <w:sz w:val="24"/>
          <w:szCs w:val="24"/>
          <w:lang w:val="en-US" w:eastAsia="zh-CN" w:bidi="ar-SA"/>
        </w:rPr>
        <w:t>DOM</w:t>
      </w:r>
      <w:r>
        <w:rPr>
          <w:rFonts w:hint="default" w:asciiTheme="minorEastAsia" w:hAnsiTheme="minorEastAsia" w:cstheme="minorEastAsia"/>
          <w:sz w:val="24"/>
          <w:szCs w:val="24"/>
          <w:lang w:eastAsia="zh-CN"/>
        </w:rPr>
        <w:t>，而经过校验可知，操作DOM的成本是非常非常的高的，可以这么说，前端渲染的主要时间都花在了操作DOM上</w:t>
      </w:r>
      <w:r>
        <w:rPr>
          <w:rFonts w:hint="default" w:asciiTheme="minorEastAsia" w:hAnsiTheme="minorEastAsia" w:eastAsiaTheme="minorEastAsia" w:cstheme="minorEastAsia"/>
          <w:sz w:val="24"/>
          <w:szCs w:val="24"/>
          <w:lang w:val="zh-CN" w:eastAsia="zh-CN"/>
        </w:rPr>
        <w:t>，</w:t>
      </w:r>
      <w:r>
        <w:rPr>
          <w:rFonts w:hint="default" w:asciiTheme="minorEastAsia" w:hAnsiTheme="minorEastAsia" w:cstheme="minorEastAsia"/>
          <w:sz w:val="24"/>
          <w:szCs w:val="24"/>
          <w:lang w:eastAsia="zh-CN"/>
        </w:rPr>
        <w:t>于是他们</w:t>
      </w:r>
      <w:r>
        <w:rPr>
          <w:rFonts w:hint="default" w:asciiTheme="minorEastAsia" w:hAnsiTheme="minorEastAsia" w:eastAsiaTheme="minorEastAsia" w:cstheme="minorEastAsia"/>
          <w:sz w:val="24"/>
          <w:szCs w:val="24"/>
          <w:lang w:val="zh-CN" w:eastAsia="zh-CN"/>
        </w:rPr>
        <w:t>就决定自己写一套，</w:t>
      </w:r>
      <w:r>
        <w:rPr>
          <w:rFonts w:hint="default" w:asciiTheme="minorEastAsia" w:hAnsiTheme="minorEastAsia" w:cstheme="minorEastAsia"/>
          <w:sz w:val="24"/>
          <w:szCs w:val="24"/>
          <w:lang w:eastAsia="zh-CN"/>
        </w:rPr>
        <w:t>是否可以用虚拟DOM来代替真正的DOM呢？答案是可以的，但是虚拟DOM的更改和重新渲染问题，效率是否会太差呢？不会，虽然比较两个树不同的传统算法是需要</w:t>
      </w:r>
      <w:r>
        <w:rPr>
          <w:rFonts w:hint="default" w:ascii="Times New Roman" w:hAnsi="Times New Roman" w:eastAsia="宋体" w:cs="Times New Roman"/>
          <w:kern w:val="2"/>
          <w:sz w:val="24"/>
          <w:szCs w:val="24"/>
          <w:lang w:val="en-US" w:eastAsia="zh-CN" w:bidi="ar-SA"/>
        </w:rPr>
        <w:t>O(</w:t>
      </w:r>
      <w:r>
        <w:rPr>
          <w:rFonts w:hint="default" w:ascii="Times New Roman" w:hAnsi="Times New Roman" w:eastAsia="宋体" w:cs="Times New Roman"/>
          <w:kern w:val="2"/>
          <w:sz w:val="24"/>
          <w:szCs w:val="24"/>
          <w:lang w:val="en-US" w:eastAsia="zh-CN" w:bidi="ar-SA"/>
        </w:rPr>
        <w:t>n^3)</w:t>
      </w:r>
      <w:r>
        <w:rPr>
          <w:rFonts w:hint="default" w:asciiTheme="minorEastAsia" w:hAnsiTheme="minorEastAsia" w:cstheme="minorEastAsia"/>
          <w:sz w:val="24"/>
          <w:szCs w:val="24"/>
          <w:lang w:eastAsia="zh-CN"/>
        </w:rPr>
        <w:t>的，但是因为</w:t>
      </w:r>
      <w:r>
        <w:rPr>
          <w:rFonts w:hint="default" w:ascii="Times New Roman" w:hAnsi="Times New Roman" w:eastAsia="宋体" w:cs="Times New Roman"/>
          <w:kern w:val="2"/>
          <w:sz w:val="24"/>
          <w:szCs w:val="24"/>
          <w:lang w:val="en-US" w:eastAsia="zh-CN" w:bidi="ar-SA"/>
        </w:rPr>
        <w:t>web</w:t>
      </w:r>
      <w:r>
        <w:rPr>
          <w:rFonts w:hint="default" w:asciiTheme="minorEastAsia" w:hAnsiTheme="minorEastAsia" w:cstheme="minorEastAsia"/>
          <w:sz w:val="24"/>
          <w:szCs w:val="24"/>
          <w:lang w:eastAsia="zh-CN"/>
        </w:rPr>
        <w:t>应用来说，还有很多启发式的性质可以利用，所以可以达到</w:t>
      </w:r>
      <w:r>
        <w:rPr>
          <w:rFonts w:hint="default" w:ascii="Times New Roman" w:hAnsi="Times New Roman" w:eastAsia="宋体" w:cs="Times New Roman"/>
          <w:kern w:val="2"/>
          <w:sz w:val="24"/>
          <w:szCs w:val="24"/>
          <w:lang w:val="en-US" w:eastAsia="zh-CN" w:bidi="ar-SA"/>
        </w:rPr>
        <w:t>O(n)</w:t>
      </w:r>
      <w:r>
        <w:rPr>
          <w:rFonts w:hint="default" w:asciiTheme="minorEastAsia" w:hAnsiTheme="minorEastAsia" w:cstheme="minorEastAsia"/>
          <w:sz w:val="24"/>
          <w:szCs w:val="24"/>
          <w:lang w:eastAsia="zh-CN"/>
        </w:rPr>
        <w:t>的复杂度</w:t>
      </w:r>
      <w:r>
        <w:rPr>
          <w:rFonts w:hint="default" w:asciiTheme="minorEastAsia" w:hAnsiTheme="minorEastAsia" w:eastAsiaTheme="minorEastAsia" w:cstheme="minorEastAsia"/>
          <w:sz w:val="24"/>
          <w:szCs w:val="24"/>
          <w:lang w:val="en-US" w:eastAsia="zh-CN"/>
        </w:rPr>
        <w:t>。</w:t>
      </w:r>
      <w:r>
        <w:rPr>
          <w:rFonts w:hint="default" w:ascii="Times New Roman" w:hAnsi="Times New Roman" w:eastAsia="宋体" w:cs="Times New Roman"/>
          <w:kern w:val="2"/>
          <w:sz w:val="24"/>
          <w:szCs w:val="24"/>
          <w:lang w:val="en-US" w:eastAsia="zh-CN" w:bidi="ar-SA"/>
        </w:rPr>
        <w:t>React</w:t>
      </w:r>
      <w:r>
        <w:rPr>
          <w:rFonts w:hint="default" w:asciiTheme="minorEastAsia" w:hAnsiTheme="minorEastAsia" w:cstheme="minorEastAsia"/>
          <w:sz w:val="24"/>
          <w:szCs w:val="24"/>
          <w:lang w:eastAsia="zh-CN"/>
        </w:rPr>
        <w:t>在</w:t>
      </w:r>
      <w:r>
        <w:rPr>
          <w:rFonts w:hint="default" w:ascii="Times New Roman" w:hAnsi="Times New Roman" w:eastAsia="宋体" w:cs="Times New Roman"/>
          <w:kern w:val="2"/>
          <w:sz w:val="24"/>
          <w:szCs w:val="24"/>
          <w:lang w:val="en-US" w:eastAsia="zh-CN" w:bidi="ar-SA"/>
        </w:rPr>
        <w:t>Facebook</w:t>
      </w:r>
      <w:r>
        <w:rPr>
          <w:rFonts w:hint="default" w:asciiTheme="minorEastAsia" w:hAnsiTheme="minorEastAsia" w:cstheme="minorEastAsia"/>
          <w:sz w:val="24"/>
          <w:szCs w:val="24"/>
          <w:lang w:eastAsia="zh-CN"/>
        </w:rPr>
        <w:t>内部用来架设完</w:t>
      </w:r>
      <w:r>
        <w:rPr>
          <w:rFonts w:hint="default" w:ascii="Times New Roman" w:hAnsi="Times New Roman" w:eastAsia="宋体" w:cs="Times New Roman"/>
          <w:kern w:val="2"/>
          <w:sz w:val="24"/>
          <w:szCs w:val="24"/>
          <w:lang w:val="en-US" w:eastAsia="zh-CN" w:bidi="ar-SA"/>
        </w:rPr>
        <w:t>instagram</w:t>
      </w:r>
      <w:r>
        <w:rPr>
          <w:rFonts w:hint="default" w:asciiTheme="minorEastAsia" w:hAnsiTheme="minorEastAsia" w:cstheme="minorEastAsia"/>
          <w:sz w:val="24"/>
          <w:szCs w:val="24"/>
          <w:lang w:eastAsia="zh-CN"/>
        </w:rPr>
        <w:t>后，觉得非常好用，于是就开源了。</w:t>
      </w:r>
    </w:p>
    <w:p>
      <w:pPr>
        <w:numPr>
          <w:ilvl w:val="0"/>
          <w:numId w:val="0"/>
        </w:numPr>
        <w:spacing w:line="360" w:lineRule="auto"/>
        <w:ind w:firstLine="420" w:firstLineChars="0"/>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对于</w:t>
      </w:r>
      <w:r>
        <w:rPr>
          <w:rFonts w:hint="default" w:ascii="Times New Roman" w:hAnsi="Times New Roman" w:eastAsia="宋体" w:cs="Times New Roman"/>
          <w:kern w:val="2"/>
          <w:sz w:val="24"/>
          <w:szCs w:val="24"/>
          <w:lang w:val="en-US" w:eastAsia="zh-CN" w:bidi="ar-SA"/>
        </w:rPr>
        <w:t>React</w:t>
      </w:r>
      <w:r>
        <w:rPr>
          <w:rFonts w:hint="default" w:asciiTheme="minorEastAsia" w:hAnsiTheme="minorEastAsia" w:cstheme="minorEastAsia"/>
          <w:sz w:val="24"/>
          <w:szCs w:val="24"/>
          <w:lang w:eastAsia="zh-CN"/>
        </w:rPr>
        <w:t>的新目标</w:t>
      </w:r>
      <w:r>
        <w:rPr>
          <w:rFonts w:hint="default" w:ascii="Times New Roman" w:hAnsi="Times New Roman" w:eastAsia="宋体" w:cs="Times New Roman"/>
          <w:kern w:val="2"/>
          <w:sz w:val="24"/>
          <w:szCs w:val="24"/>
          <w:lang w:val="en-US" w:eastAsia="zh-CN" w:bidi="ar-SA"/>
        </w:rPr>
        <w:t>React Naive</w:t>
      </w:r>
      <w:r>
        <w:rPr>
          <w:rFonts w:hint="default" w:asciiTheme="minorEastAsia" w:hAnsiTheme="minorEastAsia" w:cstheme="minorEastAsia"/>
          <w:sz w:val="24"/>
          <w:szCs w:val="24"/>
          <w:lang w:eastAsia="zh-CN"/>
        </w:rPr>
        <w:t>更有一个雄伟的目标,就是用来代替传统的</w:t>
      </w:r>
      <w:r>
        <w:rPr>
          <w:rFonts w:hint="default" w:ascii="Times New Roman" w:hAnsi="Times New Roman" w:eastAsia="宋体" w:cs="Times New Roman"/>
          <w:kern w:val="2"/>
          <w:sz w:val="24"/>
          <w:szCs w:val="24"/>
          <w:lang w:val="en-US" w:eastAsia="zh-CN" w:bidi="ar-SA"/>
        </w:rPr>
        <w:t>app</w:t>
      </w:r>
      <w:r>
        <w:rPr>
          <w:rFonts w:hint="default" w:asciiTheme="minorEastAsia" w:hAnsiTheme="minorEastAsia" w:cstheme="minorEastAsia"/>
          <w:sz w:val="24"/>
          <w:szCs w:val="24"/>
          <w:lang w:eastAsia="zh-CN"/>
        </w:rPr>
        <w:t>，当然这个目标还有待实现，由于和本文无关，这里不详细讨论。</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imes New Roman" w:hAnsi="Times New Roman" w:eastAsia="宋体" w:cs="Times New Roman"/>
          <w:kern w:val="2"/>
          <w:sz w:val="24"/>
          <w:szCs w:val="24"/>
          <w:lang w:val="en-US" w:eastAsia="zh-CN" w:bidi="ar-SA"/>
        </w:rPr>
        <w:t>React</w:t>
      </w:r>
      <w:r>
        <w:rPr>
          <w:rFonts w:hint="default" w:asciiTheme="minorEastAsia" w:hAnsiTheme="minorEastAsia" w:eastAsiaTheme="minorEastAsia" w:cstheme="minorEastAsia"/>
          <w:sz w:val="24"/>
          <w:szCs w:val="24"/>
          <w:lang w:val="en-US" w:eastAsia="zh-CN"/>
        </w:rPr>
        <w:t>生命周期可以分为七个钩子函数，分别是：</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bookmarkStart w:id="78" w:name="_Toc13123_WPSOffice_Level3"/>
      <w:bookmarkStart w:id="79" w:name="_Toc11901_WPSOffice_Level3"/>
      <w:bookmarkStart w:id="80" w:name="_Toc5903_WPSOffice_Level3"/>
      <w:bookmarkStart w:id="81" w:name="_Toc30075_WPSOffice_Level3"/>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val="en-US" w:eastAsia="zh-CN"/>
        </w:rPr>
        <w:t>1</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val="en-US" w:eastAsia="zh-CN"/>
        </w:rPr>
        <w:t>.</w:t>
      </w:r>
      <w:r>
        <w:rPr>
          <w:rFonts w:hint="default" w:ascii="Times New Roman" w:hAnsi="Times New Roman" w:eastAsia="宋体" w:cs="Times New Roman"/>
          <w:kern w:val="2"/>
          <w:sz w:val="24"/>
          <w:szCs w:val="24"/>
          <w:lang w:val="en-US" w:eastAsia="zh-CN" w:bidi="ar-SA"/>
        </w:rPr>
        <w:t>componentWillMount</w:t>
      </w:r>
      <w:bookmarkEnd w:id="78"/>
      <w:bookmarkEnd w:id="79"/>
      <w:bookmarkEnd w:id="80"/>
      <w:bookmarkEnd w:id="81"/>
      <w:r>
        <w:rPr>
          <w:rFonts w:hint="default" w:ascii="Times New Roman" w:hAnsi="Times New Roman" w:eastAsia="宋体" w:cs="Times New Roman"/>
          <w:kern w:val="2"/>
          <w:sz w:val="24"/>
          <w:szCs w:val="24"/>
          <w:lang w:val="en-US" w:eastAsia="zh-CN" w:bidi="ar-SA"/>
        </w:rPr>
        <w:t xml:space="preserve"> </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bookmarkStart w:id="82" w:name="_Toc14185_WPSOffice_Level3"/>
      <w:bookmarkStart w:id="83" w:name="_Toc18510_WPSOffice_Level3"/>
      <w:bookmarkStart w:id="84" w:name="_Toc2783_WPSOffice_Level3"/>
      <w:bookmarkStart w:id="85" w:name="_Toc2654_WPSOffice_Level3"/>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val="en-US" w:eastAsia="zh-CN"/>
        </w:rPr>
        <w:t>2</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val="en-US" w:eastAsia="zh-CN"/>
        </w:rPr>
        <w:t>.</w:t>
      </w:r>
      <w:r>
        <w:rPr>
          <w:rFonts w:hint="default" w:ascii="Times New Roman" w:hAnsi="Times New Roman" w:eastAsia="宋体" w:cs="Times New Roman"/>
          <w:kern w:val="2"/>
          <w:sz w:val="24"/>
          <w:szCs w:val="24"/>
          <w:lang w:val="en-US" w:eastAsia="zh-CN" w:bidi="ar-SA"/>
        </w:rPr>
        <w:t>componentDidMount</w:t>
      </w:r>
      <w:bookmarkEnd w:id="82"/>
      <w:bookmarkEnd w:id="83"/>
      <w:bookmarkEnd w:id="84"/>
      <w:bookmarkEnd w:id="85"/>
      <w:r>
        <w:rPr>
          <w:rFonts w:hint="default" w:ascii="Times New Roman" w:hAnsi="Times New Roman" w:eastAsia="宋体" w:cs="Times New Roman"/>
          <w:kern w:val="2"/>
          <w:sz w:val="24"/>
          <w:szCs w:val="24"/>
          <w:lang w:val="en-US" w:eastAsia="zh-CN" w:bidi="ar-SA"/>
        </w:rPr>
        <w:t xml:space="preserve"> </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bookmarkStart w:id="86" w:name="_Toc21126_WPSOffice_Level3"/>
      <w:bookmarkStart w:id="87" w:name="_Toc13147_WPSOffice_Level3"/>
      <w:bookmarkStart w:id="88" w:name="_Toc17569_WPSOffice_Level3"/>
      <w:bookmarkStart w:id="89" w:name="_Toc15197_WPSOffice_Level3"/>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val="en-US" w:eastAsia="zh-CN"/>
        </w:rPr>
        <w:t>3</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val="en-US" w:eastAsia="zh-CN"/>
        </w:rPr>
        <w:t>.</w:t>
      </w:r>
      <w:r>
        <w:rPr>
          <w:rFonts w:hint="default" w:ascii="Times New Roman" w:hAnsi="Times New Roman" w:eastAsia="宋体" w:cs="Times New Roman"/>
          <w:kern w:val="2"/>
          <w:sz w:val="24"/>
          <w:szCs w:val="24"/>
          <w:lang w:val="en-US" w:eastAsia="zh-CN" w:bidi="ar-SA"/>
        </w:rPr>
        <w:t>componentWillReceiveProps</w:t>
      </w:r>
      <w:bookmarkEnd w:id="86"/>
      <w:bookmarkEnd w:id="87"/>
      <w:bookmarkEnd w:id="88"/>
      <w:bookmarkEnd w:id="89"/>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bookmarkStart w:id="90" w:name="_Toc967_WPSOffice_Level3"/>
      <w:bookmarkStart w:id="91" w:name="_Toc17425_WPSOffice_Level3"/>
      <w:bookmarkStart w:id="92" w:name="_Toc18380_WPSOffice_Level3"/>
      <w:bookmarkStart w:id="93" w:name="_Toc32118_WPSOffice_Level3"/>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val="en-US" w:eastAsia="zh-CN"/>
        </w:rPr>
        <w:t>4</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val="en-US" w:eastAsia="zh-CN"/>
        </w:rPr>
        <w:t>.</w:t>
      </w:r>
      <w:r>
        <w:rPr>
          <w:rFonts w:hint="default" w:ascii="Times New Roman" w:hAnsi="Times New Roman" w:eastAsia="宋体" w:cs="Times New Roman"/>
          <w:kern w:val="2"/>
          <w:sz w:val="24"/>
          <w:szCs w:val="24"/>
          <w:lang w:val="en-US" w:eastAsia="zh-CN" w:bidi="ar-SA"/>
        </w:rPr>
        <w:t>sholudComponentUpdate</w:t>
      </w:r>
      <w:r>
        <w:rPr>
          <w:rFonts w:hint="default" w:asciiTheme="minorEastAsia" w:hAnsiTheme="minorEastAsia" w:eastAsiaTheme="minorEastAsia" w:cstheme="minorEastAsia"/>
          <w:sz w:val="24"/>
          <w:szCs w:val="24"/>
          <w:lang w:val="en-US" w:eastAsia="zh-CN"/>
        </w:rPr>
        <w:t>(这是一个性能优化点)</w:t>
      </w:r>
      <w:bookmarkEnd w:id="90"/>
      <w:bookmarkEnd w:id="91"/>
      <w:bookmarkEnd w:id="92"/>
      <w:bookmarkEnd w:id="93"/>
      <w:r>
        <w:rPr>
          <w:rFonts w:hint="default" w:asciiTheme="minorEastAsia" w:hAnsiTheme="minorEastAsia" w:eastAsiaTheme="minorEastAsia" w:cstheme="minorEastAsia"/>
          <w:sz w:val="24"/>
          <w:szCs w:val="24"/>
          <w:lang w:val="en-US" w:eastAsia="zh-CN"/>
        </w:rPr>
        <w:t xml:space="preserve"> </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bookmarkStart w:id="94" w:name="_Toc15643_WPSOffice_Level3"/>
      <w:bookmarkStart w:id="95" w:name="_Toc14405_WPSOffice_Level3"/>
      <w:bookmarkStart w:id="96" w:name="_Toc26669_WPSOffice_Level3"/>
      <w:bookmarkStart w:id="97" w:name="_Toc29090_WPSOffice_Level3"/>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val="en-US" w:eastAsia="zh-CN"/>
        </w:rPr>
        <w:t>5</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val="en-US" w:eastAsia="zh-CN"/>
        </w:rPr>
        <w:t>.</w:t>
      </w:r>
      <w:r>
        <w:rPr>
          <w:rFonts w:hint="default" w:ascii="Times New Roman" w:hAnsi="Times New Roman" w:eastAsia="宋体" w:cs="Times New Roman"/>
          <w:kern w:val="2"/>
          <w:sz w:val="24"/>
          <w:szCs w:val="24"/>
          <w:lang w:val="en-US" w:eastAsia="zh-CN" w:bidi="ar-SA"/>
        </w:rPr>
        <w:t>componentWillUpdate</w:t>
      </w:r>
      <w:bookmarkEnd w:id="94"/>
      <w:bookmarkEnd w:id="95"/>
      <w:bookmarkEnd w:id="96"/>
      <w:bookmarkEnd w:id="97"/>
      <w:r>
        <w:rPr>
          <w:rFonts w:hint="default" w:ascii="Times New Roman" w:hAnsi="Times New Roman" w:eastAsia="宋体" w:cs="Times New Roman"/>
          <w:kern w:val="2"/>
          <w:sz w:val="24"/>
          <w:szCs w:val="24"/>
          <w:lang w:val="en-US" w:eastAsia="zh-CN" w:bidi="ar-SA"/>
        </w:rPr>
        <w:t xml:space="preserve"> </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bookmarkStart w:id="98" w:name="_Toc20923_WPSOffice_Level3"/>
      <w:bookmarkStart w:id="99" w:name="_Toc27402_WPSOffice_Level3"/>
      <w:bookmarkStart w:id="100" w:name="_Toc3910_WPSOffice_Level3"/>
      <w:bookmarkStart w:id="101" w:name="_Toc1109_WPSOffice_Level3"/>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val="en-US" w:eastAsia="zh-CN"/>
        </w:rPr>
        <w:t>6</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val="en-US" w:eastAsia="zh-CN"/>
        </w:rPr>
        <w:t>.</w:t>
      </w:r>
      <w:r>
        <w:rPr>
          <w:rFonts w:hint="default" w:ascii="Times New Roman" w:hAnsi="Times New Roman" w:eastAsia="宋体" w:cs="Times New Roman"/>
          <w:kern w:val="2"/>
          <w:sz w:val="24"/>
          <w:szCs w:val="24"/>
          <w:lang w:val="en-US" w:eastAsia="zh-CN" w:bidi="ar-SA"/>
        </w:rPr>
        <w:t>componentDidUpdate</w:t>
      </w:r>
      <w:bookmarkEnd w:id="98"/>
      <w:bookmarkEnd w:id="99"/>
      <w:bookmarkEnd w:id="100"/>
      <w:bookmarkEnd w:id="101"/>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bookmarkStart w:id="102" w:name="_Toc29049_WPSOffice_Level3"/>
      <w:bookmarkStart w:id="103" w:name="_Toc13058_WPSOffice_Level3"/>
      <w:bookmarkStart w:id="104" w:name="_Toc24215_WPSOffice_Level3"/>
      <w:bookmarkStart w:id="105" w:name="_Toc1830_WPSOffice_Level3"/>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val="en-US" w:eastAsia="zh-CN"/>
        </w:rPr>
        <w:t>7</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val="en-US" w:eastAsia="zh-CN"/>
        </w:rPr>
        <w:t>.</w:t>
      </w:r>
      <w:r>
        <w:rPr>
          <w:rFonts w:hint="default" w:ascii="Times New Roman" w:hAnsi="Times New Roman" w:eastAsia="宋体" w:cs="Times New Roman"/>
          <w:kern w:val="2"/>
          <w:sz w:val="24"/>
          <w:szCs w:val="24"/>
          <w:lang w:val="en-US" w:eastAsia="zh-CN" w:bidi="ar-SA"/>
        </w:rPr>
        <w:t>componentWillUnmount</w:t>
      </w:r>
      <w:bookmarkEnd w:id="102"/>
      <w:bookmarkEnd w:id="103"/>
      <w:bookmarkEnd w:id="104"/>
      <w:bookmarkEnd w:id="105"/>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每次钩子函数监听到变化，会重新调用</w:t>
      </w:r>
      <w:r>
        <w:rPr>
          <w:rFonts w:hint="default" w:ascii="Times New Roman" w:hAnsi="Times New Roman" w:eastAsia="宋体" w:cs="Times New Roman"/>
          <w:kern w:val="2"/>
          <w:sz w:val="24"/>
          <w:szCs w:val="24"/>
          <w:lang w:val="en-US" w:eastAsia="zh-CN" w:bidi="ar-SA"/>
        </w:rPr>
        <w:t>render</w:t>
      </w:r>
      <w:r>
        <w:rPr>
          <w:rFonts w:hint="default" w:asciiTheme="minorEastAsia" w:hAnsiTheme="minorEastAsia" w:eastAsiaTheme="minorEastAsia" w:cstheme="minorEastAsia"/>
          <w:sz w:val="24"/>
          <w:szCs w:val="24"/>
          <w:lang w:val="en-US" w:eastAsia="zh-CN"/>
        </w:rPr>
        <w:t>函数执行UI渲染，根据</w:t>
      </w:r>
      <w:r>
        <w:rPr>
          <w:rFonts w:hint="eastAsia" w:ascii="Times New Roman" w:hAnsi="Times New Roman" w:eastAsia="宋体" w:cs="Times New Roman"/>
          <w:kern w:val="2"/>
          <w:sz w:val="24"/>
          <w:szCs w:val="24"/>
          <w:lang w:val="en-US" w:eastAsia="zh-CN" w:bidi="ar-SA"/>
        </w:rPr>
        <w:t>R</w:t>
      </w:r>
      <w:r>
        <w:rPr>
          <w:rFonts w:hint="default" w:ascii="Times New Roman" w:hAnsi="Times New Roman" w:eastAsia="宋体" w:cs="Times New Roman"/>
          <w:kern w:val="2"/>
          <w:sz w:val="24"/>
          <w:szCs w:val="24"/>
          <w:lang w:val="en-US" w:eastAsia="zh-CN" w:bidi="ar-SA"/>
        </w:rPr>
        <w:t>eact-diff</w:t>
      </w:r>
      <w:r>
        <w:rPr>
          <w:rFonts w:hint="default" w:asciiTheme="minorEastAsia" w:hAnsiTheme="minorEastAsia" w:eastAsiaTheme="minorEastAsia" w:cstheme="minorEastAsia"/>
          <w:sz w:val="24"/>
          <w:szCs w:val="24"/>
          <w:lang w:val="en-US" w:eastAsia="zh-CN"/>
        </w:rPr>
        <w:t>算法，不必刷新全部</w:t>
      </w:r>
      <w:r>
        <w:rPr>
          <w:rFonts w:hint="default" w:ascii="Times New Roman" w:hAnsi="Times New Roman" w:eastAsia="宋体" w:cs="Times New Roman"/>
          <w:kern w:val="2"/>
          <w:sz w:val="24"/>
          <w:szCs w:val="24"/>
          <w:lang w:val="en-US" w:eastAsia="zh-CN" w:bidi="ar-SA"/>
        </w:rPr>
        <w:t>DOM</w:t>
      </w:r>
      <w:r>
        <w:rPr>
          <w:rFonts w:hint="default" w:asciiTheme="minorEastAsia" w:hAnsiTheme="minorEastAsia" w:eastAsiaTheme="minorEastAsia" w:cstheme="minorEastAsia"/>
          <w:sz w:val="24"/>
          <w:szCs w:val="24"/>
          <w:lang w:val="en-US" w:eastAsia="zh-CN"/>
        </w:rPr>
        <w:t>，使得渲染效率大大提高。</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imes New Roman" w:hAnsi="Times New Roman" w:eastAsia="宋体" w:cs="Times New Roman"/>
          <w:kern w:val="2"/>
          <w:sz w:val="24"/>
          <w:szCs w:val="24"/>
          <w:lang w:val="en-US" w:eastAsia="zh-CN" w:bidi="ar-SA"/>
        </w:rPr>
        <w:t>React-diff</w:t>
      </w:r>
      <w:r>
        <w:rPr>
          <w:rFonts w:hint="default" w:asciiTheme="minorEastAsia" w:hAnsiTheme="minorEastAsia" w:eastAsiaTheme="minorEastAsia" w:cstheme="minorEastAsia"/>
          <w:sz w:val="24"/>
          <w:szCs w:val="24"/>
          <w:lang w:val="en-US" w:eastAsia="zh-CN"/>
        </w:rPr>
        <w:t>算法的优势：</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val="en-US" w:eastAsia="zh-CN"/>
        </w:rPr>
        <w:t xml:space="preserve">传统 </w:t>
      </w:r>
      <w:r>
        <w:rPr>
          <w:rFonts w:hint="default" w:ascii="Times New Roman" w:hAnsi="Times New Roman" w:eastAsia="宋体" w:cs="Times New Roman"/>
          <w:kern w:val="2"/>
          <w:sz w:val="24"/>
          <w:szCs w:val="24"/>
          <w:lang w:val="en-US" w:eastAsia="zh-CN" w:bidi="ar-SA"/>
        </w:rPr>
        <w:t xml:space="preserve">diff </w:t>
      </w:r>
      <w:r>
        <w:rPr>
          <w:rFonts w:hint="default" w:asciiTheme="minorEastAsia" w:hAnsiTheme="minorEastAsia" w:eastAsiaTheme="minorEastAsia" w:cstheme="minorEastAsia"/>
          <w:sz w:val="24"/>
          <w:szCs w:val="24"/>
          <w:lang w:val="en-US" w:eastAsia="zh-CN"/>
        </w:rPr>
        <w:t xml:space="preserve">算法：传统 </w:t>
      </w:r>
      <w:r>
        <w:rPr>
          <w:rFonts w:hint="default" w:ascii="Times New Roman" w:hAnsi="Times New Roman" w:eastAsia="宋体" w:cs="Times New Roman"/>
          <w:kern w:val="2"/>
          <w:sz w:val="24"/>
          <w:szCs w:val="24"/>
          <w:lang w:val="en-US" w:eastAsia="zh-CN" w:bidi="ar-SA"/>
        </w:rPr>
        <w:t xml:space="preserve">diff </w:t>
      </w:r>
      <w:r>
        <w:rPr>
          <w:rFonts w:hint="default" w:asciiTheme="minorEastAsia" w:hAnsiTheme="minorEastAsia" w:eastAsiaTheme="minorEastAsia" w:cstheme="minorEastAsia"/>
          <w:sz w:val="24"/>
          <w:szCs w:val="24"/>
          <w:lang w:val="en-US" w:eastAsia="zh-CN"/>
        </w:rPr>
        <w:t>算法通过循环递归对节点进行依次对比，效率低下</w:t>
      </w:r>
      <w:r>
        <w:rPr>
          <w:rFonts w:hint="default" w:asciiTheme="minorEastAsia" w:hAnsiTheme="minorEastAsia" w:cstheme="minorEastAsia"/>
          <w:sz w:val="24"/>
          <w:szCs w:val="24"/>
          <w:lang w:eastAsia="zh-CN"/>
        </w:rPr>
        <w:t>。</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eastAsia" w:ascii="Times New Roman" w:hAnsi="Times New Roman" w:eastAsia="宋体" w:cs="Times New Roman"/>
          <w:kern w:val="2"/>
          <w:sz w:val="24"/>
          <w:szCs w:val="24"/>
          <w:lang w:val="en-US" w:eastAsia="zh-CN" w:bidi="ar-SA"/>
        </w:rPr>
        <w:t>R</w:t>
      </w:r>
      <w:r>
        <w:rPr>
          <w:rFonts w:hint="default" w:ascii="Times New Roman" w:hAnsi="Times New Roman" w:eastAsia="宋体" w:cs="Times New Roman"/>
          <w:kern w:val="2"/>
          <w:sz w:val="24"/>
          <w:szCs w:val="24"/>
          <w:lang w:val="en-US" w:eastAsia="zh-CN" w:bidi="ar-SA"/>
        </w:rPr>
        <w:t>eact-diff</w:t>
      </w:r>
      <w:r>
        <w:rPr>
          <w:rFonts w:hint="default" w:asciiTheme="minorEastAsia" w:hAnsiTheme="minorEastAsia" w:eastAsiaTheme="minorEastAsia" w:cstheme="minorEastAsia"/>
          <w:sz w:val="24"/>
          <w:szCs w:val="24"/>
          <w:lang w:val="en-US" w:eastAsia="zh-CN"/>
        </w:rPr>
        <w:t xml:space="preserve"> 策略，使得渲染达到</w:t>
      </w:r>
      <w:r>
        <w:rPr>
          <w:rFonts w:hint="default" w:ascii="Times New Roman" w:hAnsi="Times New Roman" w:eastAsia="宋体" w:cs="Times New Roman"/>
          <w:kern w:val="2"/>
          <w:sz w:val="24"/>
          <w:szCs w:val="24"/>
          <w:lang w:val="en-US" w:eastAsia="zh-CN" w:bidi="ar-SA"/>
        </w:rPr>
        <w:t>O(n)</w:t>
      </w:r>
      <w:r>
        <w:rPr>
          <w:rFonts w:hint="default" w:asciiTheme="minorEastAsia" w:hAnsiTheme="minorEastAsia" w:eastAsiaTheme="minorEastAsia" w:cstheme="minorEastAsia"/>
          <w:sz w:val="24"/>
          <w:szCs w:val="24"/>
          <w:lang w:val="en-US" w:eastAsia="zh-CN"/>
        </w:rPr>
        <w:t>复杂度。算法主题是：</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val="en-US" w:eastAsia="zh-CN"/>
        </w:rPr>
        <w:t>1</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val="en-US" w:eastAsia="zh-CN"/>
        </w:rPr>
        <w:t>.</w:t>
      </w:r>
      <w:r>
        <w:rPr>
          <w:rFonts w:hint="default" w:ascii="Times New Roman" w:hAnsi="Times New Roman" w:eastAsia="宋体" w:cs="Times New Roman"/>
          <w:kern w:val="2"/>
          <w:sz w:val="24"/>
          <w:szCs w:val="24"/>
          <w:lang w:val="en-US" w:eastAsia="zh-CN" w:bidi="ar-SA"/>
        </w:rPr>
        <w:t>Web UI</w:t>
      </w:r>
      <w:r>
        <w:rPr>
          <w:rFonts w:hint="default" w:asciiTheme="minorEastAsia" w:hAnsiTheme="minorEastAsia" w:eastAsiaTheme="minorEastAsia" w:cstheme="minorEastAsia"/>
          <w:sz w:val="24"/>
          <w:szCs w:val="24"/>
          <w:lang w:val="en-US" w:eastAsia="zh-CN"/>
        </w:rPr>
        <w:t>中</w:t>
      </w:r>
      <w:r>
        <w:rPr>
          <w:rFonts w:hint="default" w:ascii="Times New Roman" w:hAnsi="Times New Roman" w:eastAsia="宋体" w:cs="Times New Roman"/>
          <w:kern w:val="2"/>
          <w:sz w:val="24"/>
          <w:szCs w:val="24"/>
          <w:lang w:val="en-US" w:eastAsia="zh-CN" w:bidi="ar-SA"/>
        </w:rPr>
        <w:t>DOM</w:t>
      </w:r>
      <w:r>
        <w:rPr>
          <w:rFonts w:hint="default" w:asciiTheme="minorEastAsia" w:hAnsiTheme="minorEastAsia" w:eastAsiaTheme="minorEastAsia" w:cstheme="minorEastAsia"/>
          <w:sz w:val="24"/>
          <w:szCs w:val="24"/>
          <w:lang w:val="en-US" w:eastAsia="zh-CN"/>
        </w:rPr>
        <w:t>节点跨层级的移动操作特别少，可以忽略不计。</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val="en-US" w:eastAsia="zh-CN"/>
        </w:rPr>
        <w:t>2</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val="en-US" w:eastAsia="zh-CN"/>
        </w:rPr>
        <w:t>.拥有相同类的两个组件将会生成相似的树形结构，拥有不同类的两个组件将会生成不同的树形结构。</w:t>
      </w:r>
    </w:p>
    <w:p>
      <w:pPr>
        <w:numPr>
          <w:ilvl w:val="0"/>
          <w:numId w:val="0"/>
        </w:numPr>
        <w:spacing w:line="360" w:lineRule="auto"/>
        <w:ind w:leftChars="0" w:firstLine="420" w:firstLineChars="0"/>
        <w:rPr>
          <w:rFonts w:hint="eastAsia"/>
          <w:lang w:val="en-US" w:eastAsia="zh-CN"/>
        </w:rPr>
      </w:pP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val="en-US" w:eastAsia="zh-CN"/>
        </w:rPr>
        <w:t>3</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val="en-US" w:eastAsia="zh-CN"/>
        </w:rPr>
        <w:t>.对于同一层级的一组子节点，它们可以通过唯一</w:t>
      </w:r>
      <w:r>
        <w:rPr>
          <w:rFonts w:hint="default" w:ascii="Times New Roman" w:hAnsi="Times New Roman" w:eastAsia="宋体" w:cs="Times New Roman"/>
          <w:kern w:val="2"/>
          <w:sz w:val="24"/>
          <w:szCs w:val="24"/>
          <w:lang w:val="en-US" w:eastAsia="zh-CN" w:bidi="ar-SA"/>
        </w:rPr>
        <w:t>id</w:t>
      </w:r>
      <w:r>
        <w:rPr>
          <w:rFonts w:hint="default" w:asciiTheme="minorEastAsia" w:hAnsiTheme="minorEastAsia" w:eastAsiaTheme="minorEastAsia" w:cstheme="minorEastAsia"/>
          <w:sz w:val="24"/>
          <w:szCs w:val="24"/>
          <w:lang w:val="en-US" w:eastAsia="zh-CN"/>
        </w:rPr>
        <w:t>进行区分。</w:t>
      </w:r>
    </w:p>
    <w:p>
      <w:pPr>
        <w:numPr>
          <w:ilvl w:val="1"/>
          <w:numId w:val="1"/>
        </w:numPr>
        <w:spacing w:line="360" w:lineRule="auto"/>
        <w:ind w:leftChars="0"/>
        <w:outlineLvl w:val="1"/>
        <w:rPr>
          <w:rFonts w:hint="eastAsia" w:ascii="黑体" w:hAnsi="黑体" w:eastAsia="黑体" w:cs="黑体"/>
          <w:sz w:val="24"/>
          <w:szCs w:val="24"/>
          <w:lang w:val="en-US" w:eastAsia="zh-CN"/>
        </w:rPr>
      </w:pPr>
      <w:bookmarkStart w:id="106" w:name="_Toc29808_WPSOffice_Level2"/>
      <w:bookmarkStart w:id="107" w:name="_Toc19594_WPSOffice_Level2"/>
      <w:r>
        <w:rPr>
          <w:rFonts w:hint="default" w:ascii="Times New Roman" w:hAnsi="Times New Roman" w:eastAsia="宋体" w:cs="Times New Roman"/>
          <w:kern w:val="2"/>
          <w:sz w:val="24"/>
          <w:szCs w:val="24"/>
          <w:lang w:val="en-US" w:eastAsia="zh-CN" w:bidi="ar-SA"/>
        </w:rPr>
        <w:t>Material-UI</w:t>
      </w:r>
      <w:r>
        <w:rPr>
          <w:rFonts w:hint="default" w:ascii="黑体" w:hAnsi="黑体" w:eastAsia="黑体" w:cs="黑体"/>
          <w:sz w:val="24"/>
          <w:szCs w:val="24"/>
          <w:lang w:eastAsia="zh-CN"/>
        </w:rPr>
        <w:t>框架介绍</w:t>
      </w:r>
      <w:bookmarkEnd w:id="106"/>
      <w:bookmarkEnd w:id="107"/>
    </w:p>
    <w:p>
      <w:pPr>
        <w:pStyle w:val="21"/>
        <w:numPr>
          <w:ilvl w:val="0"/>
          <w:numId w:val="0"/>
        </w:numPr>
        <w:tabs>
          <w:tab w:val="left" w:pos="492"/>
        </w:tabs>
        <w:spacing w:line="360" w:lineRule="auto"/>
        <w:rPr>
          <w:rFonts w:hint="eastAsia"/>
          <w:lang w:val="en-US" w:eastAsia="zh-CN"/>
        </w:rPr>
      </w:pPr>
      <w:r>
        <w:rPr>
          <w:rFonts w:hint="default" w:cs="Noto Sans Mono CJK JP"/>
          <w:spacing w:val="-10"/>
          <w:sz w:val="24"/>
          <w:szCs w:val="24"/>
          <w:lang w:eastAsia="zh-CN" w:bidi="zh-CN"/>
        </w:rPr>
        <w:tab/>
      </w:r>
      <w:r>
        <w:rPr>
          <w:rFonts w:hint="default" w:ascii="Times New Roman" w:hAnsi="Times New Roman" w:eastAsia="宋体" w:cs="Times New Roman"/>
          <w:kern w:val="2"/>
          <w:sz w:val="24"/>
          <w:szCs w:val="24"/>
          <w:lang w:val="en-US" w:eastAsia="zh-CN" w:bidi="ar-SA"/>
        </w:rPr>
        <w:t>Material-UI</w:t>
      </w:r>
      <w:r>
        <w:rPr>
          <w:rFonts w:hint="default" w:asciiTheme="minorEastAsia" w:hAnsiTheme="minorEastAsia" w:eastAsiaTheme="minorEastAsia" w:cstheme="minorEastAsia"/>
          <w:kern w:val="2"/>
          <w:sz w:val="24"/>
          <w:szCs w:val="24"/>
          <w:lang w:val="en-US" w:eastAsia="zh-CN" w:bidi="ar-SA"/>
        </w:rPr>
        <w:t>是在</w:t>
      </w:r>
      <w:r>
        <w:rPr>
          <w:rFonts w:hint="eastAsia" w:ascii="Times New Roman" w:hAnsi="Times New Roman" w:eastAsia="宋体" w:cs="Times New Roman"/>
          <w:kern w:val="2"/>
          <w:sz w:val="24"/>
          <w:szCs w:val="24"/>
          <w:lang w:val="en-US" w:eastAsia="zh-CN" w:bidi="ar-SA"/>
        </w:rPr>
        <w:t>React</w:t>
      </w:r>
      <w:r>
        <w:rPr>
          <w:rFonts w:hint="default" w:asciiTheme="minorEastAsia" w:hAnsiTheme="minorEastAsia" w:eastAsiaTheme="minorEastAsia" w:cstheme="minorEastAsia"/>
          <w:kern w:val="2"/>
          <w:sz w:val="24"/>
          <w:szCs w:val="24"/>
          <w:lang w:val="en-US" w:eastAsia="zh-CN" w:bidi="ar-SA"/>
        </w:rPr>
        <w:t>最流行的</w:t>
      </w:r>
      <w:r>
        <w:rPr>
          <w:rFonts w:hint="default" w:ascii="Times New Roman" w:hAnsi="Times New Roman" w:eastAsia="宋体" w:cs="Times New Roman"/>
          <w:kern w:val="2"/>
          <w:sz w:val="24"/>
          <w:szCs w:val="24"/>
          <w:lang w:val="en-US" w:eastAsia="zh-CN" w:bidi="ar-SA"/>
        </w:rPr>
        <w:t>UI</w:t>
      </w:r>
      <w:r>
        <w:rPr>
          <w:rFonts w:hint="default" w:asciiTheme="minorEastAsia" w:hAnsiTheme="minorEastAsia" w:eastAsiaTheme="minorEastAsia" w:cstheme="minorEastAsia"/>
          <w:kern w:val="2"/>
          <w:sz w:val="24"/>
          <w:szCs w:val="24"/>
          <w:lang w:val="en-US" w:eastAsia="zh-CN" w:bidi="ar-SA"/>
        </w:rPr>
        <w:t>库，遵循</w:t>
      </w:r>
      <w:r>
        <w:rPr>
          <w:rFonts w:hint="eastAsia" w:ascii="Times New Roman" w:hAnsi="Times New Roman" w:eastAsia="宋体" w:cs="Times New Roman"/>
          <w:kern w:val="2"/>
          <w:sz w:val="24"/>
          <w:szCs w:val="24"/>
          <w:lang w:val="en-US" w:eastAsia="zh-CN" w:bidi="ar-SA"/>
        </w:rPr>
        <w:t>M</w:t>
      </w:r>
      <w:r>
        <w:rPr>
          <w:rFonts w:hint="default" w:ascii="Times New Roman" w:hAnsi="Times New Roman" w:eastAsia="宋体" w:cs="Times New Roman"/>
          <w:kern w:val="2"/>
          <w:sz w:val="24"/>
          <w:szCs w:val="24"/>
          <w:lang w:val="en-US" w:eastAsia="zh-CN" w:bidi="ar-SA"/>
        </w:rPr>
        <w:t xml:space="preserve">aterial </w:t>
      </w:r>
      <w:r>
        <w:rPr>
          <w:rFonts w:hint="eastAsia" w:ascii="Times New Roman" w:hAnsi="Times New Roman" w:eastAsia="宋体" w:cs="Times New Roman"/>
          <w:kern w:val="2"/>
          <w:sz w:val="24"/>
          <w:szCs w:val="24"/>
          <w:lang w:val="en-US" w:eastAsia="zh-CN" w:bidi="ar-SA"/>
        </w:rPr>
        <w:t>D</w:t>
      </w:r>
      <w:r>
        <w:rPr>
          <w:rFonts w:hint="default" w:ascii="Times New Roman" w:hAnsi="Times New Roman" w:eastAsia="宋体" w:cs="Times New Roman"/>
          <w:kern w:val="2"/>
          <w:sz w:val="24"/>
          <w:szCs w:val="24"/>
          <w:lang w:val="en-US" w:eastAsia="zh-CN" w:bidi="ar-SA"/>
        </w:rPr>
        <w:t>esign</w:t>
      </w:r>
      <w:r>
        <w:rPr>
          <w:rFonts w:hint="default" w:asciiTheme="minorEastAsia" w:hAnsiTheme="minorEastAsia" w:eastAsiaTheme="minorEastAsia" w:cstheme="minorEastAsia"/>
          <w:kern w:val="2"/>
          <w:sz w:val="24"/>
          <w:szCs w:val="24"/>
          <w:lang w:val="en-US" w:eastAsia="zh-CN" w:bidi="ar-SA"/>
        </w:rPr>
        <w:t>，具有拟物化、质感风格、强烈的阴影和高光。</w:t>
      </w:r>
    </w:p>
    <w:p>
      <w:pPr>
        <w:numPr>
          <w:ilvl w:val="1"/>
          <w:numId w:val="1"/>
        </w:numPr>
        <w:spacing w:line="360" w:lineRule="auto"/>
        <w:ind w:leftChars="0"/>
        <w:outlineLvl w:val="1"/>
        <w:rPr>
          <w:rFonts w:hint="eastAsia" w:ascii="黑体" w:hAnsi="黑体" w:eastAsia="黑体" w:cs="黑体"/>
          <w:sz w:val="24"/>
          <w:szCs w:val="24"/>
          <w:lang w:val="en-US" w:eastAsia="zh-CN"/>
        </w:rPr>
      </w:pPr>
      <w:bookmarkStart w:id="108" w:name="_Toc11901_WPSOffice_Level2"/>
      <w:bookmarkStart w:id="109" w:name="_Toc30075_WPSOffice_Level2"/>
      <w:r>
        <w:rPr>
          <w:rFonts w:hint="eastAsia" w:ascii="Times New Roman" w:hAnsi="Times New Roman" w:eastAsia="宋体" w:cs="Times New Roman"/>
          <w:kern w:val="2"/>
          <w:sz w:val="24"/>
          <w:szCs w:val="24"/>
          <w:lang w:val="en-US" w:eastAsia="zh-CN" w:bidi="ar-SA"/>
        </w:rPr>
        <w:t>F</w:t>
      </w:r>
      <w:r>
        <w:rPr>
          <w:rFonts w:hint="default" w:ascii="Times New Roman" w:hAnsi="Times New Roman" w:eastAsia="宋体" w:cs="Times New Roman"/>
          <w:kern w:val="2"/>
          <w:sz w:val="24"/>
          <w:szCs w:val="24"/>
          <w:lang w:val="en-US" w:eastAsia="zh-CN" w:bidi="ar-SA"/>
        </w:rPr>
        <w:t>lask</w:t>
      </w:r>
      <w:r>
        <w:rPr>
          <w:rFonts w:hint="default" w:ascii="黑体" w:hAnsi="黑体" w:eastAsia="黑体" w:cs="黑体"/>
          <w:sz w:val="24"/>
          <w:szCs w:val="24"/>
          <w:lang w:eastAsia="zh-CN"/>
        </w:rPr>
        <w:t>框架介绍</w:t>
      </w:r>
      <w:bookmarkEnd w:id="108"/>
      <w:bookmarkEnd w:id="109"/>
    </w:p>
    <w:p>
      <w:pPr>
        <w:pStyle w:val="21"/>
        <w:widowControl w:val="0"/>
        <w:numPr>
          <w:ilvl w:val="0"/>
          <w:numId w:val="0"/>
        </w:numPr>
        <w:tabs>
          <w:tab w:val="left" w:pos="492"/>
        </w:tabs>
        <w:autoSpaceDE w:val="0"/>
        <w:autoSpaceDN w:val="0"/>
        <w:spacing w:line="360" w:lineRule="auto"/>
        <w:rPr>
          <w:rFonts w:hint="eastAsia"/>
          <w:lang w:val="en-US" w:eastAsia="zh-CN"/>
        </w:rPr>
      </w:pPr>
      <w:r>
        <w:rPr>
          <w:rFonts w:hint="default" w:cs="Noto Sans Mono CJK JP"/>
          <w:spacing w:val="-10"/>
          <w:sz w:val="24"/>
          <w:szCs w:val="24"/>
          <w:lang w:eastAsia="zh-CN" w:bidi="zh-CN"/>
        </w:rPr>
        <w:tab/>
      </w:r>
      <w:r>
        <w:rPr>
          <w:rFonts w:hint="default" w:ascii="Times New Roman" w:hAnsi="Times New Roman" w:eastAsia="宋体" w:cs="Times New Roman"/>
          <w:kern w:val="2"/>
          <w:sz w:val="24"/>
          <w:szCs w:val="24"/>
          <w:lang w:val="en-US" w:eastAsia="zh-CN" w:bidi="ar-SA"/>
        </w:rPr>
        <w:t>Flask</w:t>
      </w:r>
      <w:r>
        <w:rPr>
          <w:rFonts w:hint="default" w:asciiTheme="minorEastAsia" w:hAnsiTheme="minorEastAsia" w:eastAsiaTheme="minorEastAsia" w:cstheme="minorEastAsia"/>
          <w:kern w:val="2"/>
          <w:sz w:val="24"/>
          <w:szCs w:val="24"/>
          <w:lang w:val="en-US" w:eastAsia="zh-CN" w:bidi="ar-SA"/>
        </w:rPr>
        <w:t>是一个使用</w:t>
      </w:r>
      <w:r>
        <w:rPr>
          <w:rFonts w:hint="eastAsia" w:ascii="Times New Roman" w:hAnsi="Times New Roman" w:eastAsia="宋体" w:cs="Times New Roman"/>
          <w:kern w:val="2"/>
          <w:sz w:val="24"/>
          <w:szCs w:val="24"/>
          <w:lang w:val="en-US" w:eastAsia="zh-CN" w:bidi="ar-SA"/>
        </w:rPr>
        <w:t>Python</w:t>
      </w:r>
      <w:r>
        <w:rPr>
          <w:rFonts w:hint="default" w:asciiTheme="minorEastAsia" w:hAnsiTheme="minorEastAsia" w:eastAsiaTheme="minorEastAsia" w:cstheme="minorEastAsia"/>
          <w:kern w:val="2"/>
          <w:sz w:val="24"/>
          <w:szCs w:val="24"/>
          <w:lang w:val="en-US" w:eastAsia="zh-CN" w:bidi="ar-SA"/>
        </w:rPr>
        <w:t>编写的轻量级</w:t>
      </w:r>
      <w:r>
        <w:rPr>
          <w:rFonts w:hint="default" w:ascii="Times New Roman" w:hAnsi="Times New Roman" w:eastAsia="宋体" w:cs="Times New Roman"/>
          <w:kern w:val="2"/>
          <w:sz w:val="24"/>
          <w:szCs w:val="24"/>
          <w:lang w:val="en-US" w:eastAsia="zh-CN" w:bidi="ar-SA"/>
        </w:rPr>
        <w:t>web</w:t>
      </w:r>
      <w:r>
        <w:rPr>
          <w:rFonts w:hint="default" w:asciiTheme="minorEastAsia" w:hAnsiTheme="minorEastAsia" w:eastAsiaTheme="minorEastAsia" w:cstheme="minorEastAsia"/>
          <w:kern w:val="2"/>
          <w:sz w:val="24"/>
          <w:szCs w:val="24"/>
          <w:lang w:val="en-US" w:eastAsia="zh-CN" w:bidi="ar-SA"/>
        </w:rPr>
        <w:t>应用框架，是基于</w:t>
      </w:r>
      <w:r>
        <w:rPr>
          <w:rFonts w:hint="default" w:ascii="Times New Roman" w:hAnsi="Times New Roman" w:eastAsia="宋体" w:cs="Times New Roman"/>
          <w:kern w:val="2"/>
          <w:sz w:val="24"/>
          <w:szCs w:val="24"/>
          <w:lang w:val="en-US" w:eastAsia="zh-CN" w:bidi="ar-SA"/>
        </w:rPr>
        <w:t>werkzeug wsgi</w:t>
      </w:r>
      <w:r>
        <w:rPr>
          <w:rFonts w:hint="default" w:asciiTheme="minorEastAsia" w:hAnsiTheme="minorEastAsia" w:eastAsiaTheme="minorEastAsia" w:cstheme="minorEastAsia"/>
          <w:kern w:val="2"/>
          <w:sz w:val="24"/>
          <w:szCs w:val="24"/>
          <w:lang w:val="en-US" w:eastAsia="zh-CN" w:bidi="ar-SA"/>
        </w:rPr>
        <w:t>工具箱和</w:t>
      </w:r>
      <w:r>
        <w:rPr>
          <w:rFonts w:hint="default" w:ascii="Times New Roman" w:hAnsi="Times New Roman" w:eastAsia="宋体" w:cs="Times New Roman"/>
          <w:kern w:val="2"/>
          <w:sz w:val="24"/>
          <w:szCs w:val="24"/>
          <w:lang w:val="en-US" w:eastAsia="zh-CN" w:bidi="ar-SA"/>
        </w:rPr>
        <w:t>jinjia2</w:t>
      </w:r>
      <w:r>
        <w:rPr>
          <w:rFonts w:hint="default" w:asciiTheme="minorEastAsia" w:hAnsiTheme="minorEastAsia" w:eastAsiaTheme="minorEastAsia" w:cstheme="minorEastAsia"/>
          <w:kern w:val="2"/>
          <w:sz w:val="24"/>
          <w:szCs w:val="24"/>
          <w:lang w:val="en-US" w:eastAsia="zh-CN" w:bidi="ar-SA"/>
        </w:rPr>
        <w:t>模板引擎的开源框架。由于它足够精简而且易上手，易配置扩展等特性，在</w:t>
      </w:r>
      <w:r>
        <w:rPr>
          <w:rFonts w:hint="eastAsia" w:ascii="Times New Roman" w:hAnsi="Times New Roman" w:eastAsia="宋体" w:cs="Times New Roman"/>
          <w:kern w:val="2"/>
          <w:sz w:val="24"/>
          <w:szCs w:val="24"/>
          <w:lang w:val="en-US" w:eastAsia="zh-CN" w:bidi="ar-SA"/>
        </w:rPr>
        <w:t>G</w:t>
      </w:r>
      <w:r>
        <w:rPr>
          <w:rFonts w:hint="default" w:ascii="Times New Roman" w:hAnsi="Times New Roman" w:eastAsia="宋体" w:cs="Times New Roman"/>
          <w:kern w:val="2"/>
          <w:sz w:val="24"/>
          <w:szCs w:val="24"/>
          <w:lang w:val="en-US" w:eastAsia="zh-CN" w:bidi="ar-SA"/>
        </w:rPr>
        <w:t>it</w:t>
      </w:r>
      <w:r>
        <w:rPr>
          <w:rFonts w:hint="eastAsia" w:ascii="Times New Roman" w:hAnsi="Times New Roman" w:eastAsia="宋体" w:cs="Times New Roman"/>
          <w:kern w:val="2"/>
          <w:sz w:val="24"/>
          <w:szCs w:val="24"/>
          <w:lang w:val="en-US" w:eastAsia="zh-CN" w:bidi="ar-SA"/>
        </w:rPr>
        <w:t>H</w:t>
      </w:r>
      <w:r>
        <w:rPr>
          <w:rFonts w:hint="default" w:ascii="Times New Roman" w:hAnsi="Times New Roman" w:eastAsia="宋体" w:cs="Times New Roman"/>
          <w:kern w:val="2"/>
          <w:sz w:val="24"/>
          <w:szCs w:val="24"/>
          <w:lang w:val="en-US" w:eastAsia="zh-CN" w:bidi="ar-SA"/>
        </w:rPr>
        <w:t>ub</w:t>
      </w:r>
      <w:r>
        <w:rPr>
          <w:rFonts w:hint="default" w:asciiTheme="minorEastAsia" w:hAnsiTheme="minorEastAsia" w:eastAsiaTheme="minorEastAsia" w:cstheme="minorEastAsia"/>
          <w:kern w:val="2"/>
          <w:sz w:val="24"/>
          <w:szCs w:val="24"/>
          <w:lang w:val="en-US" w:eastAsia="zh-CN" w:bidi="ar-SA"/>
        </w:rPr>
        <w:t>收到42731个</w:t>
      </w:r>
      <w:r>
        <w:rPr>
          <w:rFonts w:hint="default" w:ascii="Times New Roman" w:hAnsi="Times New Roman" w:eastAsia="宋体" w:cs="Times New Roman"/>
          <w:kern w:val="2"/>
          <w:sz w:val="24"/>
          <w:szCs w:val="24"/>
          <w:lang w:val="en-US" w:eastAsia="zh-CN" w:bidi="ar-SA"/>
        </w:rPr>
        <w:t>start</w:t>
      </w:r>
      <w:r>
        <w:rPr>
          <w:rFonts w:hint="default" w:asciiTheme="minorEastAsia" w:hAnsiTheme="minorEastAsia" w:eastAsiaTheme="minorEastAsia" w:cstheme="minorEastAsia"/>
          <w:kern w:val="2"/>
          <w:sz w:val="24"/>
          <w:szCs w:val="24"/>
          <w:lang w:val="en-US" w:eastAsia="zh-CN" w:bidi="ar-SA"/>
        </w:rPr>
        <w:t>，相比与</w:t>
      </w:r>
      <w:r>
        <w:rPr>
          <w:rFonts w:hint="default" w:ascii="Times New Roman" w:hAnsi="Times New Roman" w:eastAsia="宋体" w:cs="Times New Roman"/>
          <w:kern w:val="2"/>
          <w:sz w:val="24"/>
          <w:szCs w:val="24"/>
          <w:lang w:val="en-US" w:eastAsia="zh-CN" w:bidi="ar-SA"/>
        </w:rPr>
        <w:t>dingo</w:t>
      </w:r>
      <w:r>
        <w:rPr>
          <w:rFonts w:hint="default" w:asciiTheme="minorEastAsia" w:hAnsiTheme="minorEastAsia" w:eastAsiaTheme="minorEastAsia" w:cstheme="minorEastAsia"/>
          <w:kern w:val="2"/>
          <w:sz w:val="24"/>
          <w:szCs w:val="24"/>
          <w:lang w:val="en-US" w:eastAsia="zh-CN" w:bidi="ar-SA"/>
        </w:rPr>
        <w:t>，</w:t>
      </w:r>
      <w:r>
        <w:rPr>
          <w:rFonts w:hint="eastAsia" w:ascii="Times New Roman" w:hAnsi="Times New Roman" w:eastAsia="宋体" w:cs="Times New Roman"/>
          <w:kern w:val="2"/>
          <w:sz w:val="24"/>
          <w:szCs w:val="24"/>
          <w:lang w:val="en-US" w:eastAsia="zh-CN" w:bidi="ar-SA"/>
        </w:rPr>
        <w:t>F</w:t>
      </w:r>
      <w:r>
        <w:rPr>
          <w:rFonts w:hint="default" w:ascii="Times New Roman" w:hAnsi="Times New Roman" w:eastAsia="宋体" w:cs="Times New Roman"/>
          <w:kern w:val="2"/>
          <w:sz w:val="24"/>
          <w:szCs w:val="24"/>
          <w:lang w:val="en-US" w:eastAsia="zh-CN" w:bidi="ar-SA"/>
        </w:rPr>
        <w:t>lask</w:t>
      </w:r>
      <w:r>
        <w:rPr>
          <w:rFonts w:hint="default" w:asciiTheme="minorEastAsia" w:hAnsiTheme="minorEastAsia" w:eastAsiaTheme="minorEastAsia" w:cstheme="minorEastAsia"/>
          <w:kern w:val="2"/>
          <w:sz w:val="24"/>
          <w:szCs w:val="24"/>
          <w:lang w:val="en-US" w:eastAsia="zh-CN" w:bidi="ar-SA"/>
        </w:rPr>
        <w:t>的可配置性显得十分灵活。</w:t>
      </w:r>
    </w:p>
    <w:p>
      <w:pPr>
        <w:numPr>
          <w:ilvl w:val="1"/>
          <w:numId w:val="1"/>
        </w:numPr>
        <w:spacing w:line="360" w:lineRule="auto"/>
        <w:ind w:leftChars="0"/>
        <w:outlineLvl w:val="1"/>
        <w:rPr>
          <w:rFonts w:hint="eastAsia" w:ascii="黑体" w:hAnsi="黑体" w:eastAsia="黑体" w:cs="黑体"/>
          <w:sz w:val="24"/>
          <w:szCs w:val="24"/>
          <w:lang w:val="en-US" w:eastAsia="zh-CN"/>
        </w:rPr>
      </w:pPr>
      <w:bookmarkStart w:id="110" w:name="_Toc14185_WPSOffice_Level2"/>
      <w:bookmarkStart w:id="111" w:name="_Toc2654_WPSOffice_Level2"/>
      <w:r>
        <w:rPr>
          <w:rFonts w:hint="eastAsia" w:ascii="Times New Roman" w:hAnsi="Times New Roman" w:eastAsia="宋体" w:cs="Times New Roman"/>
          <w:kern w:val="2"/>
          <w:sz w:val="24"/>
          <w:szCs w:val="24"/>
          <w:lang w:val="en-US" w:eastAsia="zh-CN" w:bidi="ar-SA"/>
        </w:rPr>
        <w:t>SQLAlchemy</w:t>
      </w:r>
      <w:r>
        <w:rPr>
          <w:rFonts w:hint="default" w:ascii="黑体" w:hAnsi="黑体" w:eastAsia="黑体" w:cs="黑体"/>
          <w:sz w:val="24"/>
          <w:szCs w:val="24"/>
          <w:lang w:eastAsia="zh-CN"/>
        </w:rPr>
        <w:t>框架介绍</w:t>
      </w:r>
      <w:bookmarkEnd w:id="110"/>
      <w:bookmarkEnd w:id="111"/>
    </w:p>
    <w:p>
      <w:pPr>
        <w:numPr>
          <w:ilvl w:val="0"/>
          <w:numId w:val="0"/>
        </w:numPr>
        <w:spacing w:line="360" w:lineRule="auto"/>
        <w:ind w:leftChars="0" w:firstLine="420" w:firstLineChars="0"/>
        <w:outlineLvl w:val="9"/>
        <w:rPr>
          <w:rFonts w:hint="eastAsia"/>
          <w:lang w:val="en-US" w:eastAsia="zh-CN"/>
        </w:rPr>
      </w:pPr>
      <w:r>
        <w:rPr>
          <w:rFonts w:hint="eastAsia" w:ascii="Times New Roman" w:hAnsi="Times New Roman" w:eastAsia="宋体" w:cs="Times New Roman"/>
          <w:kern w:val="2"/>
          <w:sz w:val="24"/>
          <w:szCs w:val="24"/>
          <w:lang w:val="en-US" w:eastAsia="zh-CN" w:bidi="ar-SA"/>
        </w:rPr>
        <w:t>SQLAlchemy</w:t>
      </w:r>
      <w:r>
        <w:rPr>
          <w:rFonts w:hint="default" w:asciiTheme="minorEastAsia" w:hAnsiTheme="minorEastAsia" w:eastAsiaTheme="minorEastAsia" w:cstheme="minorEastAsia"/>
          <w:kern w:val="2"/>
          <w:sz w:val="24"/>
          <w:szCs w:val="24"/>
          <w:lang w:val="en-US" w:eastAsia="zh-CN" w:bidi="ar-SA"/>
        </w:rPr>
        <w:t>是一个由</w:t>
      </w:r>
      <w:r>
        <w:rPr>
          <w:rFonts w:hint="eastAsia" w:ascii="Times New Roman" w:hAnsi="Times New Roman" w:eastAsia="宋体" w:cs="Times New Roman"/>
          <w:kern w:val="2"/>
          <w:sz w:val="24"/>
          <w:szCs w:val="24"/>
          <w:lang w:val="en-US" w:eastAsia="zh-CN" w:bidi="ar-SA"/>
        </w:rPr>
        <w:t>Python</w:t>
      </w:r>
      <w:r>
        <w:rPr>
          <w:rFonts w:hint="default" w:asciiTheme="minorEastAsia" w:hAnsiTheme="minorEastAsia" w:eastAsiaTheme="minorEastAsia" w:cstheme="minorEastAsia"/>
          <w:kern w:val="2"/>
          <w:sz w:val="24"/>
          <w:szCs w:val="24"/>
          <w:lang w:val="en-US" w:eastAsia="zh-CN" w:bidi="ar-SA"/>
        </w:rPr>
        <w:t>编写的</w:t>
      </w:r>
      <w:r>
        <w:rPr>
          <w:rFonts w:hint="eastAsia" w:ascii="Times New Roman" w:hAnsi="Times New Roman" w:eastAsia="宋体" w:cs="Times New Roman"/>
          <w:kern w:val="2"/>
          <w:sz w:val="24"/>
          <w:szCs w:val="24"/>
          <w:lang w:val="en-US" w:eastAsia="zh-CN" w:bidi="ar-SA"/>
        </w:rPr>
        <w:t>ORM</w:t>
      </w:r>
      <w:r>
        <w:rPr>
          <w:rFonts w:hint="default" w:asciiTheme="minorEastAsia" w:hAnsiTheme="minorEastAsia" w:eastAsiaTheme="minorEastAsia" w:cstheme="minorEastAsia"/>
          <w:kern w:val="2"/>
          <w:sz w:val="24"/>
          <w:szCs w:val="24"/>
          <w:lang w:val="en-US" w:eastAsia="zh-CN" w:bidi="ar-SA"/>
        </w:rPr>
        <w:t>库。提供了</w:t>
      </w:r>
      <w:r>
        <w:rPr>
          <w:rFonts w:hint="default" w:ascii="Times New Roman" w:hAnsi="Times New Roman" w:eastAsia="宋体" w:cs="Times New Roman"/>
          <w:kern w:val="2"/>
          <w:sz w:val="24"/>
          <w:szCs w:val="24"/>
          <w:lang w:val="en-US" w:eastAsia="zh-CN" w:bidi="ar-SA"/>
        </w:rPr>
        <w:t>SQL</w:t>
      </w:r>
      <w:r>
        <w:rPr>
          <w:rFonts w:hint="default" w:asciiTheme="minorEastAsia" w:hAnsiTheme="minorEastAsia" w:eastAsiaTheme="minorEastAsia" w:cstheme="minorEastAsia"/>
          <w:kern w:val="2"/>
          <w:sz w:val="24"/>
          <w:szCs w:val="24"/>
          <w:lang w:val="en-US" w:eastAsia="zh-CN" w:bidi="ar-SA"/>
        </w:rPr>
        <w:t>工具包和对象关系映射工具，</w:t>
      </w:r>
      <w:r>
        <w:rPr>
          <w:rFonts w:hint="eastAsia" w:ascii="Times New Roman" w:hAnsi="Times New Roman" w:eastAsia="宋体" w:cs="Times New Roman"/>
          <w:kern w:val="2"/>
          <w:sz w:val="24"/>
          <w:szCs w:val="24"/>
          <w:lang w:val="en-US" w:eastAsia="zh-CN" w:bidi="ar-SA"/>
        </w:rPr>
        <w:t>SQLAlchemy</w:t>
      </w:r>
      <w:r>
        <w:rPr>
          <w:rFonts w:hint="default" w:asciiTheme="minorEastAsia" w:hAnsiTheme="minorEastAsia" w:eastAsiaTheme="minorEastAsia" w:cstheme="minorEastAsia"/>
          <w:kern w:val="2"/>
          <w:sz w:val="24"/>
          <w:szCs w:val="24"/>
          <w:lang w:val="en-US" w:eastAsia="zh-CN" w:bidi="ar-SA"/>
        </w:rPr>
        <w:t>把数据库表表达为</w:t>
      </w:r>
      <w:r>
        <w:rPr>
          <w:rFonts w:hint="eastAsia" w:ascii="Times New Roman" w:hAnsi="Times New Roman" w:eastAsia="宋体" w:cs="Times New Roman"/>
          <w:kern w:val="2"/>
          <w:sz w:val="24"/>
          <w:szCs w:val="24"/>
          <w:lang w:val="en-US" w:eastAsia="zh-CN" w:bidi="ar-SA"/>
        </w:rPr>
        <w:t>Python</w:t>
      </w:r>
      <w:r>
        <w:rPr>
          <w:rFonts w:hint="default" w:asciiTheme="minorEastAsia" w:hAnsiTheme="minorEastAsia" w:eastAsiaTheme="minorEastAsia" w:cstheme="minorEastAsia"/>
          <w:kern w:val="2"/>
          <w:sz w:val="24"/>
          <w:szCs w:val="24"/>
          <w:lang w:val="en-US" w:eastAsia="zh-CN" w:bidi="ar-SA"/>
        </w:rPr>
        <w:t>的</w:t>
      </w:r>
      <w:r>
        <w:rPr>
          <w:rFonts w:hint="default" w:ascii="Times New Roman" w:hAnsi="Times New Roman" w:eastAsia="宋体" w:cs="Times New Roman"/>
          <w:kern w:val="2"/>
          <w:sz w:val="24"/>
          <w:szCs w:val="24"/>
          <w:lang w:val="en-US" w:eastAsia="zh-CN" w:bidi="ar-SA"/>
        </w:rPr>
        <w:t>list</w:t>
      </w:r>
      <w:r>
        <w:rPr>
          <w:rFonts w:hint="default" w:asciiTheme="minorEastAsia" w:hAnsiTheme="minorEastAsia" w:eastAsiaTheme="minorEastAsia" w:cstheme="minorEastAsia"/>
          <w:kern w:val="2"/>
          <w:sz w:val="24"/>
          <w:szCs w:val="24"/>
          <w:lang w:val="en-US" w:eastAsia="zh-CN" w:bidi="ar-SA"/>
        </w:rPr>
        <w:t>，每个</w:t>
      </w:r>
      <w:r>
        <w:rPr>
          <w:rFonts w:hint="default" w:ascii="Times New Roman" w:hAnsi="Times New Roman" w:eastAsia="宋体" w:cs="Times New Roman"/>
          <w:kern w:val="2"/>
          <w:sz w:val="24"/>
          <w:szCs w:val="24"/>
          <w:lang w:val="en-US" w:eastAsia="zh-CN" w:bidi="ar-SA"/>
        </w:rPr>
        <w:t>list</w:t>
      </w:r>
      <w:r>
        <w:rPr>
          <w:rFonts w:hint="default" w:asciiTheme="minorEastAsia" w:hAnsiTheme="minorEastAsia" w:eastAsiaTheme="minorEastAsia" w:cstheme="minorEastAsia"/>
          <w:kern w:val="2"/>
          <w:sz w:val="24"/>
          <w:szCs w:val="24"/>
          <w:lang w:val="en-US" w:eastAsia="zh-CN" w:bidi="ar-SA"/>
        </w:rPr>
        <w:t>是一个</w:t>
      </w:r>
      <w:r>
        <w:rPr>
          <w:rFonts w:hint="default" w:ascii="Times New Roman" w:hAnsi="Times New Roman" w:eastAsia="宋体" w:cs="Times New Roman"/>
          <w:kern w:val="2"/>
          <w:sz w:val="24"/>
          <w:szCs w:val="24"/>
          <w:lang w:val="en-US" w:eastAsia="zh-CN" w:bidi="ar-SA"/>
        </w:rPr>
        <w:t>truple</w:t>
      </w:r>
      <w:r>
        <w:rPr>
          <w:rFonts w:hint="default" w:asciiTheme="minorEastAsia" w:hAnsiTheme="minorEastAsia" w:eastAsiaTheme="minorEastAsia" w:cstheme="minorEastAsia"/>
          <w:kern w:val="2"/>
          <w:sz w:val="24"/>
          <w:szCs w:val="24"/>
          <w:lang w:val="en-US" w:eastAsia="zh-CN" w:bidi="ar-SA"/>
        </w:rPr>
        <w:t>，表示一行记录。</w:t>
      </w:r>
      <w:r>
        <w:rPr>
          <w:rFonts w:hint="eastAsia" w:ascii="Times New Roman" w:hAnsi="Times New Roman" w:eastAsia="宋体" w:cs="Times New Roman"/>
          <w:kern w:val="2"/>
          <w:sz w:val="24"/>
          <w:szCs w:val="24"/>
          <w:lang w:val="en-US" w:eastAsia="zh-CN" w:bidi="ar-SA"/>
        </w:rPr>
        <w:t>SQLAlchemy</w:t>
      </w:r>
      <w:r>
        <w:rPr>
          <w:rFonts w:hint="default" w:asciiTheme="minorEastAsia" w:hAnsiTheme="minorEastAsia" w:eastAsiaTheme="minorEastAsia" w:cstheme="minorEastAsia"/>
          <w:kern w:val="2"/>
          <w:sz w:val="24"/>
          <w:szCs w:val="24"/>
          <w:lang w:val="en-US" w:eastAsia="zh-CN" w:bidi="ar-SA"/>
        </w:rPr>
        <w:t>采用的是数据映射模型，并非</w:t>
      </w:r>
      <w:r>
        <w:rPr>
          <w:rFonts w:hint="default" w:ascii="Times New Roman" w:hAnsi="Times New Roman" w:eastAsia="宋体" w:cs="Times New Roman"/>
          <w:kern w:val="2"/>
          <w:sz w:val="24"/>
          <w:szCs w:val="24"/>
          <w:lang w:val="en-US" w:eastAsia="zh-CN" w:bidi="ar-SA"/>
        </w:rPr>
        <w:t>Active Record</w:t>
      </w:r>
      <w:r>
        <w:rPr>
          <w:rFonts w:hint="default" w:asciiTheme="minorEastAsia" w:hAnsiTheme="minorEastAsia" w:eastAsiaTheme="minorEastAsia" w:cstheme="minorEastAsia"/>
          <w:kern w:val="2"/>
          <w:sz w:val="24"/>
          <w:szCs w:val="24"/>
          <w:lang w:val="en-US" w:eastAsia="zh-CN" w:bidi="ar-SA"/>
        </w:rPr>
        <w:t>模型。加上</w:t>
      </w:r>
      <w:r>
        <w:rPr>
          <w:rFonts w:hint="eastAsia" w:ascii="Times New Roman" w:hAnsi="Times New Roman" w:eastAsia="宋体" w:cs="Times New Roman"/>
          <w:kern w:val="2"/>
          <w:sz w:val="24"/>
          <w:szCs w:val="24"/>
          <w:lang w:val="en-US" w:eastAsia="zh-CN" w:bidi="ar-SA"/>
        </w:rPr>
        <w:t>Python</w:t>
      </w:r>
      <w:r>
        <w:rPr>
          <w:rFonts w:hint="default" w:asciiTheme="minorEastAsia" w:hAnsiTheme="minorEastAsia" w:eastAsiaTheme="minorEastAsia" w:cstheme="minorEastAsia"/>
          <w:kern w:val="2"/>
          <w:sz w:val="24"/>
          <w:szCs w:val="24"/>
          <w:lang w:val="en-US" w:eastAsia="zh-CN" w:bidi="ar-SA"/>
        </w:rPr>
        <w:t>这类动态解析语言等特性，想到达到操作数据库的目的，往往只需要写一个公共使用的</w:t>
      </w:r>
      <w:r>
        <w:rPr>
          <w:rFonts w:hint="eastAsia" w:ascii="Times New Roman" w:hAnsi="Times New Roman" w:eastAsia="宋体" w:cs="Times New Roman"/>
          <w:kern w:val="2"/>
          <w:sz w:val="24"/>
          <w:szCs w:val="24"/>
          <w:lang w:val="en-US" w:eastAsia="zh-CN" w:bidi="ar-SA"/>
        </w:rPr>
        <w:t>ORM</w:t>
      </w:r>
      <w:r>
        <w:rPr>
          <w:rFonts w:hint="default" w:asciiTheme="minorEastAsia" w:hAnsiTheme="minorEastAsia" w:eastAsiaTheme="minorEastAsia" w:cstheme="minorEastAsia"/>
          <w:kern w:val="2"/>
          <w:sz w:val="24"/>
          <w:szCs w:val="24"/>
          <w:lang w:val="en-US" w:eastAsia="zh-CN" w:bidi="ar-SA"/>
        </w:rPr>
        <w:t>文件即可，极其方便。</w:t>
      </w:r>
      <w:r>
        <w:rPr>
          <w:rFonts w:hint="eastAsia" w:ascii="Times New Roman" w:hAnsi="Times New Roman" w:eastAsia="宋体" w:cs="Times New Roman"/>
          <w:kern w:val="2"/>
          <w:sz w:val="24"/>
          <w:szCs w:val="24"/>
          <w:lang w:val="en-US" w:eastAsia="zh-CN" w:bidi="ar-SA"/>
        </w:rPr>
        <w:t>SQLAlchemy</w:t>
      </w:r>
      <w:r>
        <w:rPr>
          <w:rFonts w:hint="default" w:asciiTheme="minorEastAsia" w:hAnsiTheme="minorEastAsia" w:eastAsiaTheme="minorEastAsia" w:cstheme="minorEastAsia"/>
          <w:kern w:val="2"/>
          <w:sz w:val="24"/>
          <w:szCs w:val="24"/>
          <w:lang w:val="en-US" w:eastAsia="zh-CN" w:bidi="ar-SA"/>
        </w:rPr>
        <w:t>首次发行于2006年2月，并迅速地在</w:t>
      </w:r>
      <w:r>
        <w:rPr>
          <w:rFonts w:hint="eastAsia" w:ascii="Times New Roman" w:hAnsi="Times New Roman" w:eastAsia="宋体" w:cs="Times New Roman"/>
          <w:kern w:val="2"/>
          <w:sz w:val="24"/>
          <w:szCs w:val="24"/>
          <w:lang w:val="en-US" w:eastAsia="zh-CN" w:bidi="ar-SA"/>
        </w:rPr>
        <w:t>Python</w:t>
      </w:r>
      <w:r>
        <w:rPr>
          <w:rFonts w:hint="default" w:asciiTheme="minorEastAsia" w:hAnsiTheme="minorEastAsia" w:eastAsiaTheme="minorEastAsia" w:cstheme="minorEastAsia"/>
          <w:kern w:val="2"/>
          <w:sz w:val="24"/>
          <w:szCs w:val="24"/>
          <w:lang w:val="en-US" w:eastAsia="zh-CN" w:bidi="ar-SA"/>
        </w:rPr>
        <w:t>社区中最广泛使用的</w:t>
      </w:r>
      <w:r>
        <w:rPr>
          <w:rFonts w:hint="eastAsia" w:ascii="Times New Roman" w:hAnsi="Times New Roman" w:eastAsia="宋体" w:cs="Times New Roman"/>
          <w:kern w:val="2"/>
          <w:sz w:val="24"/>
          <w:szCs w:val="24"/>
          <w:lang w:val="en-US" w:eastAsia="zh-CN" w:bidi="ar-SA"/>
        </w:rPr>
        <w:t>ORM</w:t>
      </w:r>
      <w:r>
        <w:rPr>
          <w:rFonts w:hint="default" w:asciiTheme="minorEastAsia" w:hAnsiTheme="minorEastAsia" w:eastAsiaTheme="minorEastAsia" w:cstheme="minorEastAsia"/>
          <w:kern w:val="2"/>
          <w:sz w:val="24"/>
          <w:szCs w:val="24"/>
          <w:lang w:val="en-US" w:eastAsia="zh-CN" w:bidi="ar-SA"/>
        </w:rPr>
        <w:t>工具之一。</w:t>
      </w:r>
      <w:r>
        <w:rPr>
          <w:rFonts w:hint="eastAsia" w:ascii="Times New Roman" w:hAnsi="Times New Roman" w:eastAsia="宋体" w:cs="Times New Roman"/>
          <w:kern w:val="2"/>
          <w:sz w:val="24"/>
          <w:szCs w:val="24"/>
          <w:lang w:val="en-US" w:eastAsia="zh-CN" w:bidi="ar-SA"/>
        </w:rPr>
        <w:t>SQLAlchemy</w:t>
      </w:r>
      <w:r>
        <w:rPr>
          <w:rFonts w:hint="default" w:asciiTheme="minorEastAsia" w:hAnsiTheme="minorEastAsia" w:eastAsiaTheme="minorEastAsia" w:cstheme="minorEastAsia"/>
          <w:kern w:val="2"/>
          <w:sz w:val="24"/>
          <w:szCs w:val="24"/>
          <w:lang w:val="en-US" w:eastAsia="zh-CN" w:bidi="ar-SA"/>
        </w:rPr>
        <w:t>采用两层架构，最底层的操作数据库采用第三方库的形式完成。</w:t>
      </w:r>
    </w:p>
    <w:p>
      <w:pPr>
        <w:numPr>
          <w:ilvl w:val="1"/>
          <w:numId w:val="1"/>
        </w:numPr>
        <w:spacing w:line="360" w:lineRule="auto"/>
        <w:ind w:leftChars="0"/>
        <w:outlineLvl w:val="1"/>
        <w:rPr>
          <w:rFonts w:hint="eastAsia" w:ascii="黑体" w:hAnsi="黑体" w:eastAsia="黑体" w:cs="黑体"/>
          <w:sz w:val="24"/>
          <w:szCs w:val="24"/>
          <w:lang w:val="en-US" w:eastAsia="zh-CN"/>
        </w:rPr>
      </w:pPr>
      <w:bookmarkStart w:id="112" w:name="_Toc17569_WPSOffice_Level2"/>
      <w:bookmarkStart w:id="113" w:name="_Toc21126_WPSOffice_Level2"/>
      <w:r>
        <w:rPr>
          <w:rFonts w:hint="eastAsia" w:ascii="Times New Roman" w:hAnsi="Times New Roman" w:eastAsia="宋体" w:cs="Times New Roman"/>
          <w:kern w:val="2"/>
          <w:sz w:val="24"/>
          <w:szCs w:val="24"/>
          <w:lang w:val="en-US" w:eastAsia="zh-CN" w:bidi="ar-SA"/>
        </w:rPr>
        <w:t>Alembic</w:t>
      </w:r>
      <w:r>
        <w:rPr>
          <w:rFonts w:hint="default" w:ascii="黑体" w:hAnsi="黑体" w:eastAsia="黑体" w:cs="黑体"/>
          <w:sz w:val="24"/>
          <w:szCs w:val="24"/>
          <w:lang w:eastAsia="zh-CN"/>
        </w:rPr>
        <w:t>框架介绍</w:t>
      </w:r>
      <w:bookmarkEnd w:id="112"/>
      <w:bookmarkEnd w:id="113"/>
    </w:p>
    <w:p>
      <w:pPr>
        <w:numPr>
          <w:ilvl w:val="0"/>
          <w:numId w:val="0"/>
        </w:numPr>
        <w:spacing w:line="360" w:lineRule="auto"/>
        <w:ind w:leftChars="0" w:firstLine="420" w:firstLineChars="0"/>
        <w:outlineLvl w:val="9"/>
        <w:rPr>
          <w:rFonts w:hint="eastAsia" w:cs="Noto Sans Mono CJK JP"/>
          <w:spacing w:val="-10"/>
          <w:sz w:val="24"/>
          <w:szCs w:val="24"/>
          <w:lang w:val="en-US" w:eastAsia="zh-CN" w:bidi="zh-CN"/>
        </w:rPr>
      </w:pPr>
      <w:r>
        <w:rPr>
          <w:rFonts w:hint="eastAsia" w:ascii="Times New Roman" w:hAnsi="Times New Roman" w:eastAsia="宋体" w:cs="Times New Roman"/>
          <w:kern w:val="2"/>
          <w:sz w:val="24"/>
          <w:szCs w:val="24"/>
          <w:lang w:val="en-US" w:eastAsia="zh-CN" w:bidi="ar-SA"/>
        </w:rPr>
        <w:t>Alembic</w:t>
      </w:r>
      <w:r>
        <w:rPr>
          <w:rFonts w:hint="default" w:asciiTheme="minorEastAsia" w:hAnsiTheme="minorEastAsia" w:eastAsiaTheme="minorEastAsia" w:cstheme="minorEastAsia"/>
          <w:kern w:val="2"/>
          <w:sz w:val="24"/>
          <w:szCs w:val="24"/>
          <w:lang w:val="en-US" w:eastAsia="zh-CN" w:bidi="ar-SA"/>
        </w:rPr>
        <w:t>是一个基于</w:t>
      </w:r>
      <w:r>
        <w:rPr>
          <w:rFonts w:hint="eastAsia" w:ascii="Times New Roman" w:hAnsi="Times New Roman" w:eastAsia="宋体" w:cs="Times New Roman"/>
          <w:kern w:val="2"/>
          <w:sz w:val="24"/>
          <w:szCs w:val="24"/>
          <w:lang w:val="en-US" w:eastAsia="zh-CN" w:bidi="ar-SA"/>
        </w:rPr>
        <w:t>SQLAlchemy</w:t>
      </w:r>
      <w:r>
        <w:rPr>
          <w:rFonts w:hint="default" w:asciiTheme="minorEastAsia" w:hAnsiTheme="minorEastAsia" w:eastAsiaTheme="minorEastAsia" w:cstheme="minorEastAsia"/>
          <w:kern w:val="2"/>
          <w:sz w:val="24"/>
          <w:szCs w:val="24"/>
          <w:lang w:val="en-US" w:eastAsia="zh-CN" w:bidi="ar-SA"/>
        </w:rPr>
        <w:t>的数据库版本迁移工具，在往后开发中，往往需要增表改表，</w:t>
      </w:r>
      <w:r>
        <w:rPr>
          <w:rFonts w:hint="eastAsia" w:ascii="Times New Roman" w:hAnsi="Times New Roman" w:eastAsia="宋体" w:cs="Times New Roman"/>
          <w:kern w:val="2"/>
          <w:sz w:val="24"/>
          <w:szCs w:val="24"/>
          <w:lang w:val="en-US" w:eastAsia="zh-CN" w:bidi="ar-SA"/>
        </w:rPr>
        <w:t>Alembic</w:t>
      </w:r>
      <w:r>
        <w:rPr>
          <w:rFonts w:hint="default" w:asciiTheme="minorEastAsia" w:hAnsiTheme="minorEastAsia" w:eastAsiaTheme="minorEastAsia" w:cstheme="minorEastAsia"/>
          <w:kern w:val="2"/>
          <w:sz w:val="24"/>
          <w:szCs w:val="24"/>
          <w:lang w:val="en-US" w:eastAsia="zh-CN" w:bidi="ar-SA"/>
        </w:rPr>
        <w:t>可以做到类似</w:t>
      </w:r>
      <w:r>
        <w:rPr>
          <w:rFonts w:hint="eastAsia" w:ascii="Times New Roman" w:hAnsi="Times New Roman" w:eastAsia="宋体" w:cs="Times New Roman"/>
          <w:kern w:val="2"/>
          <w:sz w:val="24"/>
          <w:szCs w:val="24"/>
          <w:lang w:val="en-US" w:eastAsia="zh-CN" w:bidi="ar-SA"/>
        </w:rPr>
        <w:t>G</w:t>
      </w:r>
      <w:r>
        <w:rPr>
          <w:rFonts w:hint="default" w:ascii="Times New Roman" w:hAnsi="Times New Roman" w:eastAsia="宋体" w:cs="Times New Roman"/>
          <w:kern w:val="2"/>
          <w:sz w:val="24"/>
          <w:szCs w:val="24"/>
          <w:lang w:val="en-US" w:eastAsia="zh-CN" w:bidi="ar-SA"/>
        </w:rPr>
        <w:t>it</w:t>
      </w:r>
      <w:r>
        <w:rPr>
          <w:rFonts w:hint="default" w:asciiTheme="minorEastAsia" w:hAnsiTheme="minorEastAsia" w:eastAsiaTheme="minorEastAsia" w:cstheme="minorEastAsia"/>
          <w:kern w:val="2"/>
          <w:sz w:val="24"/>
          <w:szCs w:val="24"/>
          <w:lang w:val="en-US" w:eastAsia="zh-CN" w:bidi="ar-SA"/>
        </w:rPr>
        <w:t>一样的，保存数据库的各种历史版本，随着代码更新而部署不同的数据库结构。</w:t>
      </w:r>
    </w:p>
    <w:p>
      <w:pPr>
        <w:numPr>
          <w:ilvl w:val="1"/>
          <w:numId w:val="1"/>
        </w:numPr>
        <w:spacing w:line="360" w:lineRule="auto"/>
        <w:ind w:leftChars="0"/>
        <w:outlineLvl w:val="1"/>
        <w:rPr>
          <w:rFonts w:hint="eastAsia" w:ascii="黑体" w:hAnsi="黑体" w:eastAsia="黑体" w:cs="黑体"/>
          <w:sz w:val="24"/>
          <w:szCs w:val="24"/>
          <w:lang w:val="en-US" w:eastAsia="zh-CN"/>
        </w:rPr>
      </w:pPr>
      <w:bookmarkStart w:id="114" w:name="_Toc967_WPSOffice_Level2"/>
      <w:bookmarkStart w:id="115" w:name="_Toc32118_WPSOffice_Level2"/>
      <w:r>
        <w:rPr>
          <w:rFonts w:hint="eastAsia" w:ascii="Times New Roman" w:hAnsi="Times New Roman" w:eastAsia="宋体" w:cs="Times New Roman"/>
          <w:kern w:val="2"/>
          <w:sz w:val="24"/>
          <w:szCs w:val="24"/>
          <w:lang w:val="en-US" w:eastAsia="zh-CN" w:bidi="ar-SA"/>
        </w:rPr>
        <w:t>M</w:t>
      </w:r>
      <w:r>
        <w:rPr>
          <w:rFonts w:hint="default" w:ascii="Times New Roman" w:hAnsi="Times New Roman" w:eastAsia="宋体" w:cs="Times New Roman"/>
          <w:kern w:val="2"/>
          <w:sz w:val="24"/>
          <w:szCs w:val="24"/>
          <w:lang w:val="en-US" w:eastAsia="zh-CN" w:bidi="ar-SA"/>
        </w:rPr>
        <w:t>y</w:t>
      </w:r>
      <w:r>
        <w:rPr>
          <w:rFonts w:hint="eastAsia" w:ascii="Times New Roman" w:hAnsi="Times New Roman" w:eastAsia="宋体" w:cs="Times New Roman"/>
          <w:kern w:val="2"/>
          <w:sz w:val="24"/>
          <w:szCs w:val="24"/>
          <w:lang w:val="en-US" w:eastAsia="zh-CN" w:bidi="ar-SA"/>
        </w:rPr>
        <w:t>SQL</w:t>
      </w:r>
      <w:r>
        <w:rPr>
          <w:rFonts w:hint="default" w:ascii="Times New Roman" w:hAnsi="Times New Roman" w:eastAsia="宋体" w:cs="Times New Roman"/>
          <w:kern w:val="2"/>
          <w:sz w:val="24"/>
          <w:szCs w:val="24"/>
          <w:lang w:val="en-US" w:eastAsia="zh-CN" w:bidi="ar-SA"/>
        </w:rPr>
        <w:t>:5.70</w:t>
      </w:r>
      <w:r>
        <w:rPr>
          <w:rFonts w:hint="default" w:ascii="黑体" w:hAnsi="黑体" w:eastAsia="黑体" w:cs="黑体"/>
          <w:sz w:val="24"/>
          <w:szCs w:val="24"/>
          <w:lang w:eastAsia="zh-CN"/>
        </w:rPr>
        <w:t>数据库介绍</w:t>
      </w:r>
      <w:bookmarkEnd w:id="114"/>
      <w:bookmarkEnd w:id="115"/>
    </w:p>
    <w:p>
      <w:pPr>
        <w:numPr>
          <w:ilvl w:val="0"/>
          <w:numId w:val="0"/>
        </w:numPr>
        <w:spacing w:line="360" w:lineRule="auto"/>
        <w:ind w:leftChars="0" w:firstLine="420" w:firstLineChars="0"/>
        <w:rPr>
          <w:rFonts w:hint="eastAsia" w:asciiTheme="minorEastAsia" w:hAnsiTheme="minorEastAsia" w:eastAsiaTheme="minorEastAsia" w:cstheme="minorEastAsia"/>
          <w:kern w:val="2"/>
          <w:sz w:val="24"/>
          <w:szCs w:val="24"/>
          <w:lang w:val="en-US" w:eastAsia="zh-CN" w:bidi="ar-SA"/>
        </w:rPr>
      </w:pPr>
      <w:r>
        <w:rPr>
          <w:rFonts w:hint="eastAsia" w:ascii="Times New Roman" w:hAnsi="Times New Roman" w:eastAsia="宋体" w:cs="Times New Roman"/>
          <w:kern w:val="2"/>
          <w:sz w:val="24"/>
          <w:szCs w:val="24"/>
          <w:lang w:val="en-US" w:eastAsia="zh-CN" w:bidi="ar-SA"/>
        </w:rPr>
        <w:t>MySQL</w:t>
      </w:r>
      <w:r>
        <w:rPr>
          <w:rFonts w:hint="default" w:asciiTheme="minorEastAsia" w:hAnsiTheme="minorEastAsia" w:eastAsiaTheme="minorEastAsia" w:cstheme="minorEastAsia"/>
          <w:kern w:val="2"/>
          <w:sz w:val="24"/>
          <w:szCs w:val="24"/>
          <w:lang w:val="en-US" w:eastAsia="zh-CN" w:bidi="ar-SA"/>
        </w:rPr>
        <w:t>是一个关系形数据库管理系统，是最好用</w:t>
      </w:r>
      <w:r>
        <w:rPr>
          <w:rFonts w:hint="default" w:ascii="Times New Roman" w:hAnsi="Times New Roman" w:eastAsia="宋体" w:cs="Times New Roman"/>
          <w:kern w:val="2"/>
          <w:sz w:val="24"/>
          <w:szCs w:val="24"/>
          <w:lang w:val="en-US" w:eastAsia="zh-CN" w:bidi="ar-SA"/>
        </w:rPr>
        <w:t>web-base</w:t>
      </w:r>
      <w:r>
        <w:rPr>
          <w:rFonts w:hint="default" w:asciiTheme="minorEastAsia" w:hAnsiTheme="minorEastAsia" w:eastAsiaTheme="minorEastAsia" w:cstheme="minorEastAsia"/>
          <w:kern w:val="2"/>
          <w:sz w:val="24"/>
          <w:szCs w:val="24"/>
          <w:lang w:val="en-US" w:eastAsia="zh-CN" w:bidi="ar-SA"/>
        </w:rPr>
        <w:t>应用数据库之一，支持事务、表级、行级锁等等。目前属于</w:t>
      </w:r>
      <w:r>
        <w:rPr>
          <w:rFonts w:hint="eastAsia" w:ascii="Times New Roman" w:hAnsi="Times New Roman" w:eastAsia="宋体" w:cs="Times New Roman"/>
          <w:kern w:val="2"/>
          <w:sz w:val="24"/>
          <w:szCs w:val="24"/>
          <w:lang w:val="en-US" w:eastAsia="zh-CN" w:bidi="ar-SA"/>
        </w:rPr>
        <w:t>O</w:t>
      </w:r>
      <w:r>
        <w:rPr>
          <w:rFonts w:hint="default" w:ascii="Times New Roman" w:hAnsi="Times New Roman" w:eastAsia="宋体" w:cs="Times New Roman"/>
          <w:kern w:val="2"/>
          <w:sz w:val="24"/>
          <w:szCs w:val="24"/>
          <w:lang w:val="en-US" w:eastAsia="zh-CN" w:bidi="ar-SA"/>
        </w:rPr>
        <w:t>racle</w:t>
      </w:r>
      <w:r>
        <w:rPr>
          <w:rFonts w:hint="default" w:asciiTheme="minorEastAsia" w:hAnsiTheme="minorEastAsia" w:eastAsiaTheme="minorEastAsia" w:cstheme="minorEastAsia"/>
          <w:kern w:val="2"/>
          <w:sz w:val="24"/>
          <w:szCs w:val="24"/>
          <w:lang w:val="en-US" w:eastAsia="zh-CN" w:bidi="ar-SA"/>
        </w:rPr>
        <w:t>下的产品，是一个开源软件。其中，5.70是</w:t>
      </w:r>
      <w:r>
        <w:rPr>
          <w:rFonts w:hint="eastAsia" w:ascii="Times New Roman" w:hAnsi="Times New Roman" w:eastAsia="宋体" w:cs="Times New Roman"/>
          <w:kern w:val="2"/>
          <w:sz w:val="24"/>
          <w:szCs w:val="24"/>
          <w:lang w:val="en-US" w:eastAsia="zh-CN" w:bidi="ar-SA"/>
        </w:rPr>
        <w:t>MySQL</w:t>
      </w:r>
      <w:r>
        <w:rPr>
          <w:rFonts w:hint="default" w:asciiTheme="minorEastAsia" w:hAnsiTheme="minorEastAsia" w:eastAsiaTheme="minorEastAsia" w:cstheme="minorEastAsia"/>
          <w:kern w:val="2"/>
          <w:sz w:val="24"/>
          <w:szCs w:val="24"/>
          <w:lang w:val="en-US" w:eastAsia="zh-CN" w:bidi="ar-SA"/>
        </w:rPr>
        <w:t>一个比较稳定的版本，也是网上技术文章最多的版本，本文使用此版本作为主要存储工具。</w:t>
      </w:r>
    </w:p>
    <w:p>
      <w:pPr>
        <w:numPr>
          <w:ilvl w:val="1"/>
          <w:numId w:val="1"/>
        </w:numPr>
        <w:spacing w:line="360" w:lineRule="auto"/>
        <w:ind w:leftChars="0"/>
        <w:outlineLvl w:val="1"/>
        <w:rPr>
          <w:rFonts w:hint="eastAsia" w:ascii="黑体" w:hAnsi="黑体" w:eastAsia="黑体" w:cs="黑体"/>
          <w:sz w:val="24"/>
          <w:szCs w:val="24"/>
          <w:lang w:val="en-US" w:eastAsia="zh-CN"/>
        </w:rPr>
      </w:pPr>
      <w:bookmarkStart w:id="116" w:name="_Toc14405_WPSOffice_Level2"/>
      <w:bookmarkStart w:id="117" w:name="_Toc26669_WPSOffice_Level2"/>
      <w:r>
        <w:rPr>
          <w:rFonts w:hint="default" w:ascii="Times New Roman" w:hAnsi="Times New Roman" w:eastAsia="宋体" w:cs="Times New Roman"/>
          <w:kern w:val="2"/>
          <w:sz w:val="24"/>
          <w:szCs w:val="24"/>
          <w:lang w:val="en-US" w:eastAsia="zh-CN" w:bidi="ar-SA"/>
        </w:rPr>
        <w:t>Redis</w:t>
      </w:r>
      <w:r>
        <w:rPr>
          <w:rFonts w:hint="default" w:ascii="黑体" w:hAnsi="黑体" w:eastAsia="黑体" w:cs="黑体"/>
          <w:sz w:val="24"/>
          <w:szCs w:val="24"/>
          <w:lang w:eastAsia="zh-CN"/>
        </w:rPr>
        <w:t>介绍</w:t>
      </w:r>
      <w:bookmarkEnd w:id="116"/>
      <w:bookmarkEnd w:id="117"/>
    </w:p>
    <w:p>
      <w:pPr>
        <w:pStyle w:val="21"/>
        <w:widowControl w:val="0"/>
        <w:numPr>
          <w:ilvl w:val="0"/>
          <w:numId w:val="0"/>
        </w:numPr>
        <w:tabs>
          <w:tab w:val="left" w:pos="492"/>
        </w:tabs>
        <w:autoSpaceDE w:val="0"/>
        <w:autoSpaceDN w:val="0"/>
        <w:spacing w:line="360" w:lineRule="auto"/>
        <w:rPr>
          <w:rFonts w:hint="eastAsia"/>
          <w:lang w:val="en-US" w:eastAsia="zh-CN"/>
        </w:rPr>
      </w:pPr>
      <w:r>
        <w:rPr>
          <w:rFonts w:ascii="Times New Roman" w:eastAsia="Times New Roman"/>
          <w:sz w:val="24"/>
        </w:rPr>
        <w:tab/>
      </w:r>
      <w:r>
        <w:rPr>
          <w:rFonts w:hint="default" w:ascii="Times New Roman" w:hAnsi="Times New Roman" w:eastAsia="宋体" w:cs="Times New Roman"/>
          <w:kern w:val="2"/>
          <w:sz w:val="24"/>
          <w:szCs w:val="24"/>
          <w:lang w:val="en-US" w:eastAsia="zh-CN" w:bidi="ar-SA"/>
        </w:rPr>
        <w:t>Redis</w:t>
      </w:r>
      <w:r>
        <w:rPr>
          <w:rFonts w:hint="default" w:asciiTheme="minorEastAsia" w:hAnsiTheme="minorEastAsia" w:eastAsiaTheme="minorEastAsia" w:cstheme="minorEastAsia"/>
          <w:kern w:val="2"/>
          <w:sz w:val="24"/>
          <w:szCs w:val="24"/>
          <w:lang w:val="en-US" w:eastAsia="zh-CN" w:bidi="ar-SA"/>
        </w:rPr>
        <w:t>是一个内存型的</w:t>
      </w:r>
      <w:r>
        <w:rPr>
          <w:rFonts w:hint="default" w:ascii="Times New Roman" w:hAnsi="Times New Roman" w:eastAsia="宋体" w:cs="Times New Roman"/>
          <w:kern w:val="2"/>
          <w:sz w:val="24"/>
          <w:szCs w:val="24"/>
          <w:lang w:val="en-US" w:eastAsia="zh-CN" w:bidi="ar-SA"/>
        </w:rPr>
        <w:t>key-value</w:t>
      </w:r>
      <w:r>
        <w:rPr>
          <w:rFonts w:hint="default" w:asciiTheme="minorEastAsia" w:hAnsiTheme="minorEastAsia" w:eastAsiaTheme="minorEastAsia" w:cstheme="minorEastAsia"/>
          <w:kern w:val="2"/>
          <w:sz w:val="24"/>
          <w:szCs w:val="24"/>
          <w:lang w:val="en-US" w:eastAsia="zh-CN" w:bidi="ar-SA"/>
        </w:rPr>
        <w:t>数据库，支持</w:t>
      </w:r>
      <w:r>
        <w:rPr>
          <w:rFonts w:hint="default" w:ascii="Times New Roman" w:hAnsi="Times New Roman" w:eastAsia="宋体" w:cs="Times New Roman"/>
          <w:kern w:val="2"/>
          <w:sz w:val="24"/>
          <w:szCs w:val="24"/>
          <w:lang w:val="en-US" w:eastAsia="zh-CN" w:bidi="ar-SA"/>
        </w:rPr>
        <w:t>hash</w:t>
      </w:r>
      <w:r>
        <w:rPr>
          <w:rFonts w:hint="default" w:asciiTheme="minorEastAsia" w:hAnsiTheme="minorEastAsia" w:eastAsiaTheme="minorEastAsia" w:cstheme="minorEastAsia"/>
          <w:kern w:val="2"/>
          <w:sz w:val="24"/>
          <w:szCs w:val="24"/>
          <w:lang w:val="en-US" w:eastAsia="zh-CN" w:bidi="ar-SA"/>
        </w:rPr>
        <w:t>，</w:t>
      </w:r>
      <w:r>
        <w:rPr>
          <w:rFonts w:hint="default" w:ascii="Times New Roman" w:hAnsi="Times New Roman" w:eastAsia="宋体" w:cs="Times New Roman"/>
          <w:kern w:val="2"/>
          <w:sz w:val="24"/>
          <w:szCs w:val="24"/>
          <w:lang w:val="en-US" w:eastAsia="zh-CN" w:bidi="ar-SA"/>
        </w:rPr>
        <w:t>string</w:t>
      </w:r>
      <w:r>
        <w:rPr>
          <w:rFonts w:hint="default" w:asciiTheme="minorEastAsia" w:hAnsiTheme="minorEastAsia" w:eastAsiaTheme="minorEastAsia" w:cstheme="minorEastAsia"/>
          <w:kern w:val="2"/>
          <w:sz w:val="24"/>
          <w:szCs w:val="24"/>
          <w:lang w:val="en-US" w:eastAsia="zh-CN" w:bidi="ar-SA"/>
        </w:rPr>
        <w:t xml:space="preserve">, </w:t>
      </w:r>
      <w:r>
        <w:rPr>
          <w:rFonts w:hint="default" w:ascii="Times New Roman" w:hAnsi="Times New Roman" w:eastAsia="宋体" w:cs="Times New Roman"/>
          <w:kern w:val="2"/>
          <w:sz w:val="24"/>
          <w:szCs w:val="24"/>
          <w:lang w:val="en-US" w:eastAsia="zh-CN" w:bidi="ar-SA"/>
        </w:rPr>
        <w:t>list</w:t>
      </w:r>
      <w:r>
        <w:rPr>
          <w:rFonts w:hint="default" w:asciiTheme="minorEastAsia" w:hAnsiTheme="minorEastAsia" w:eastAsiaTheme="minorEastAsia" w:cstheme="minorEastAsia"/>
          <w:kern w:val="2"/>
          <w:sz w:val="24"/>
          <w:szCs w:val="24"/>
          <w:lang w:val="en-US" w:eastAsia="zh-CN" w:bidi="ar-SA"/>
        </w:rPr>
        <w:t xml:space="preserve">, </w:t>
      </w:r>
      <w:r>
        <w:rPr>
          <w:rFonts w:hint="default" w:ascii="Times New Roman" w:hAnsi="Times New Roman" w:eastAsia="宋体" w:cs="Times New Roman"/>
          <w:kern w:val="2"/>
          <w:sz w:val="24"/>
          <w:szCs w:val="24"/>
          <w:lang w:val="en-US" w:eastAsia="zh-CN" w:bidi="ar-SA"/>
        </w:rPr>
        <w:t>set</w:t>
      </w:r>
      <w:r>
        <w:rPr>
          <w:rFonts w:hint="default" w:asciiTheme="minorEastAsia" w:hAnsiTheme="minorEastAsia" w:eastAsiaTheme="minorEastAsia" w:cstheme="minorEastAsia"/>
          <w:kern w:val="2"/>
          <w:sz w:val="24"/>
          <w:szCs w:val="24"/>
          <w:lang w:val="en-US" w:eastAsia="zh-CN" w:bidi="ar-SA"/>
        </w:rPr>
        <w:t>，</w:t>
      </w:r>
      <w:r>
        <w:rPr>
          <w:rFonts w:hint="default" w:ascii="Times New Roman" w:hAnsi="Times New Roman" w:eastAsia="宋体" w:cs="Times New Roman"/>
          <w:kern w:val="2"/>
          <w:sz w:val="24"/>
          <w:szCs w:val="24"/>
          <w:lang w:val="en-US" w:eastAsia="zh-CN" w:bidi="ar-SA"/>
        </w:rPr>
        <w:t>order_set</w:t>
      </w:r>
      <w:r>
        <w:rPr>
          <w:rFonts w:hint="default" w:asciiTheme="minorEastAsia" w:hAnsiTheme="minorEastAsia" w:eastAsiaTheme="minorEastAsia" w:cstheme="minorEastAsia"/>
          <w:kern w:val="2"/>
          <w:sz w:val="24"/>
          <w:szCs w:val="24"/>
          <w:lang w:val="en-US" w:eastAsia="zh-CN" w:bidi="ar-SA"/>
        </w:rPr>
        <w:t>等多种数据结构。内存型数据库能火爆体现在：1、内存越来越廉价，网络速度越来越快。2、效率比落磁盘要高得多。3、</w:t>
      </w:r>
      <w:r>
        <w:rPr>
          <w:rFonts w:hint="eastAsia" w:ascii="Times New Roman" w:hAnsi="Times New Roman" w:eastAsia="宋体" w:cs="Times New Roman"/>
          <w:kern w:val="2"/>
          <w:sz w:val="24"/>
          <w:szCs w:val="24"/>
          <w:lang w:val="en-US" w:eastAsia="zh-CN" w:bidi="ar-SA"/>
        </w:rPr>
        <w:t>R</w:t>
      </w:r>
      <w:r>
        <w:rPr>
          <w:rFonts w:hint="default" w:ascii="Times New Roman" w:hAnsi="Times New Roman" w:eastAsia="宋体" w:cs="Times New Roman"/>
          <w:kern w:val="2"/>
          <w:sz w:val="24"/>
          <w:szCs w:val="24"/>
          <w:lang w:val="en-US" w:eastAsia="zh-CN" w:bidi="ar-SA"/>
        </w:rPr>
        <w:t>edis</w:t>
      </w:r>
      <w:r>
        <w:rPr>
          <w:rFonts w:hint="default" w:asciiTheme="minorEastAsia" w:hAnsiTheme="minorEastAsia" w:eastAsiaTheme="minorEastAsia" w:cstheme="minorEastAsia"/>
          <w:kern w:val="2"/>
          <w:sz w:val="24"/>
          <w:szCs w:val="24"/>
          <w:lang w:val="en-US" w:eastAsia="zh-CN" w:bidi="ar-SA"/>
        </w:rPr>
        <w:t>也能极大可能保存用户存取的数据。</w:t>
      </w:r>
      <w:r>
        <w:rPr>
          <w:rFonts w:hint="default" w:ascii="Times New Roman" w:hAnsi="Times New Roman" w:eastAsia="宋体" w:cs="Times New Roman"/>
          <w:kern w:val="2"/>
          <w:sz w:val="24"/>
          <w:szCs w:val="24"/>
          <w:lang w:val="en-US" w:eastAsia="zh-CN" w:bidi="ar-SA"/>
        </w:rPr>
        <w:t>Redis</w:t>
      </w:r>
      <w:r>
        <w:rPr>
          <w:rFonts w:hint="default" w:asciiTheme="minorEastAsia" w:hAnsiTheme="minorEastAsia" w:eastAsiaTheme="minorEastAsia" w:cstheme="minorEastAsia"/>
          <w:kern w:val="2"/>
          <w:sz w:val="24"/>
          <w:szCs w:val="24"/>
          <w:lang w:val="en-US" w:eastAsia="zh-CN" w:bidi="ar-SA"/>
        </w:rPr>
        <w:t>是一个开源项目，于2010年3月15日进行开发。</w:t>
      </w:r>
    </w:p>
    <w:p>
      <w:pPr>
        <w:numPr>
          <w:ilvl w:val="1"/>
          <w:numId w:val="1"/>
        </w:numPr>
        <w:spacing w:line="360" w:lineRule="auto"/>
        <w:ind w:leftChars="0"/>
        <w:outlineLvl w:val="1"/>
        <w:rPr>
          <w:rFonts w:hint="eastAsia" w:ascii="黑体" w:hAnsi="黑体" w:eastAsia="黑体" w:cs="黑体"/>
          <w:sz w:val="24"/>
          <w:szCs w:val="24"/>
          <w:lang w:val="en-US" w:eastAsia="zh-CN"/>
        </w:rPr>
      </w:pPr>
      <w:bookmarkStart w:id="118" w:name="_Toc20923_WPSOffice_Level2"/>
      <w:bookmarkStart w:id="119" w:name="_Toc1109_WPSOffice_Level2"/>
      <w:r>
        <w:rPr>
          <w:rFonts w:hint="eastAsia" w:ascii="Times New Roman" w:hAnsi="Times New Roman" w:eastAsia="宋体" w:cs="Times New Roman"/>
          <w:kern w:val="2"/>
          <w:sz w:val="24"/>
          <w:szCs w:val="24"/>
          <w:lang w:val="en-US" w:eastAsia="zh-CN" w:bidi="ar-SA"/>
        </w:rPr>
        <w:t>D</w:t>
      </w:r>
      <w:r>
        <w:rPr>
          <w:rFonts w:hint="default" w:ascii="Times New Roman" w:hAnsi="Times New Roman" w:eastAsia="宋体" w:cs="Times New Roman"/>
          <w:kern w:val="2"/>
          <w:sz w:val="24"/>
          <w:szCs w:val="24"/>
          <w:lang w:val="en-US" w:eastAsia="zh-CN" w:bidi="ar-SA"/>
        </w:rPr>
        <w:t>ocker</w:t>
      </w:r>
      <w:r>
        <w:rPr>
          <w:rFonts w:hint="default" w:ascii="黑体" w:hAnsi="黑体" w:eastAsia="黑体" w:cs="黑体"/>
          <w:sz w:val="24"/>
          <w:szCs w:val="24"/>
          <w:lang w:eastAsia="zh-CN"/>
        </w:rPr>
        <w:t>虚拟化技术介绍</w:t>
      </w:r>
      <w:bookmarkEnd w:id="118"/>
      <w:bookmarkEnd w:id="119"/>
    </w:p>
    <w:p>
      <w:pPr>
        <w:pStyle w:val="21"/>
        <w:widowControl w:val="0"/>
        <w:numPr>
          <w:ilvl w:val="0"/>
          <w:numId w:val="0"/>
        </w:numPr>
        <w:tabs>
          <w:tab w:val="left" w:pos="492"/>
        </w:tabs>
        <w:autoSpaceDE w:val="0"/>
        <w:autoSpaceDN w:val="0"/>
        <w:spacing w:line="360" w:lineRule="auto"/>
        <w:rPr>
          <w:rFonts w:hint="default" w:asciiTheme="minorEastAsia" w:hAnsiTheme="minorEastAsia" w:eastAsiaTheme="minorEastAsia" w:cstheme="minorEastAsia"/>
          <w:kern w:val="2"/>
          <w:sz w:val="24"/>
          <w:szCs w:val="24"/>
          <w:lang w:val="en-US" w:eastAsia="zh-CN" w:bidi="ar-SA"/>
        </w:rPr>
      </w:pPr>
      <w:r>
        <w:rPr>
          <w:rFonts w:ascii="Times New Roman" w:eastAsia="Times New Roman"/>
          <w:sz w:val="24"/>
        </w:rPr>
        <w:tab/>
      </w:r>
      <w:r>
        <w:rPr>
          <w:rFonts w:hint="default" w:asciiTheme="minorEastAsia" w:hAnsiTheme="minorEastAsia" w:eastAsiaTheme="minorEastAsia" w:cstheme="minorEastAsia"/>
          <w:kern w:val="2"/>
          <w:sz w:val="24"/>
          <w:szCs w:val="24"/>
          <w:lang w:val="en-US" w:eastAsia="zh-CN" w:bidi="ar-SA"/>
        </w:rPr>
        <w:t>在</w:t>
      </w:r>
      <w:r>
        <w:rPr>
          <w:rFonts w:hint="eastAsia" w:ascii="Times New Roman" w:hAnsi="Times New Roman" w:eastAsia="宋体" w:cs="Times New Roman"/>
          <w:kern w:val="2"/>
          <w:sz w:val="24"/>
          <w:szCs w:val="24"/>
          <w:lang w:val="en-US" w:eastAsia="zh-CN" w:bidi="ar-SA"/>
        </w:rPr>
        <w:t>D</w:t>
      </w:r>
      <w:r>
        <w:rPr>
          <w:rFonts w:hint="default" w:ascii="Times New Roman" w:hAnsi="Times New Roman" w:eastAsia="宋体" w:cs="Times New Roman"/>
          <w:kern w:val="2"/>
          <w:sz w:val="24"/>
          <w:szCs w:val="24"/>
          <w:lang w:val="en-US" w:eastAsia="zh-CN" w:bidi="ar-SA"/>
        </w:rPr>
        <w:t>ocker</w:t>
      </w:r>
      <w:r>
        <w:rPr>
          <w:rFonts w:hint="default" w:asciiTheme="minorEastAsia" w:hAnsiTheme="minorEastAsia" w:eastAsiaTheme="minorEastAsia" w:cstheme="minorEastAsia"/>
          <w:kern w:val="2"/>
          <w:sz w:val="24"/>
          <w:szCs w:val="24"/>
          <w:lang w:val="en-US" w:eastAsia="zh-CN" w:bidi="ar-SA"/>
        </w:rPr>
        <w:t>问世之前，部署项目代码视乎不是一件容易的事情。还有专门运维的团队，由于直接在服务器上安装依赖往往会弄坏系统变量，导致部署流程很繁琐。</w:t>
      </w:r>
      <w:r>
        <w:rPr>
          <w:rFonts w:hint="eastAsia" w:ascii="Times New Roman" w:hAnsi="Times New Roman" w:eastAsia="宋体" w:cs="Times New Roman"/>
          <w:kern w:val="2"/>
          <w:sz w:val="24"/>
          <w:szCs w:val="24"/>
          <w:lang w:val="en-US" w:eastAsia="zh-CN" w:bidi="ar-SA"/>
        </w:rPr>
        <w:t>D</w:t>
      </w:r>
      <w:r>
        <w:rPr>
          <w:rFonts w:hint="default" w:ascii="Times New Roman" w:hAnsi="Times New Roman" w:eastAsia="宋体" w:cs="Times New Roman"/>
          <w:kern w:val="2"/>
          <w:sz w:val="24"/>
          <w:szCs w:val="24"/>
          <w:lang w:val="en-US" w:eastAsia="zh-CN" w:bidi="ar-SA"/>
        </w:rPr>
        <w:t>ocker</w:t>
      </w:r>
      <w:r>
        <w:rPr>
          <w:rFonts w:hint="default" w:asciiTheme="minorEastAsia" w:hAnsiTheme="minorEastAsia" w:eastAsiaTheme="minorEastAsia" w:cstheme="minorEastAsia"/>
          <w:kern w:val="2"/>
          <w:sz w:val="24"/>
          <w:szCs w:val="24"/>
          <w:lang w:val="en-US" w:eastAsia="zh-CN" w:bidi="ar-SA"/>
        </w:rPr>
        <w:t>提供一种虚拟化技术，支持把服务运行在</w:t>
      </w:r>
      <w:r>
        <w:rPr>
          <w:rFonts w:hint="default" w:ascii="Times New Roman" w:hAnsi="Times New Roman" w:eastAsia="宋体" w:cs="Times New Roman"/>
          <w:kern w:val="2"/>
          <w:sz w:val="24"/>
          <w:szCs w:val="24"/>
          <w:lang w:val="en-US" w:eastAsia="zh-CN" w:bidi="ar-SA"/>
        </w:rPr>
        <w:t>docker-deam</w:t>
      </w:r>
      <w:r>
        <w:rPr>
          <w:rFonts w:hint="default" w:asciiTheme="minorEastAsia" w:hAnsiTheme="minorEastAsia" w:eastAsiaTheme="minorEastAsia" w:cstheme="minorEastAsia"/>
          <w:kern w:val="2"/>
          <w:sz w:val="24"/>
          <w:szCs w:val="24"/>
          <w:lang w:val="en-US" w:eastAsia="zh-CN" w:bidi="ar-SA"/>
        </w:rPr>
        <w:t>下的</w:t>
      </w:r>
      <w:r>
        <w:rPr>
          <w:rFonts w:hint="default" w:ascii="Times New Roman" w:hAnsi="Times New Roman" w:eastAsia="宋体" w:cs="Times New Roman"/>
          <w:kern w:val="2"/>
          <w:sz w:val="24"/>
          <w:szCs w:val="24"/>
          <w:lang w:val="en-US" w:eastAsia="zh-CN" w:bidi="ar-SA"/>
        </w:rPr>
        <w:t>container</w:t>
      </w:r>
      <w:r>
        <w:rPr>
          <w:rFonts w:hint="default" w:asciiTheme="minorEastAsia" w:hAnsiTheme="minorEastAsia" w:eastAsiaTheme="minorEastAsia" w:cstheme="minorEastAsia"/>
          <w:kern w:val="2"/>
          <w:sz w:val="24"/>
          <w:szCs w:val="24"/>
          <w:lang w:val="en-US" w:eastAsia="zh-CN" w:bidi="ar-SA"/>
        </w:rPr>
        <w:t>中。一句话概括容器就是将软件打包成标准化单元，以用于开发、交付和部署。如下图所示，每一个</w:t>
      </w:r>
      <w:r>
        <w:rPr>
          <w:rFonts w:hint="default" w:ascii="Times New Roman" w:hAnsi="Times New Roman" w:eastAsia="宋体" w:cs="Times New Roman"/>
          <w:kern w:val="2"/>
          <w:sz w:val="24"/>
          <w:szCs w:val="24"/>
          <w:lang w:val="en-US" w:eastAsia="zh-CN" w:bidi="ar-SA"/>
        </w:rPr>
        <w:t>container</w:t>
      </w:r>
      <w:r>
        <w:rPr>
          <w:rFonts w:hint="default" w:asciiTheme="minorEastAsia" w:hAnsiTheme="minorEastAsia" w:eastAsiaTheme="minorEastAsia" w:cstheme="minorEastAsia"/>
          <w:kern w:val="2"/>
          <w:sz w:val="24"/>
          <w:szCs w:val="24"/>
          <w:lang w:val="en-US" w:eastAsia="zh-CN" w:bidi="ar-SA"/>
        </w:rPr>
        <w:t>是独立的，因为每个</w:t>
      </w:r>
      <w:r>
        <w:rPr>
          <w:rFonts w:hint="default" w:ascii="Times New Roman" w:hAnsi="Times New Roman" w:eastAsia="宋体" w:cs="Times New Roman"/>
          <w:kern w:val="2"/>
          <w:sz w:val="24"/>
          <w:szCs w:val="24"/>
          <w:lang w:val="en-US" w:eastAsia="zh-CN" w:bidi="ar-SA"/>
        </w:rPr>
        <w:t>container</w:t>
      </w:r>
      <w:r>
        <w:rPr>
          <w:rFonts w:hint="default" w:asciiTheme="minorEastAsia" w:hAnsiTheme="minorEastAsia" w:eastAsiaTheme="minorEastAsia" w:cstheme="minorEastAsia"/>
          <w:kern w:val="2"/>
          <w:sz w:val="24"/>
          <w:szCs w:val="24"/>
          <w:lang w:val="en-US" w:eastAsia="zh-CN" w:bidi="ar-SA"/>
        </w:rPr>
        <w:t>都有独立的</w:t>
      </w:r>
      <w:r>
        <w:rPr>
          <w:rFonts w:hint="default" w:ascii="Times New Roman" w:hAnsi="Times New Roman" w:eastAsia="宋体" w:cs="Times New Roman"/>
          <w:kern w:val="2"/>
          <w:sz w:val="24"/>
          <w:szCs w:val="24"/>
          <w:lang w:val="en-US" w:eastAsia="zh-CN" w:bidi="ar-SA"/>
        </w:rPr>
        <w:t>PID</w:t>
      </w:r>
      <w:r>
        <w:rPr>
          <w:rFonts w:hint="default" w:ascii="Times New Roman" w:hAnsi="Times New Roman" w:eastAsia="宋体" w:cs="Times New Roman"/>
          <w:kern w:val="2"/>
          <w:sz w:val="21"/>
          <w:szCs w:val="24"/>
          <w:lang w:val="en-US" w:eastAsia="zh-CN" w:bidi="ar-SA"/>
        </w:rPr>
        <w:t>，</w:t>
      </w:r>
      <w:r>
        <w:rPr>
          <w:rFonts w:hint="default" w:ascii="Times New Roman" w:hAnsi="Times New Roman" w:eastAsia="宋体" w:cs="Times New Roman"/>
          <w:kern w:val="2"/>
          <w:sz w:val="24"/>
          <w:szCs w:val="24"/>
          <w:lang w:val="en-US" w:eastAsia="zh-CN" w:bidi="ar-SA"/>
        </w:rPr>
        <w:t>NET</w:t>
      </w:r>
      <w:r>
        <w:rPr>
          <w:rFonts w:hint="default" w:ascii="Times New Roman" w:hAnsi="Times New Roman" w:eastAsia="宋体" w:cs="Times New Roman"/>
          <w:kern w:val="2"/>
          <w:sz w:val="21"/>
          <w:szCs w:val="24"/>
          <w:lang w:val="en-US" w:eastAsia="zh-CN" w:bidi="ar-SA"/>
        </w:rPr>
        <w:t>，</w:t>
      </w:r>
      <w:r>
        <w:rPr>
          <w:rFonts w:hint="default" w:ascii="Times New Roman" w:hAnsi="Times New Roman" w:eastAsia="宋体" w:cs="Times New Roman"/>
          <w:kern w:val="2"/>
          <w:sz w:val="24"/>
          <w:szCs w:val="24"/>
          <w:lang w:val="en-US" w:eastAsia="zh-CN" w:bidi="ar-SA"/>
        </w:rPr>
        <w:t>IPC</w:t>
      </w:r>
      <w:r>
        <w:rPr>
          <w:rFonts w:hint="default" w:ascii="Times New Roman" w:hAnsi="Times New Roman" w:eastAsia="宋体" w:cs="Times New Roman"/>
          <w:kern w:val="2"/>
          <w:sz w:val="21"/>
          <w:szCs w:val="24"/>
          <w:lang w:val="en-US" w:eastAsia="zh-CN" w:bidi="ar-SA"/>
        </w:rPr>
        <w:t xml:space="preserve">, </w:t>
      </w:r>
      <w:r>
        <w:rPr>
          <w:rFonts w:hint="default" w:ascii="Times New Roman" w:hAnsi="Times New Roman" w:eastAsia="宋体" w:cs="Times New Roman"/>
          <w:kern w:val="2"/>
          <w:sz w:val="24"/>
          <w:szCs w:val="24"/>
          <w:lang w:val="en-US" w:eastAsia="zh-CN" w:bidi="ar-SA"/>
        </w:rPr>
        <w:t>USER</w:t>
      </w:r>
      <w:r>
        <w:rPr>
          <w:rFonts w:hint="default" w:ascii="Times New Roman" w:hAnsi="Times New Roman" w:eastAsia="宋体" w:cs="Times New Roman"/>
          <w:kern w:val="2"/>
          <w:sz w:val="21"/>
          <w:szCs w:val="24"/>
          <w:lang w:val="en-US" w:eastAsia="zh-CN" w:bidi="ar-SA"/>
        </w:rPr>
        <w:t xml:space="preserve">, </w:t>
      </w:r>
      <w:r>
        <w:rPr>
          <w:rFonts w:hint="default" w:ascii="Times New Roman" w:hAnsi="Times New Roman" w:eastAsia="宋体" w:cs="Times New Roman"/>
          <w:kern w:val="2"/>
          <w:sz w:val="24"/>
          <w:szCs w:val="24"/>
          <w:lang w:val="en-US" w:eastAsia="zh-CN" w:bidi="ar-SA"/>
        </w:rPr>
        <w:t>UTS</w:t>
      </w:r>
      <w:r>
        <w:rPr>
          <w:rFonts w:hint="default" w:ascii="Times New Roman" w:hAnsi="Times New Roman" w:eastAsia="宋体" w:cs="Times New Roman"/>
          <w:kern w:val="2"/>
          <w:sz w:val="21"/>
          <w:szCs w:val="24"/>
          <w:lang w:val="en-US" w:eastAsia="zh-CN" w:bidi="ar-SA"/>
        </w:rPr>
        <w:t xml:space="preserve">, </w:t>
      </w:r>
      <w:r>
        <w:rPr>
          <w:rFonts w:hint="default" w:ascii="Times New Roman" w:hAnsi="Times New Roman" w:eastAsia="宋体" w:cs="Times New Roman"/>
          <w:kern w:val="2"/>
          <w:sz w:val="24"/>
          <w:szCs w:val="24"/>
          <w:lang w:val="en-US" w:eastAsia="zh-CN" w:bidi="ar-SA"/>
        </w:rPr>
        <w:t>MNT</w:t>
      </w:r>
      <w:r>
        <w:rPr>
          <w:rFonts w:hint="default" w:asciiTheme="minorEastAsia" w:hAnsiTheme="minorEastAsia" w:eastAsiaTheme="minorEastAsia" w:cstheme="minorEastAsia"/>
          <w:kern w:val="2"/>
          <w:sz w:val="24"/>
          <w:szCs w:val="24"/>
          <w:lang w:val="en-US" w:eastAsia="zh-CN" w:bidi="ar-SA"/>
        </w:rPr>
        <w:t>，所以每一个</w:t>
      </w:r>
      <w:r>
        <w:rPr>
          <w:rFonts w:hint="default" w:ascii="Times New Roman" w:hAnsi="Times New Roman" w:eastAsia="宋体" w:cs="Times New Roman"/>
          <w:kern w:val="2"/>
          <w:sz w:val="24"/>
          <w:szCs w:val="24"/>
          <w:lang w:val="en-US" w:eastAsia="zh-CN" w:bidi="ar-SA"/>
        </w:rPr>
        <w:t>container</w:t>
      </w:r>
      <w:r>
        <w:rPr>
          <w:rFonts w:hint="default" w:asciiTheme="minorEastAsia" w:hAnsiTheme="minorEastAsia" w:eastAsiaTheme="minorEastAsia" w:cstheme="minorEastAsia"/>
          <w:kern w:val="2"/>
          <w:sz w:val="24"/>
          <w:szCs w:val="24"/>
          <w:lang w:val="en-US" w:eastAsia="zh-CN" w:bidi="ar-SA"/>
        </w:rPr>
        <w:t>都是互不影响的，只有这样，我们才可以为每一个</w:t>
      </w:r>
      <w:r>
        <w:rPr>
          <w:rFonts w:hint="default" w:ascii="Times New Roman" w:hAnsi="Times New Roman" w:eastAsia="宋体" w:cs="Times New Roman"/>
          <w:kern w:val="2"/>
          <w:sz w:val="24"/>
          <w:szCs w:val="24"/>
          <w:lang w:val="en-US" w:eastAsia="zh-CN" w:bidi="ar-SA"/>
        </w:rPr>
        <w:t>container</w:t>
      </w:r>
      <w:r>
        <w:rPr>
          <w:rFonts w:hint="default" w:asciiTheme="minorEastAsia" w:hAnsiTheme="minorEastAsia" w:eastAsiaTheme="minorEastAsia" w:cstheme="minorEastAsia"/>
          <w:kern w:val="2"/>
          <w:sz w:val="24"/>
          <w:szCs w:val="24"/>
          <w:lang w:val="en-US" w:eastAsia="zh-CN" w:bidi="ar-SA"/>
        </w:rPr>
        <w:t>安装不同的依赖而不影响宿主机。</w:t>
      </w:r>
    </w:p>
    <w:p>
      <w:pPr>
        <w:pStyle w:val="21"/>
        <w:widowControl w:val="0"/>
        <w:numPr>
          <w:ilvl w:val="0"/>
          <w:numId w:val="0"/>
        </w:numPr>
        <w:tabs>
          <w:tab w:val="left" w:pos="492"/>
        </w:tabs>
        <w:autoSpaceDE w:val="0"/>
        <w:autoSpaceDN w:val="0"/>
        <w:spacing w:line="360" w:lineRule="auto"/>
        <w:rPr>
          <w:rFonts w:hint="eastAsia" w:asciiTheme="minorEastAsia" w:hAnsi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ab/>
      </w:r>
      <w:r>
        <w:rPr>
          <w:rFonts w:hint="default" w:asciiTheme="minorEastAsia" w:hAnsiTheme="minorEastAsia" w:eastAsiaTheme="minorEastAsia" w:cstheme="minorEastAsia"/>
          <w:kern w:val="2"/>
          <w:sz w:val="24"/>
          <w:szCs w:val="24"/>
          <w:lang w:val="en-US" w:eastAsia="zh-CN" w:bidi="ar-SA"/>
        </w:rPr>
        <w:t>相比于虚拟机，</w:t>
      </w:r>
      <w:r>
        <w:rPr>
          <w:rFonts w:hint="eastAsia" w:ascii="Times New Roman" w:hAnsi="Times New Roman" w:eastAsia="宋体" w:cs="Times New Roman"/>
          <w:kern w:val="2"/>
          <w:sz w:val="24"/>
          <w:szCs w:val="24"/>
          <w:lang w:val="en-US" w:eastAsia="zh-CN" w:bidi="ar-SA"/>
        </w:rPr>
        <w:t>D</w:t>
      </w:r>
      <w:r>
        <w:rPr>
          <w:rFonts w:hint="default" w:ascii="Times New Roman" w:hAnsi="Times New Roman" w:eastAsia="宋体" w:cs="Times New Roman"/>
          <w:kern w:val="2"/>
          <w:sz w:val="24"/>
          <w:szCs w:val="24"/>
          <w:lang w:val="en-US" w:eastAsia="zh-CN" w:bidi="ar-SA"/>
        </w:rPr>
        <w:t>ocker</w:t>
      </w:r>
      <w:r>
        <w:rPr>
          <w:rFonts w:hint="default" w:asciiTheme="minorEastAsia" w:hAnsiTheme="minorEastAsia" w:eastAsiaTheme="minorEastAsia" w:cstheme="minorEastAsia"/>
          <w:kern w:val="2"/>
          <w:sz w:val="24"/>
          <w:szCs w:val="24"/>
          <w:lang w:val="en-US" w:eastAsia="zh-CN" w:bidi="ar-SA"/>
        </w:rPr>
        <w:t>的优势是很明显的。传统的虚拟机技术首先需要虚拟出一套硬件，再在其上面运行一个完整的操作系统功能，在该系统上再运行所需的进程。而</w:t>
      </w:r>
      <w:r>
        <w:rPr>
          <w:rFonts w:hint="eastAsia" w:ascii="Times New Roman" w:hAnsi="Times New Roman" w:eastAsia="宋体" w:cs="Times New Roman"/>
          <w:kern w:val="2"/>
          <w:sz w:val="24"/>
          <w:szCs w:val="24"/>
          <w:lang w:val="en-US" w:eastAsia="zh-CN" w:bidi="ar-SA"/>
        </w:rPr>
        <w:t>D</w:t>
      </w:r>
      <w:r>
        <w:rPr>
          <w:rFonts w:hint="default" w:ascii="Times New Roman" w:hAnsi="Times New Roman" w:eastAsia="宋体" w:cs="Times New Roman"/>
          <w:kern w:val="2"/>
          <w:sz w:val="24"/>
          <w:szCs w:val="24"/>
          <w:lang w:val="en-US" w:eastAsia="zh-CN" w:bidi="ar-SA"/>
        </w:rPr>
        <w:t>ocker</w:t>
      </w:r>
      <w:r>
        <w:rPr>
          <w:rFonts w:hint="default" w:asciiTheme="minorEastAsia" w:hAnsiTheme="minorEastAsia" w:eastAsiaTheme="minorEastAsia" w:cstheme="minorEastAsia"/>
          <w:kern w:val="2"/>
          <w:sz w:val="24"/>
          <w:szCs w:val="24"/>
          <w:lang w:val="en-US" w:eastAsia="zh-CN" w:bidi="ar-SA"/>
        </w:rPr>
        <w:t>的容器内的应用进程则直接运行于宿主机内核中，容器没有自己的内核，而且没有进行硬件虚拟。因此容器要比传统虚拟机更为轻便。</w:t>
      </w:r>
      <w:r>
        <w:rPr>
          <w:rFonts w:hint="eastAsia" w:asciiTheme="minorEastAsia" w:hAnsiTheme="minorEastAsia" w:cstheme="minorEastAsia"/>
          <w:kern w:val="2"/>
          <w:sz w:val="24"/>
          <w:szCs w:val="24"/>
          <w:lang w:val="en-US" w:eastAsia="zh-CN" w:bidi="ar-SA"/>
        </w:rPr>
        <w:t>对比如表1所示。</w:t>
      </w:r>
    </w:p>
    <w:p>
      <w:pPr>
        <w:pStyle w:val="21"/>
        <w:widowControl w:val="0"/>
        <w:numPr>
          <w:ilvl w:val="0"/>
          <w:numId w:val="0"/>
        </w:numPr>
        <w:tabs>
          <w:tab w:val="left" w:pos="492"/>
        </w:tabs>
        <w:autoSpaceDE w:val="0"/>
        <w:autoSpaceDN w:val="0"/>
        <w:spacing w:line="360" w:lineRule="auto"/>
        <w:rPr>
          <w:rFonts w:hint="default" w:asciiTheme="minorEastAsia" w:hAnsiTheme="minorEastAsia" w:cstheme="minorEastAsia"/>
          <w:kern w:val="2"/>
          <w:sz w:val="24"/>
          <w:szCs w:val="24"/>
          <w:lang w:val="en-US" w:eastAsia="zh-CN" w:bidi="ar-SA"/>
        </w:rPr>
      </w:pPr>
    </w:p>
    <w:p>
      <w:pPr>
        <w:numPr>
          <w:ilvl w:val="0"/>
          <w:numId w:val="0"/>
        </w:numPr>
        <w:spacing w:line="360" w:lineRule="auto"/>
        <w:jc w:val="center"/>
        <w:outlineLvl w:val="2"/>
        <w:rPr>
          <w:rFonts w:hint="default" w:asciiTheme="minorEastAsia" w:hAnsiTheme="minorEastAsia" w:eastAsiaTheme="minorEastAsia" w:cstheme="minorEastAsia"/>
          <w:kern w:val="2"/>
          <w:sz w:val="24"/>
          <w:szCs w:val="24"/>
          <w:lang w:val="en-US" w:eastAsia="zh-CN" w:bidi="ar-SA"/>
        </w:rPr>
      </w:pPr>
      <w:bookmarkStart w:id="120" w:name="_Toc22292_WPSOffice_Level3"/>
      <w:bookmarkStart w:id="121" w:name="_Toc29770_WPSOffice_Level3"/>
      <w:r>
        <w:rPr>
          <w:rFonts w:hint="eastAsia"/>
          <w:lang w:val="en-US" w:eastAsia="zh-CN"/>
        </w:rPr>
        <w:t>表1 容器与虚拟机比较</w:t>
      </w:r>
      <w:bookmarkEnd w:id="120"/>
      <w:bookmarkEnd w:id="121"/>
    </w:p>
    <w:tbl>
      <w:tblPr>
        <w:tblStyle w:val="10"/>
        <w:tblW w:w="94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133"/>
        <w:gridCol w:w="3133"/>
        <w:gridCol w:w="31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33" w:type="dxa"/>
            <w:tcBorders>
              <w:top w:val="single" w:color="auto" w:sz="12" w:space="0"/>
              <w:bottom w:val="single" w:color="auto" w:sz="6" w:space="0"/>
              <w:tl2br w:val="nil"/>
              <w:tr2bl w:val="nil"/>
            </w:tcBorders>
            <w:vAlign w:val="center"/>
          </w:tcPr>
          <w:p>
            <w:pPr>
              <w:pStyle w:val="21"/>
              <w:widowControl w:val="0"/>
              <w:numPr>
                <w:ilvl w:val="0"/>
                <w:numId w:val="0"/>
              </w:numPr>
              <w:tabs>
                <w:tab w:val="left" w:pos="492"/>
              </w:tabs>
              <w:autoSpaceDE w:val="0"/>
              <w:autoSpaceDN w:val="0"/>
              <w:spacing w:line="360" w:lineRule="auto"/>
              <w:jc w:val="center"/>
              <w:rPr>
                <w:rFonts w:hint="default" w:ascii="Times New Roman" w:eastAsia="Times New Roman"/>
                <w:sz w:val="24"/>
                <w:vertAlign w:val="baseline"/>
              </w:rPr>
            </w:pPr>
            <w:r>
              <w:rPr>
                <w:rFonts w:hint="default" w:ascii="Times New Roman" w:eastAsia="Times New Roman"/>
                <w:sz w:val="24"/>
                <w:vertAlign w:val="baseline"/>
              </w:rPr>
              <w:t>特性</w:t>
            </w:r>
          </w:p>
        </w:tc>
        <w:tc>
          <w:tcPr>
            <w:tcW w:w="3133" w:type="dxa"/>
            <w:tcBorders>
              <w:top w:val="single" w:color="auto" w:sz="12" w:space="0"/>
              <w:bottom w:val="single" w:color="auto" w:sz="6" w:space="0"/>
              <w:tl2br w:val="nil"/>
              <w:tr2bl w:val="nil"/>
            </w:tcBorders>
            <w:vAlign w:val="center"/>
          </w:tcPr>
          <w:p>
            <w:pPr>
              <w:pStyle w:val="21"/>
              <w:widowControl w:val="0"/>
              <w:numPr>
                <w:ilvl w:val="0"/>
                <w:numId w:val="0"/>
              </w:numPr>
              <w:tabs>
                <w:tab w:val="left" w:pos="492"/>
              </w:tabs>
              <w:autoSpaceDE w:val="0"/>
              <w:autoSpaceDN w:val="0"/>
              <w:spacing w:line="360" w:lineRule="auto"/>
              <w:jc w:val="center"/>
              <w:rPr>
                <w:rFonts w:hint="default" w:ascii="Times New Roman" w:eastAsia="Times New Roman"/>
                <w:sz w:val="24"/>
                <w:vertAlign w:val="baseline"/>
              </w:rPr>
            </w:pPr>
            <w:r>
              <w:rPr>
                <w:rFonts w:hint="default" w:ascii="Times New Roman" w:eastAsia="Times New Roman"/>
                <w:sz w:val="24"/>
                <w:vertAlign w:val="baseline"/>
              </w:rPr>
              <w:t>容器</w:t>
            </w:r>
          </w:p>
        </w:tc>
        <w:tc>
          <w:tcPr>
            <w:tcW w:w="3134" w:type="dxa"/>
            <w:tcBorders>
              <w:top w:val="single" w:color="auto" w:sz="12" w:space="0"/>
              <w:bottom w:val="single" w:color="auto" w:sz="6" w:space="0"/>
              <w:tl2br w:val="nil"/>
              <w:tr2bl w:val="nil"/>
            </w:tcBorders>
            <w:vAlign w:val="center"/>
          </w:tcPr>
          <w:p>
            <w:pPr>
              <w:pStyle w:val="21"/>
              <w:widowControl w:val="0"/>
              <w:numPr>
                <w:ilvl w:val="0"/>
                <w:numId w:val="0"/>
              </w:numPr>
              <w:tabs>
                <w:tab w:val="left" w:pos="492"/>
              </w:tabs>
              <w:autoSpaceDE w:val="0"/>
              <w:autoSpaceDN w:val="0"/>
              <w:spacing w:line="360" w:lineRule="auto"/>
              <w:jc w:val="center"/>
              <w:rPr>
                <w:rFonts w:hint="default" w:ascii="Times New Roman" w:eastAsia="Times New Roman"/>
                <w:sz w:val="24"/>
                <w:vertAlign w:val="baseline"/>
              </w:rPr>
            </w:pPr>
            <w:r>
              <w:rPr>
                <w:rFonts w:hint="default" w:ascii="Times New Roman" w:eastAsia="Times New Roman"/>
                <w:sz w:val="24"/>
                <w:vertAlign w:val="baseline"/>
              </w:rPr>
              <w:t>虚拟机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33" w:type="dxa"/>
            <w:tcBorders>
              <w:top w:val="single" w:color="auto" w:sz="6" w:space="0"/>
              <w:tl2br w:val="nil"/>
              <w:tr2bl w:val="nil"/>
            </w:tcBorders>
            <w:vAlign w:val="center"/>
          </w:tcPr>
          <w:p>
            <w:pPr>
              <w:pStyle w:val="21"/>
              <w:widowControl w:val="0"/>
              <w:numPr>
                <w:ilvl w:val="0"/>
                <w:numId w:val="0"/>
              </w:numPr>
              <w:tabs>
                <w:tab w:val="left" w:pos="492"/>
              </w:tabs>
              <w:autoSpaceDE w:val="0"/>
              <w:autoSpaceDN w:val="0"/>
              <w:spacing w:line="360" w:lineRule="auto"/>
              <w:jc w:val="center"/>
              <w:rPr>
                <w:rFonts w:hint="default" w:ascii="Times New Roman" w:eastAsia="Times New Roman"/>
                <w:sz w:val="24"/>
                <w:vertAlign w:val="baseline"/>
              </w:rPr>
            </w:pPr>
            <w:r>
              <w:rPr>
                <w:rFonts w:hint="default" w:ascii="Times New Roman" w:eastAsia="Times New Roman"/>
                <w:sz w:val="24"/>
                <w:vertAlign w:val="baseline"/>
              </w:rPr>
              <w:t>启动</w:t>
            </w:r>
          </w:p>
        </w:tc>
        <w:tc>
          <w:tcPr>
            <w:tcW w:w="3133" w:type="dxa"/>
            <w:tcBorders>
              <w:top w:val="single" w:color="auto" w:sz="6" w:space="0"/>
              <w:tl2br w:val="nil"/>
              <w:tr2bl w:val="nil"/>
            </w:tcBorders>
            <w:vAlign w:val="center"/>
          </w:tcPr>
          <w:p>
            <w:pPr>
              <w:pStyle w:val="21"/>
              <w:widowControl w:val="0"/>
              <w:numPr>
                <w:ilvl w:val="0"/>
                <w:numId w:val="0"/>
              </w:numPr>
              <w:tabs>
                <w:tab w:val="left" w:pos="492"/>
              </w:tabs>
              <w:autoSpaceDE w:val="0"/>
              <w:autoSpaceDN w:val="0"/>
              <w:spacing w:line="360" w:lineRule="auto"/>
              <w:jc w:val="center"/>
              <w:rPr>
                <w:rFonts w:hint="default" w:ascii="Times New Roman" w:eastAsia="Times New Roman"/>
                <w:sz w:val="24"/>
                <w:vertAlign w:val="baseline"/>
              </w:rPr>
            </w:pPr>
            <w:r>
              <w:rPr>
                <w:rFonts w:hint="default" w:ascii="Times New Roman" w:eastAsia="Times New Roman"/>
                <w:sz w:val="24"/>
                <w:vertAlign w:val="baseline"/>
              </w:rPr>
              <w:t>秒级</w:t>
            </w:r>
          </w:p>
        </w:tc>
        <w:tc>
          <w:tcPr>
            <w:tcW w:w="3134" w:type="dxa"/>
            <w:tcBorders>
              <w:top w:val="single" w:color="auto" w:sz="6" w:space="0"/>
              <w:tl2br w:val="nil"/>
              <w:tr2bl w:val="nil"/>
            </w:tcBorders>
            <w:vAlign w:val="center"/>
          </w:tcPr>
          <w:p>
            <w:pPr>
              <w:pStyle w:val="21"/>
              <w:widowControl w:val="0"/>
              <w:numPr>
                <w:ilvl w:val="0"/>
                <w:numId w:val="0"/>
              </w:numPr>
              <w:tabs>
                <w:tab w:val="left" w:pos="492"/>
              </w:tabs>
              <w:autoSpaceDE w:val="0"/>
              <w:autoSpaceDN w:val="0"/>
              <w:spacing w:line="360" w:lineRule="auto"/>
              <w:jc w:val="center"/>
              <w:rPr>
                <w:rFonts w:hint="default" w:ascii="Times New Roman" w:eastAsia="Times New Roman"/>
                <w:sz w:val="24"/>
                <w:vertAlign w:val="baseline"/>
              </w:rPr>
            </w:pPr>
            <w:r>
              <w:rPr>
                <w:rFonts w:hint="default" w:ascii="Times New Roman" w:eastAsia="Times New Roman"/>
                <w:sz w:val="24"/>
                <w:vertAlign w:val="baseline"/>
              </w:rPr>
              <w:t>分钟级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33" w:type="dxa"/>
            <w:tcBorders>
              <w:tl2br w:val="nil"/>
              <w:tr2bl w:val="nil"/>
            </w:tcBorders>
            <w:vAlign w:val="center"/>
          </w:tcPr>
          <w:p>
            <w:pPr>
              <w:pStyle w:val="21"/>
              <w:widowControl w:val="0"/>
              <w:numPr>
                <w:ilvl w:val="0"/>
                <w:numId w:val="0"/>
              </w:numPr>
              <w:tabs>
                <w:tab w:val="left" w:pos="492"/>
              </w:tabs>
              <w:autoSpaceDE w:val="0"/>
              <w:autoSpaceDN w:val="0"/>
              <w:spacing w:line="360" w:lineRule="auto"/>
              <w:jc w:val="center"/>
              <w:rPr>
                <w:rFonts w:hint="default" w:ascii="Times New Roman" w:eastAsia="Times New Roman"/>
                <w:sz w:val="24"/>
                <w:vertAlign w:val="baseline"/>
              </w:rPr>
            </w:pPr>
            <w:r>
              <w:rPr>
                <w:rFonts w:hint="default" w:ascii="Times New Roman" w:eastAsia="Times New Roman"/>
                <w:sz w:val="24"/>
                <w:vertAlign w:val="baseline"/>
              </w:rPr>
              <w:t>硬盘使用</w:t>
            </w:r>
          </w:p>
        </w:tc>
        <w:tc>
          <w:tcPr>
            <w:tcW w:w="3133" w:type="dxa"/>
            <w:tcBorders>
              <w:tl2br w:val="nil"/>
              <w:tr2bl w:val="nil"/>
            </w:tcBorders>
            <w:vAlign w:val="center"/>
          </w:tcPr>
          <w:p>
            <w:pPr>
              <w:pStyle w:val="21"/>
              <w:widowControl w:val="0"/>
              <w:numPr>
                <w:ilvl w:val="0"/>
                <w:numId w:val="0"/>
              </w:numPr>
              <w:tabs>
                <w:tab w:val="left" w:pos="492"/>
              </w:tabs>
              <w:autoSpaceDE w:val="0"/>
              <w:autoSpaceDN w:val="0"/>
              <w:spacing w:line="360" w:lineRule="auto"/>
              <w:jc w:val="center"/>
              <w:rPr>
                <w:rFonts w:hint="default" w:ascii="Times New Roman" w:eastAsia="Times New Roman"/>
                <w:sz w:val="24"/>
                <w:vertAlign w:val="baseline"/>
              </w:rPr>
            </w:pPr>
            <w:r>
              <w:rPr>
                <w:rFonts w:hint="default" w:ascii="Times New Roman" w:hAnsi="Times New Roman" w:eastAsia="宋体" w:cs="Times New Roman"/>
                <w:kern w:val="2"/>
                <w:sz w:val="24"/>
                <w:szCs w:val="24"/>
                <w:lang w:val="en-US" w:eastAsia="zh-CN" w:bidi="ar-SA"/>
              </w:rPr>
              <w:t>MB</w:t>
            </w:r>
            <w:r>
              <w:rPr>
                <w:rFonts w:hint="default" w:ascii="Times New Roman" w:eastAsia="Times New Roman"/>
                <w:sz w:val="24"/>
                <w:vertAlign w:val="baseline"/>
              </w:rPr>
              <w:t>级</w:t>
            </w:r>
          </w:p>
        </w:tc>
        <w:tc>
          <w:tcPr>
            <w:tcW w:w="3134" w:type="dxa"/>
            <w:tcBorders>
              <w:tl2br w:val="nil"/>
              <w:tr2bl w:val="nil"/>
            </w:tcBorders>
            <w:vAlign w:val="center"/>
          </w:tcPr>
          <w:p>
            <w:pPr>
              <w:pStyle w:val="21"/>
              <w:widowControl w:val="0"/>
              <w:numPr>
                <w:ilvl w:val="0"/>
                <w:numId w:val="0"/>
              </w:numPr>
              <w:tabs>
                <w:tab w:val="left" w:pos="492"/>
              </w:tabs>
              <w:autoSpaceDE w:val="0"/>
              <w:autoSpaceDN w:val="0"/>
              <w:spacing w:line="360" w:lineRule="auto"/>
              <w:jc w:val="center"/>
              <w:rPr>
                <w:rFonts w:hint="default" w:ascii="Times New Roman" w:eastAsia="Times New Roman"/>
                <w:sz w:val="24"/>
                <w:vertAlign w:val="baseline"/>
              </w:rPr>
            </w:pPr>
            <w:r>
              <w:rPr>
                <w:rFonts w:hint="default" w:ascii="Times New Roman" w:hAnsi="Times New Roman" w:eastAsia="宋体" w:cs="Times New Roman"/>
                <w:kern w:val="2"/>
                <w:sz w:val="24"/>
                <w:szCs w:val="24"/>
                <w:lang w:val="en-US" w:eastAsia="zh-CN" w:bidi="ar-SA"/>
              </w:rPr>
              <w:t>GB</w:t>
            </w:r>
            <w:r>
              <w:rPr>
                <w:rFonts w:hint="default" w:ascii="Times New Roman" w:eastAsia="Times New Roman"/>
                <w:sz w:val="24"/>
                <w:vertAlign w:val="baseline"/>
              </w:rPr>
              <w:t>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33" w:type="dxa"/>
            <w:tcBorders>
              <w:tl2br w:val="nil"/>
              <w:tr2bl w:val="nil"/>
            </w:tcBorders>
            <w:vAlign w:val="center"/>
          </w:tcPr>
          <w:p>
            <w:pPr>
              <w:pStyle w:val="21"/>
              <w:widowControl w:val="0"/>
              <w:numPr>
                <w:ilvl w:val="0"/>
                <w:numId w:val="0"/>
              </w:numPr>
              <w:tabs>
                <w:tab w:val="left" w:pos="492"/>
              </w:tabs>
              <w:autoSpaceDE w:val="0"/>
              <w:autoSpaceDN w:val="0"/>
              <w:spacing w:line="360" w:lineRule="auto"/>
              <w:jc w:val="center"/>
              <w:rPr>
                <w:rFonts w:hint="default" w:ascii="Times New Roman" w:eastAsia="Times New Roman"/>
                <w:sz w:val="24"/>
                <w:vertAlign w:val="baseline"/>
              </w:rPr>
            </w:pPr>
            <w:r>
              <w:rPr>
                <w:rFonts w:hint="default" w:ascii="Times New Roman" w:eastAsia="Times New Roman"/>
                <w:sz w:val="24"/>
                <w:vertAlign w:val="baseline"/>
              </w:rPr>
              <w:t>性能</w:t>
            </w:r>
          </w:p>
        </w:tc>
        <w:tc>
          <w:tcPr>
            <w:tcW w:w="3133" w:type="dxa"/>
            <w:tcBorders>
              <w:tl2br w:val="nil"/>
              <w:tr2bl w:val="nil"/>
            </w:tcBorders>
            <w:vAlign w:val="center"/>
          </w:tcPr>
          <w:p>
            <w:pPr>
              <w:pStyle w:val="21"/>
              <w:widowControl w:val="0"/>
              <w:numPr>
                <w:ilvl w:val="0"/>
                <w:numId w:val="0"/>
              </w:numPr>
              <w:tabs>
                <w:tab w:val="left" w:pos="492"/>
              </w:tabs>
              <w:autoSpaceDE w:val="0"/>
              <w:autoSpaceDN w:val="0"/>
              <w:spacing w:line="360" w:lineRule="auto"/>
              <w:jc w:val="center"/>
              <w:rPr>
                <w:rFonts w:hint="default" w:ascii="Times New Roman" w:eastAsia="Times New Roman"/>
                <w:sz w:val="24"/>
                <w:vertAlign w:val="baseline"/>
              </w:rPr>
            </w:pPr>
            <w:r>
              <w:rPr>
                <w:rFonts w:hint="default" w:ascii="Times New Roman" w:eastAsia="Times New Roman"/>
                <w:sz w:val="24"/>
                <w:vertAlign w:val="baseline"/>
              </w:rPr>
              <w:t>接近原生</w:t>
            </w:r>
          </w:p>
        </w:tc>
        <w:tc>
          <w:tcPr>
            <w:tcW w:w="3134" w:type="dxa"/>
            <w:tcBorders>
              <w:tl2br w:val="nil"/>
              <w:tr2bl w:val="nil"/>
            </w:tcBorders>
            <w:vAlign w:val="center"/>
          </w:tcPr>
          <w:p>
            <w:pPr>
              <w:pStyle w:val="21"/>
              <w:widowControl w:val="0"/>
              <w:numPr>
                <w:ilvl w:val="0"/>
                <w:numId w:val="0"/>
              </w:numPr>
              <w:tabs>
                <w:tab w:val="left" w:pos="492"/>
              </w:tabs>
              <w:autoSpaceDE w:val="0"/>
              <w:autoSpaceDN w:val="0"/>
              <w:spacing w:line="360" w:lineRule="auto"/>
              <w:jc w:val="center"/>
              <w:rPr>
                <w:rFonts w:hint="default" w:ascii="Times New Roman" w:eastAsia="Times New Roman"/>
                <w:sz w:val="24"/>
                <w:vertAlign w:val="baseline"/>
              </w:rPr>
            </w:pPr>
            <w:r>
              <w:rPr>
                <w:rFonts w:hint="default" w:ascii="Times New Roman" w:eastAsia="Times New Roman"/>
                <w:sz w:val="24"/>
                <w:vertAlign w:val="baseline"/>
              </w:rPr>
              <w:t>弱于原生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33" w:type="dxa"/>
            <w:tcBorders>
              <w:bottom w:val="single" w:color="auto" w:sz="12" w:space="0"/>
              <w:tl2br w:val="nil"/>
              <w:tr2bl w:val="nil"/>
            </w:tcBorders>
            <w:vAlign w:val="center"/>
          </w:tcPr>
          <w:p>
            <w:pPr>
              <w:pStyle w:val="21"/>
              <w:widowControl w:val="0"/>
              <w:numPr>
                <w:ilvl w:val="0"/>
                <w:numId w:val="0"/>
              </w:numPr>
              <w:tabs>
                <w:tab w:val="left" w:pos="492"/>
              </w:tabs>
              <w:autoSpaceDE w:val="0"/>
              <w:autoSpaceDN w:val="0"/>
              <w:spacing w:line="360" w:lineRule="auto"/>
              <w:jc w:val="center"/>
              <w:rPr>
                <w:rFonts w:hint="default" w:ascii="Times New Roman" w:eastAsia="Times New Roman"/>
                <w:sz w:val="24"/>
                <w:vertAlign w:val="baseline"/>
              </w:rPr>
            </w:pPr>
            <w:r>
              <w:rPr>
                <w:rFonts w:hint="default" w:ascii="Times New Roman" w:eastAsia="Times New Roman"/>
                <w:sz w:val="24"/>
                <w:vertAlign w:val="baseline"/>
              </w:rPr>
              <w:t>系统支持量</w:t>
            </w:r>
          </w:p>
        </w:tc>
        <w:tc>
          <w:tcPr>
            <w:tcW w:w="3133" w:type="dxa"/>
            <w:tcBorders>
              <w:bottom w:val="single" w:color="auto" w:sz="12" w:space="0"/>
              <w:tl2br w:val="nil"/>
              <w:tr2bl w:val="nil"/>
            </w:tcBorders>
            <w:vAlign w:val="center"/>
          </w:tcPr>
          <w:p>
            <w:pPr>
              <w:pStyle w:val="21"/>
              <w:widowControl w:val="0"/>
              <w:numPr>
                <w:ilvl w:val="0"/>
                <w:numId w:val="0"/>
              </w:numPr>
              <w:tabs>
                <w:tab w:val="left" w:pos="492"/>
              </w:tabs>
              <w:autoSpaceDE w:val="0"/>
              <w:autoSpaceDN w:val="0"/>
              <w:spacing w:line="360" w:lineRule="auto"/>
              <w:jc w:val="center"/>
              <w:rPr>
                <w:rFonts w:hint="default" w:ascii="Times New Roman" w:eastAsia="Times New Roman"/>
                <w:sz w:val="24"/>
                <w:vertAlign w:val="baseline"/>
              </w:rPr>
            </w:pPr>
            <w:r>
              <w:rPr>
                <w:rFonts w:hint="default" w:ascii="Times New Roman" w:eastAsia="Times New Roman"/>
                <w:sz w:val="24"/>
                <w:vertAlign w:val="baseline"/>
              </w:rPr>
              <w:t>上千个</w:t>
            </w:r>
          </w:p>
        </w:tc>
        <w:tc>
          <w:tcPr>
            <w:tcW w:w="3134" w:type="dxa"/>
            <w:tcBorders>
              <w:bottom w:val="single" w:color="auto" w:sz="12" w:space="0"/>
              <w:tl2br w:val="nil"/>
              <w:tr2bl w:val="nil"/>
            </w:tcBorders>
            <w:vAlign w:val="center"/>
          </w:tcPr>
          <w:p>
            <w:pPr>
              <w:pStyle w:val="21"/>
              <w:widowControl w:val="0"/>
              <w:numPr>
                <w:ilvl w:val="0"/>
                <w:numId w:val="0"/>
              </w:numPr>
              <w:tabs>
                <w:tab w:val="left" w:pos="492"/>
              </w:tabs>
              <w:autoSpaceDE w:val="0"/>
              <w:autoSpaceDN w:val="0"/>
              <w:spacing w:line="360" w:lineRule="auto"/>
              <w:jc w:val="center"/>
              <w:rPr>
                <w:rFonts w:hint="default" w:ascii="Times New Roman" w:eastAsia="Times New Roman"/>
                <w:sz w:val="24"/>
                <w:vertAlign w:val="baseline"/>
              </w:rPr>
            </w:pPr>
            <w:r>
              <w:rPr>
                <w:rFonts w:hint="default" w:ascii="Times New Roman" w:eastAsia="Times New Roman"/>
                <w:sz w:val="24"/>
                <w:vertAlign w:val="baseline"/>
              </w:rPr>
              <w:t>几十个</w:t>
            </w:r>
          </w:p>
        </w:tc>
      </w:tr>
    </w:tbl>
    <w:p>
      <w:pPr>
        <w:numPr>
          <w:ilvl w:val="0"/>
          <w:numId w:val="0"/>
        </w:numPr>
        <w:spacing w:line="360" w:lineRule="auto"/>
        <w:rPr>
          <w:rFonts w:hint="eastAsia"/>
          <w:lang w:val="en-US" w:eastAsia="zh-CN"/>
        </w:rPr>
      </w:pPr>
    </w:p>
    <w:p>
      <w:pPr>
        <w:numPr>
          <w:ilvl w:val="1"/>
          <w:numId w:val="1"/>
        </w:numPr>
        <w:spacing w:line="360" w:lineRule="auto"/>
        <w:ind w:leftChars="0"/>
        <w:outlineLvl w:val="1"/>
        <w:rPr>
          <w:rFonts w:hint="eastAsia" w:ascii="黑体" w:hAnsi="黑体" w:eastAsia="黑体" w:cs="黑体"/>
          <w:sz w:val="24"/>
          <w:szCs w:val="24"/>
          <w:lang w:val="en-US" w:eastAsia="zh-CN"/>
        </w:rPr>
      </w:pPr>
      <w:bookmarkStart w:id="122" w:name="_Toc29049_WPSOffice_Level2"/>
      <w:bookmarkStart w:id="123" w:name="_Toc1830_WPSOffice_Level2"/>
      <w:r>
        <w:rPr>
          <w:rFonts w:hint="eastAsia" w:ascii="Times New Roman" w:hAnsi="Times New Roman" w:eastAsia="宋体" w:cs="Times New Roman"/>
          <w:kern w:val="2"/>
          <w:sz w:val="24"/>
          <w:szCs w:val="24"/>
          <w:lang w:val="en-US" w:eastAsia="zh-CN" w:bidi="ar-SA"/>
        </w:rPr>
        <w:t>Crontab</w:t>
      </w:r>
      <w:r>
        <w:rPr>
          <w:rFonts w:hint="default" w:ascii="黑体" w:hAnsi="黑体" w:eastAsia="黑体" w:cs="黑体"/>
          <w:sz w:val="24"/>
          <w:szCs w:val="24"/>
          <w:lang w:eastAsia="zh-CN"/>
        </w:rPr>
        <w:t>介绍</w:t>
      </w:r>
      <w:bookmarkEnd w:id="122"/>
      <w:bookmarkEnd w:id="123"/>
    </w:p>
    <w:p>
      <w:pPr>
        <w:pStyle w:val="21"/>
        <w:widowControl w:val="0"/>
        <w:numPr>
          <w:ilvl w:val="0"/>
          <w:numId w:val="0"/>
        </w:numPr>
        <w:tabs>
          <w:tab w:val="left" w:pos="492"/>
        </w:tabs>
        <w:autoSpaceDE w:val="0"/>
        <w:autoSpaceDN w:val="0"/>
        <w:spacing w:line="360" w:lineRule="auto"/>
        <w:rPr>
          <w:rFonts w:hint="default"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default" w:ascii="Times New Roman" w:hAnsi="Times New Roman" w:eastAsia="宋体" w:cs="Times New Roman"/>
          <w:kern w:val="2"/>
          <w:sz w:val="24"/>
          <w:szCs w:val="24"/>
          <w:lang w:val="en-US" w:eastAsia="zh-CN" w:bidi="ar-SA"/>
        </w:rPr>
        <w:t>Linux</w:t>
      </w:r>
      <w:r>
        <w:rPr>
          <w:rFonts w:hint="default" w:asciiTheme="minorEastAsia" w:hAnsiTheme="minorEastAsia" w:eastAsiaTheme="minorEastAsia" w:cstheme="minorEastAsia"/>
          <w:kern w:val="2"/>
          <w:sz w:val="24"/>
          <w:szCs w:val="24"/>
          <w:lang w:val="en-US" w:eastAsia="zh-CN" w:bidi="ar-SA"/>
        </w:rPr>
        <w:t>下的定时任务，</w:t>
      </w:r>
      <w:r>
        <w:rPr>
          <w:rFonts w:hint="eastAsia" w:ascii="Times New Roman" w:hAnsi="Times New Roman" w:eastAsia="宋体" w:cs="Times New Roman"/>
          <w:kern w:val="2"/>
          <w:sz w:val="24"/>
          <w:szCs w:val="24"/>
          <w:lang w:val="en-US" w:eastAsia="zh-CN" w:bidi="ar-SA"/>
        </w:rPr>
        <w:t>Crontab</w:t>
      </w:r>
      <w:r>
        <w:rPr>
          <w:rFonts w:hint="default" w:asciiTheme="minorEastAsia" w:hAnsiTheme="minorEastAsia" w:eastAsiaTheme="minorEastAsia" w:cstheme="minorEastAsia"/>
          <w:kern w:val="2"/>
          <w:sz w:val="24"/>
          <w:szCs w:val="24"/>
          <w:lang w:val="en-US" w:eastAsia="zh-CN" w:bidi="ar-SA"/>
        </w:rPr>
        <w:t>成为很多服务器定时任务的首选。在</w:t>
      </w:r>
      <w:r>
        <w:rPr>
          <w:rFonts w:hint="eastAsia" w:ascii="Times New Roman" w:hAnsi="Times New Roman" w:eastAsia="宋体" w:cs="Times New Roman"/>
          <w:kern w:val="2"/>
          <w:sz w:val="24"/>
          <w:szCs w:val="24"/>
          <w:lang w:val="en-US" w:eastAsia="zh-CN" w:bidi="ar-SA"/>
        </w:rPr>
        <w:t>Linux</w:t>
      </w:r>
      <w:r>
        <w:rPr>
          <w:rFonts w:hint="default" w:asciiTheme="minorEastAsia" w:hAnsiTheme="minorEastAsia" w:eastAsiaTheme="minorEastAsia" w:cstheme="minorEastAsia"/>
          <w:kern w:val="2"/>
          <w:sz w:val="24"/>
          <w:szCs w:val="24"/>
          <w:lang w:val="en-US" w:eastAsia="zh-CN" w:bidi="ar-SA"/>
        </w:rPr>
        <w:t>中，周期执行的任务一般由</w:t>
      </w:r>
      <w:r>
        <w:rPr>
          <w:rFonts w:hint="default" w:ascii="Times New Roman" w:hAnsi="Times New Roman" w:eastAsia="宋体" w:cs="Times New Roman"/>
          <w:kern w:val="2"/>
          <w:sz w:val="24"/>
          <w:szCs w:val="24"/>
          <w:lang w:val="en-US" w:eastAsia="zh-CN" w:bidi="ar-SA"/>
        </w:rPr>
        <w:t>cron</w:t>
      </w:r>
      <w:r>
        <w:rPr>
          <w:rFonts w:hint="default" w:asciiTheme="minorEastAsia" w:hAnsiTheme="minorEastAsia" w:eastAsiaTheme="minorEastAsia" w:cstheme="minorEastAsia"/>
          <w:kern w:val="2"/>
          <w:sz w:val="24"/>
          <w:szCs w:val="24"/>
          <w:lang w:val="en-US" w:eastAsia="zh-CN" w:bidi="ar-SA"/>
        </w:rPr>
        <w:t>这个守护进程来处理。</w:t>
      </w:r>
      <w:r>
        <w:rPr>
          <w:rFonts w:hint="default" w:ascii="Times New Roman" w:hAnsi="Times New Roman" w:eastAsia="宋体" w:cs="Times New Roman"/>
          <w:kern w:val="2"/>
          <w:sz w:val="24"/>
          <w:szCs w:val="24"/>
          <w:lang w:val="en-US" w:eastAsia="zh-CN" w:bidi="ar-SA"/>
        </w:rPr>
        <w:t>cron</w:t>
      </w:r>
      <w:r>
        <w:rPr>
          <w:rFonts w:hint="default" w:asciiTheme="minorEastAsia" w:hAnsiTheme="minorEastAsia" w:eastAsiaTheme="minorEastAsia" w:cstheme="minorEastAsia"/>
          <w:kern w:val="2"/>
          <w:sz w:val="24"/>
          <w:szCs w:val="24"/>
          <w:lang w:val="en-US" w:eastAsia="zh-CN" w:bidi="ar-SA"/>
        </w:rPr>
        <w:t>读取一个或多个配置文件，这些配置文件中包含了命令行及其调用时间</w:t>
      </w:r>
      <w:r>
        <w:rPr>
          <w:rFonts w:hint="default" w:ascii="Times New Roman" w:hAnsi="Times New Roman" w:eastAsia="宋体" w:cs="Times New Roman"/>
          <w:kern w:val="2"/>
          <w:sz w:val="21"/>
          <w:szCs w:val="24"/>
          <w:lang w:val="en-US" w:eastAsia="zh-CN" w:bidi="ar-SA"/>
        </w:rPr>
        <w:t>。</w:t>
      </w:r>
      <w:r>
        <w:rPr>
          <w:rFonts w:hint="default" w:ascii="Times New Roman" w:hAnsi="Times New Roman" w:eastAsia="宋体" w:cs="Times New Roman"/>
          <w:kern w:val="2"/>
          <w:sz w:val="24"/>
          <w:szCs w:val="24"/>
          <w:lang w:val="en-US" w:eastAsia="zh-CN" w:bidi="ar-SA"/>
        </w:rPr>
        <w:t>cron</w:t>
      </w:r>
      <w:r>
        <w:rPr>
          <w:rFonts w:hint="default" w:asciiTheme="minorEastAsia" w:hAnsiTheme="minorEastAsia" w:eastAsiaTheme="minorEastAsia" w:cstheme="minorEastAsia"/>
          <w:kern w:val="2"/>
          <w:sz w:val="24"/>
          <w:szCs w:val="24"/>
          <w:lang w:val="en-US" w:eastAsia="zh-CN" w:bidi="ar-SA"/>
        </w:rPr>
        <w:t>的配置文件称为“</w:t>
      </w:r>
      <w:r>
        <w:rPr>
          <w:rFonts w:hint="eastAsia" w:ascii="Times New Roman" w:hAnsi="Times New Roman" w:eastAsia="宋体" w:cs="Times New Roman"/>
          <w:kern w:val="2"/>
          <w:sz w:val="24"/>
          <w:szCs w:val="24"/>
          <w:lang w:val="en-US" w:eastAsia="zh-CN" w:bidi="ar-SA"/>
        </w:rPr>
        <w:t>Crontab</w:t>
      </w:r>
      <w:r>
        <w:rPr>
          <w:rFonts w:hint="default" w:asciiTheme="minorEastAsia" w:hAnsiTheme="minorEastAsia" w:eastAsiaTheme="minorEastAsia" w:cstheme="minorEastAsia"/>
          <w:kern w:val="2"/>
          <w:sz w:val="24"/>
          <w:szCs w:val="24"/>
          <w:lang w:val="en-US" w:eastAsia="zh-CN" w:bidi="ar-SA"/>
        </w:rPr>
        <w:t>”，是</w:t>
      </w:r>
      <w:r>
        <w:rPr>
          <w:rFonts w:hint="default" w:ascii="Times New Roman" w:hAnsi="Times New Roman" w:eastAsia="宋体" w:cs="Times New Roman"/>
          <w:kern w:val="2"/>
          <w:sz w:val="21"/>
          <w:szCs w:val="24"/>
          <w:lang w:val="en-US" w:eastAsia="zh-CN" w:bidi="ar-SA"/>
        </w:rPr>
        <w:t>“</w:t>
      </w:r>
      <w:r>
        <w:rPr>
          <w:rFonts w:hint="default" w:ascii="Times New Roman" w:hAnsi="Times New Roman" w:eastAsia="宋体" w:cs="Times New Roman"/>
          <w:kern w:val="2"/>
          <w:sz w:val="24"/>
          <w:szCs w:val="24"/>
          <w:lang w:val="en-US" w:eastAsia="zh-CN" w:bidi="ar-SA"/>
        </w:rPr>
        <w:t>cron table</w:t>
      </w:r>
      <w:r>
        <w:rPr>
          <w:rFonts w:hint="default" w:ascii="Times New Roman" w:hAnsi="Times New Roman" w:eastAsia="宋体" w:cs="Times New Roman"/>
          <w:kern w:val="2"/>
          <w:sz w:val="21"/>
          <w:szCs w:val="24"/>
          <w:lang w:val="en-US" w:eastAsia="zh-CN" w:bidi="ar-SA"/>
        </w:rPr>
        <w:t>”</w:t>
      </w:r>
      <w:r>
        <w:rPr>
          <w:rFonts w:hint="default" w:asciiTheme="minorEastAsia" w:hAnsiTheme="minorEastAsia" w:eastAsiaTheme="minorEastAsia" w:cstheme="minorEastAsia"/>
          <w:kern w:val="2"/>
          <w:sz w:val="24"/>
          <w:szCs w:val="24"/>
          <w:lang w:val="en-US" w:eastAsia="zh-CN" w:bidi="ar-SA"/>
        </w:rPr>
        <w:t>的简写。</w:t>
      </w:r>
    </w:p>
    <w:p>
      <w:pPr>
        <w:pStyle w:val="21"/>
        <w:widowControl w:val="0"/>
        <w:numPr>
          <w:ilvl w:val="0"/>
          <w:numId w:val="0"/>
        </w:numPr>
        <w:tabs>
          <w:tab w:val="left" w:pos="492"/>
        </w:tabs>
        <w:autoSpaceDE w:val="0"/>
        <w:autoSpaceDN w:val="0"/>
        <w:spacing w:line="360" w:lineRule="auto"/>
        <w:rPr>
          <w:rFonts w:hint="default"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Crontab</w:t>
      </w:r>
      <w:r>
        <w:rPr>
          <w:rFonts w:hint="default" w:asciiTheme="minorEastAsia" w:hAnsiTheme="minorEastAsia" w:eastAsiaTheme="minorEastAsia" w:cstheme="minorEastAsia"/>
          <w:kern w:val="2"/>
          <w:sz w:val="24"/>
          <w:szCs w:val="24"/>
          <w:lang w:val="en-US" w:eastAsia="zh-CN" w:bidi="ar-SA"/>
        </w:rPr>
        <w:t>是在后台维护一个守护进程，每一分钟调用一次，每一次调用，则去三个地方查找</w:t>
      </w:r>
      <w:r>
        <w:rPr>
          <w:rFonts w:hint="eastAsia" w:ascii="Times New Roman" w:hAnsi="Times New Roman" w:eastAsia="宋体" w:cs="Times New Roman"/>
          <w:kern w:val="2"/>
          <w:sz w:val="24"/>
          <w:szCs w:val="24"/>
          <w:lang w:val="en-US" w:eastAsia="zh-CN" w:bidi="ar-SA"/>
        </w:rPr>
        <w:t>Crontab</w:t>
      </w:r>
      <w:r>
        <w:rPr>
          <w:rFonts w:hint="default" w:asciiTheme="minorEastAsia" w:hAnsiTheme="minorEastAsia" w:eastAsiaTheme="minorEastAsia" w:cstheme="minorEastAsia"/>
          <w:kern w:val="2"/>
          <w:sz w:val="24"/>
          <w:szCs w:val="24"/>
          <w:lang w:val="en-US" w:eastAsia="zh-CN" w:bidi="ar-SA"/>
        </w:rPr>
        <w:t>文件，进行解析，运行对应语句，然后主程序休眠，如此反复。</w:t>
      </w:r>
      <w:r>
        <w:rPr>
          <w:rFonts w:hint="default" w:asciiTheme="minorEastAsia" w:hAnsiTheme="minorEastAsia" w:eastAsiaTheme="minorEastAsia" w:cstheme="minorEastAsia"/>
          <w:kern w:val="2"/>
          <w:sz w:val="24"/>
          <w:szCs w:val="24"/>
          <w:lang w:val="en-US" w:eastAsia="zh-CN" w:bidi="ar-SA"/>
        </w:rPr>
        <w:tab/>
      </w:r>
    </w:p>
    <w:p>
      <w:pPr>
        <w:pStyle w:val="21"/>
        <w:widowControl w:val="0"/>
        <w:numPr>
          <w:ilvl w:val="0"/>
          <w:numId w:val="0"/>
        </w:numPr>
        <w:tabs>
          <w:tab w:val="left" w:pos="492"/>
        </w:tabs>
        <w:autoSpaceDE w:val="0"/>
        <w:autoSpaceDN w:val="0"/>
        <w:spacing w:line="360" w:lineRule="auto"/>
        <w:rPr>
          <w:rFonts w:hint="default"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default" w:asciiTheme="minorEastAsia" w:hAnsiTheme="minorEastAsia" w:eastAsiaTheme="minorEastAsia" w:cstheme="minorEastAsia"/>
          <w:kern w:val="2"/>
          <w:sz w:val="24"/>
          <w:szCs w:val="24"/>
          <w:lang w:val="en-US" w:eastAsia="zh-CN" w:bidi="ar-SA"/>
        </w:rPr>
        <w:t>1.</w:t>
      </w:r>
      <w:r>
        <w:rPr>
          <w:rFonts w:hint="default" w:ascii="Times New Roman" w:hAnsi="Times New Roman" w:eastAsia="宋体" w:cs="Times New Roman"/>
          <w:kern w:val="2"/>
          <w:sz w:val="24"/>
          <w:szCs w:val="24"/>
          <w:lang w:val="en-US" w:eastAsia="zh-CN" w:bidi="ar-SA"/>
        </w:rPr>
        <w:t>/var/spool/cron/</w:t>
      </w:r>
      <w:r>
        <w:rPr>
          <w:rFonts w:hint="default" w:asciiTheme="minorEastAsia" w:hAnsiTheme="minorEastAsia" w:eastAsiaTheme="minorEastAsia" w:cstheme="minorEastAsia"/>
          <w:kern w:val="2"/>
          <w:sz w:val="24"/>
          <w:szCs w:val="24"/>
          <w:lang w:val="en-US" w:eastAsia="zh-CN" w:bidi="ar-SA"/>
        </w:rPr>
        <w:t xml:space="preserve"> 这个目录下存放的是每个用户包括</w:t>
      </w:r>
      <w:r>
        <w:rPr>
          <w:rFonts w:hint="default" w:ascii="Times New Roman" w:hAnsi="Times New Roman" w:eastAsia="宋体" w:cs="Times New Roman"/>
          <w:kern w:val="2"/>
          <w:sz w:val="24"/>
          <w:szCs w:val="24"/>
          <w:lang w:val="en-US" w:eastAsia="zh-CN" w:bidi="ar-SA"/>
        </w:rPr>
        <w:t>root</w:t>
      </w:r>
      <w:r>
        <w:rPr>
          <w:rFonts w:hint="default" w:asciiTheme="minorEastAsia" w:hAnsiTheme="minorEastAsia" w:eastAsiaTheme="minorEastAsia" w:cstheme="minorEastAsia"/>
          <w:kern w:val="2"/>
          <w:sz w:val="24"/>
          <w:szCs w:val="24"/>
          <w:lang w:val="en-US" w:eastAsia="zh-CN" w:bidi="ar-SA"/>
        </w:rPr>
        <w:t>的</w:t>
      </w:r>
      <w:r>
        <w:rPr>
          <w:rFonts w:hint="eastAsia" w:ascii="Times New Roman" w:hAnsi="Times New Roman" w:eastAsia="宋体" w:cs="Times New Roman"/>
          <w:kern w:val="2"/>
          <w:sz w:val="24"/>
          <w:szCs w:val="24"/>
          <w:lang w:val="en-US" w:eastAsia="zh-CN" w:bidi="ar-SA"/>
        </w:rPr>
        <w:t>Crontab</w:t>
      </w:r>
      <w:r>
        <w:rPr>
          <w:rFonts w:hint="default" w:asciiTheme="minorEastAsia" w:hAnsiTheme="minorEastAsia" w:eastAsiaTheme="minorEastAsia" w:cstheme="minorEastAsia"/>
          <w:kern w:val="2"/>
          <w:sz w:val="24"/>
          <w:szCs w:val="24"/>
          <w:lang w:val="en-US" w:eastAsia="zh-CN" w:bidi="ar-SA"/>
        </w:rPr>
        <w:t>任务，每个任务以创建者的名字命名。</w:t>
      </w:r>
    </w:p>
    <w:p>
      <w:pPr>
        <w:pStyle w:val="21"/>
        <w:widowControl w:val="0"/>
        <w:numPr>
          <w:ilvl w:val="0"/>
          <w:numId w:val="0"/>
        </w:numPr>
        <w:tabs>
          <w:tab w:val="left" w:pos="492"/>
        </w:tabs>
        <w:autoSpaceDE w:val="0"/>
        <w:autoSpaceDN w:val="0"/>
        <w:spacing w:line="360" w:lineRule="auto"/>
        <w:rPr>
          <w:rFonts w:hint="default"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default" w:asciiTheme="minorEastAsia" w:hAnsiTheme="minorEastAsia" w:eastAsiaTheme="minorEastAsia" w:cstheme="minorEastAsia"/>
          <w:kern w:val="2"/>
          <w:sz w:val="24"/>
          <w:szCs w:val="24"/>
          <w:lang w:val="en-US" w:eastAsia="zh-CN" w:bidi="ar-SA"/>
        </w:rPr>
        <w:t>2.</w:t>
      </w:r>
      <w:r>
        <w:rPr>
          <w:rFonts w:hint="default" w:ascii="Times New Roman" w:hAnsi="Times New Roman" w:eastAsia="宋体" w:cs="Times New Roman"/>
          <w:kern w:val="2"/>
          <w:sz w:val="24"/>
          <w:szCs w:val="24"/>
          <w:lang w:val="en-US" w:eastAsia="zh-CN" w:bidi="ar-SA"/>
        </w:rPr>
        <w:t>/etc/</w:t>
      </w:r>
      <w:r>
        <w:rPr>
          <w:rFonts w:hint="eastAsia" w:ascii="Times New Roman" w:hAnsi="Times New Roman" w:eastAsia="宋体" w:cs="Times New Roman"/>
          <w:kern w:val="2"/>
          <w:sz w:val="24"/>
          <w:szCs w:val="24"/>
          <w:lang w:val="en-US" w:eastAsia="zh-CN" w:bidi="ar-SA"/>
        </w:rPr>
        <w:t>crontab</w:t>
      </w:r>
      <w:r>
        <w:rPr>
          <w:rFonts w:hint="default" w:ascii="Times New Roman" w:hAnsi="Times New Roman" w:eastAsia="宋体" w:cs="Times New Roman"/>
          <w:kern w:val="2"/>
          <w:sz w:val="24"/>
          <w:szCs w:val="24"/>
          <w:lang w:val="en-US" w:eastAsia="zh-CN" w:bidi="ar-SA"/>
        </w:rPr>
        <w:t>/</w:t>
      </w:r>
      <w:r>
        <w:rPr>
          <w:rFonts w:hint="default" w:asciiTheme="minorEastAsia" w:hAnsiTheme="minorEastAsia" w:eastAsiaTheme="minorEastAsia" w:cstheme="minorEastAsia"/>
          <w:kern w:val="2"/>
          <w:sz w:val="24"/>
          <w:szCs w:val="24"/>
          <w:lang w:val="en-US" w:eastAsia="zh-CN" w:bidi="ar-SA"/>
        </w:rPr>
        <w:t xml:space="preserve"> 这个文件负责安排由系统管理员制定的</w:t>
      </w:r>
      <w:r>
        <w:rPr>
          <w:rFonts w:hint="eastAsia" w:ascii="Times New Roman" w:hAnsi="Times New Roman" w:eastAsia="宋体" w:cs="Times New Roman"/>
          <w:kern w:val="2"/>
          <w:sz w:val="24"/>
          <w:szCs w:val="24"/>
          <w:lang w:val="en-US" w:eastAsia="zh-CN" w:bidi="ar-SA"/>
        </w:rPr>
        <w:t>Crontab</w:t>
      </w:r>
      <w:r>
        <w:rPr>
          <w:rFonts w:hint="eastAsia" w:asciiTheme="minorEastAsia" w:hAnsiTheme="minorEastAsia" w:cstheme="minorEastAsia"/>
          <w:kern w:val="2"/>
          <w:sz w:val="24"/>
          <w:szCs w:val="24"/>
          <w:lang w:val="en-US" w:eastAsia="zh-CN" w:bidi="ar-SA"/>
        </w:rPr>
        <w:t>。</w:t>
      </w:r>
    </w:p>
    <w:p>
      <w:pPr>
        <w:pStyle w:val="21"/>
        <w:widowControl w:val="0"/>
        <w:numPr>
          <w:ilvl w:val="0"/>
          <w:numId w:val="0"/>
        </w:numPr>
        <w:tabs>
          <w:tab w:val="left" w:pos="492"/>
        </w:tabs>
        <w:autoSpaceDE w:val="0"/>
        <w:autoSpaceDN w:val="0"/>
        <w:spacing w:line="360" w:lineRule="auto"/>
        <w:rPr>
          <w:rFonts w:hint="default" w:asciiTheme="minorHAnsi" w:hAnsiTheme="minorHAnsi" w:eastAsiaTheme="minorEastAsia" w:cstheme="minorBidi"/>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default" w:asciiTheme="minorEastAsia" w:hAnsiTheme="minorEastAsia" w:eastAsiaTheme="minorEastAsia" w:cstheme="minorEastAsia"/>
          <w:kern w:val="2"/>
          <w:sz w:val="24"/>
          <w:szCs w:val="24"/>
          <w:lang w:val="en-US" w:eastAsia="zh-CN" w:bidi="ar-SA"/>
        </w:rPr>
        <w:t>3.</w:t>
      </w:r>
      <w:r>
        <w:rPr>
          <w:rFonts w:hint="default" w:ascii="Times New Roman" w:hAnsi="Times New Roman" w:eastAsia="宋体" w:cs="Times New Roman"/>
          <w:kern w:val="2"/>
          <w:sz w:val="24"/>
          <w:szCs w:val="24"/>
          <w:lang w:val="en-US" w:eastAsia="zh-CN" w:bidi="ar-SA"/>
        </w:rPr>
        <w:t>/etc/cron.d/</w:t>
      </w:r>
      <w:r>
        <w:rPr>
          <w:rFonts w:hint="default" w:asciiTheme="minorEastAsia" w:hAnsiTheme="minorEastAsia" w:eastAsiaTheme="minorEastAsia" w:cstheme="minorEastAsia"/>
          <w:kern w:val="2"/>
          <w:sz w:val="24"/>
          <w:szCs w:val="24"/>
          <w:lang w:val="en-US" w:eastAsia="zh-CN" w:bidi="ar-SA"/>
        </w:rPr>
        <w:t xml:space="preserve"> 这个目录用来存放任何要执行的</w:t>
      </w:r>
      <w:r>
        <w:rPr>
          <w:rFonts w:hint="eastAsia" w:ascii="Times New Roman" w:hAnsi="Times New Roman" w:eastAsia="宋体" w:cs="Times New Roman"/>
          <w:kern w:val="2"/>
          <w:sz w:val="24"/>
          <w:szCs w:val="24"/>
          <w:lang w:val="en-US" w:eastAsia="zh-CN" w:bidi="ar-SA"/>
        </w:rPr>
        <w:t>Crontab</w:t>
      </w:r>
      <w:r>
        <w:rPr>
          <w:rFonts w:hint="default" w:asciiTheme="minorEastAsia" w:hAnsiTheme="minorEastAsia" w:eastAsiaTheme="minorEastAsia" w:cstheme="minorEastAsia"/>
          <w:kern w:val="2"/>
          <w:sz w:val="24"/>
          <w:szCs w:val="24"/>
          <w:lang w:val="en-US" w:eastAsia="zh-CN" w:bidi="ar-SA"/>
        </w:rPr>
        <w:t>文件或脚本</w:t>
      </w:r>
      <w:r>
        <w:rPr>
          <w:rFonts w:hint="eastAsia" w:asciiTheme="minorEastAsia" w:hAnsiTheme="minorEastAsia" w:cstheme="minorEastAsia"/>
          <w:kern w:val="2"/>
          <w:sz w:val="24"/>
          <w:szCs w:val="24"/>
          <w:lang w:val="en-US" w:eastAsia="zh-CN" w:bidi="ar-SA"/>
        </w:rPr>
        <w:t>。</w:t>
      </w:r>
    </w:p>
    <w:p>
      <w:pPr>
        <w:numPr>
          <w:ilvl w:val="1"/>
          <w:numId w:val="1"/>
        </w:numPr>
        <w:spacing w:line="360" w:lineRule="auto"/>
        <w:ind w:leftChars="0"/>
        <w:outlineLvl w:val="1"/>
        <w:rPr>
          <w:rFonts w:hint="eastAsia" w:ascii="黑体" w:hAnsi="黑体" w:eastAsia="黑体" w:cs="黑体"/>
          <w:sz w:val="24"/>
          <w:szCs w:val="24"/>
          <w:lang w:val="en-US" w:eastAsia="zh-CN"/>
        </w:rPr>
      </w:pPr>
      <w:bookmarkStart w:id="124" w:name="_Toc29770_WPSOffice_Level2"/>
      <w:bookmarkStart w:id="125" w:name="_Toc23307_WPSOffice_Level2"/>
      <w:r>
        <w:rPr>
          <w:rFonts w:hint="eastAsia" w:ascii="Times New Roman" w:hAnsi="Times New Roman" w:eastAsia="宋体" w:cs="Times New Roman"/>
          <w:kern w:val="2"/>
          <w:sz w:val="24"/>
          <w:szCs w:val="24"/>
          <w:lang w:val="en-US" w:eastAsia="zh-CN" w:bidi="ar-SA"/>
        </w:rPr>
        <w:t>XPath</w:t>
      </w:r>
      <w:r>
        <w:rPr>
          <w:rFonts w:hint="default" w:ascii="黑体" w:hAnsi="黑体" w:eastAsia="黑体" w:cs="黑体"/>
          <w:sz w:val="24"/>
          <w:szCs w:val="24"/>
          <w:lang w:eastAsia="zh-CN"/>
        </w:rPr>
        <w:t>路径表达式语法介绍</w:t>
      </w:r>
      <w:bookmarkEnd w:id="124"/>
      <w:bookmarkEnd w:id="125"/>
    </w:p>
    <w:p>
      <w:pPr>
        <w:pStyle w:val="21"/>
        <w:widowControl w:val="0"/>
        <w:numPr>
          <w:ilvl w:val="0"/>
          <w:numId w:val="0"/>
        </w:numPr>
        <w:tabs>
          <w:tab w:val="left" w:pos="492"/>
        </w:tabs>
        <w:autoSpaceDE w:val="0"/>
        <w:autoSpaceDN w:val="0"/>
        <w:spacing w:line="360" w:lineRule="auto"/>
        <w:rPr>
          <w:rFonts w:hint="default" w:asciiTheme="minorHAnsi" w:hAnsiTheme="minorHAnsi" w:eastAsiaTheme="minorEastAsia" w:cstheme="minorBidi"/>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XPath</w:t>
      </w:r>
      <w:r>
        <w:rPr>
          <w:rFonts w:hint="default" w:asciiTheme="minorEastAsia" w:hAnsiTheme="minorEastAsia" w:eastAsiaTheme="minorEastAsia" w:cstheme="minorEastAsia"/>
          <w:kern w:val="2"/>
          <w:sz w:val="24"/>
          <w:szCs w:val="24"/>
          <w:lang w:val="en-US" w:eastAsia="zh-CN" w:bidi="ar-SA"/>
        </w:rPr>
        <w:t>是一种选择</w:t>
      </w:r>
      <w:r>
        <w:rPr>
          <w:rFonts w:hint="eastAsia" w:ascii="Times New Roman" w:hAnsi="Times New Roman" w:eastAsia="宋体" w:cs="Times New Roman"/>
          <w:kern w:val="2"/>
          <w:sz w:val="24"/>
          <w:szCs w:val="24"/>
          <w:lang w:val="en-US" w:eastAsia="zh-CN" w:bidi="ar-SA"/>
        </w:rPr>
        <w:t>XML</w:t>
      </w:r>
      <w:r>
        <w:rPr>
          <w:rFonts w:hint="default" w:asciiTheme="minorEastAsia" w:hAnsiTheme="minorEastAsia" w:eastAsiaTheme="minorEastAsia" w:cstheme="minorEastAsia"/>
          <w:kern w:val="2"/>
          <w:sz w:val="24"/>
          <w:szCs w:val="24"/>
          <w:lang w:val="en-US" w:eastAsia="zh-CN" w:bidi="ar-SA"/>
        </w:rPr>
        <w:t>文件中节点的方法，</w:t>
      </w:r>
      <w:r>
        <w:rPr>
          <w:rFonts w:hint="default" w:ascii="Times New Roman" w:hAnsi="Times New Roman" w:eastAsia="宋体" w:cs="Times New Roman"/>
          <w:kern w:val="2"/>
          <w:sz w:val="24"/>
          <w:szCs w:val="24"/>
          <w:lang w:val="en-US" w:eastAsia="zh-CN" w:bidi="ar-SA"/>
        </w:rPr>
        <w:t>HTML</w:t>
      </w:r>
      <w:r>
        <w:rPr>
          <w:rFonts w:hint="default" w:asciiTheme="minorEastAsia" w:hAnsiTheme="minorEastAsia" w:eastAsiaTheme="minorEastAsia" w:cstheme="minorEastAsia"/>
          <w:kern w:val="2"/>
          <w:sz w:val="24"/>
          <w:szCs w:val="24"/>
          <w:lang w:val="en-US" w:eastAsia="zh-CN" w:bidi="ar-SA"/>
        </w:rPr>
        <w:t>文档也是</w:t>
      </w:r>
      <w:r>
        <w:rPr>
          <w:rFonts w:hint="eastAsia" w:ascii="Times New Roman" w:hAnsi="Times New Roman" w:eastAsia="宋体" w:cs="Times New Roman"/>
          <w:kern w:val="2"/>
          <w:sz w:val="24"/>
          <w:szCs w:val="24"/>
          <w:lang w:val="en-US" w:eastAsia="zh-CN" w:bidi="ar-SA"/>
        </w:rPr>
        <w:t>XML</w:t>
      </w:r>
      <w:r>
        <w:rPr>
          <w:rFonts w:hint="default" w:asciiTheme="minorEastAsia" w:hAnsiTheme="minorEastAsia" w:eastAsiaTheme="minorEastAsia" w:cstheme="minorEastAsia"/>
          <w:kern w:val="2"/>
          <w:sz w:val="24"/>
          <w:szCs w:val="24"/>
          <w:lang w:val="en-US" w:eastAsia="zh-CN" w:bidi="ar-SA"/>
        </w:rPr>
        <w:t>文档的一种，利用</w:t>
      </w:r>
      <w:r>
        <w:rPr>
          <w:rFonts w:hint="eastAsia" w:ascii="Times New Roman" w:hAnsi="Times New Roman" w:eastAsia="宋体" w:cs="Times New Roman"/>
          <w:kern w:val="2"/>
          <w:sz w:val="24"/>
          <w:szCs w:val="24"/>
          <w:lang w:val="en-US" w:eastAsia="zh-CN" w:bidi="ar-SA"/>
        </w:rPr>
        <w:t>XPath</w:t>
      </w:r>
      <w:r>
        <w:rPr>
          <w:rFonts w:hint="default" w:asciiTheme="minorEastAsia" w:hAnsiTheme="minorEastAsia" w:eastAsiaTheme="minorEastAsia" w:cstheme="minorEastAsia"/>
          <w:kern w:val="2"/>
          <w:sz w:val="24"/>
          <w:szCs w:val="24"/>
          <w:lang w:val="en-US" w:eastAsia="zh-CN" w:bidi="ar-SA"/>
        </w:rPr>
        <w:t>语法可以很方便地找出对应元素的对应</w:t>
      </w:r>
      <w:r>
        <w:rPr>
          <w:rFonts w:hint="default" w:ascii="Times New Roman" w:hAnsi="Times New Roman" w:eastAsia="宋体" w:cs="Times New Roman"/>
          <w:kern w:val="2"/>
          <w:sz w:val="24"/>
          <w:szCs w:val="24"/>
          <w:lang w:val="en-US" w:eastAsia="zh-CN" w:bidi="ar-SA"/>
        </w:rPr>
        <w:t>DOM</w:t>
      </w:r>
      <w:r>
        <w:rPr>
          <w:rFonts w:hint="default" w:asciiTheme="minorEastAsia" w:hAnsiTheme="minorEastAsia" w:eastAsiaTheme="minorEastAsia" w:cstheme="minorEastAsia"/>
          <w:kern w:val="2"/>
          <w:sz w:val="24"/>
          <w:szCs w:val="24"/>
          <w:lang w:val="en-US" w:eastAsia="zh-CN" w:bidi="ar-SA"/>
        </w:rPr>
        <w:t>。</w:t>
      </w:r>
    </w:p>
    <w:p>
      <w:pPr>
        <w:numPr>
          <w:ilvl w:val="1"/>
          <w:numId w:val="1"/>
        </w:numPr>
        <w:spacing w:line="360" w:lineRule="auto"/>
        <w:ind w:leftChars="0"/>
        <w:outlineLvl w:val="1"/>
        <w:rPr>
          <w:rFonts w:hint="eastAsia" w:ascii="黑体" w:hAnsi="黑体" w:eastAsia="黑体" w:cs="黑体"/>
          <w:sz w:val="24"/>
          <w:szCs w:val="24"/>
          <w:lang w:val="en-US" w:eastAsia="zh-CN"/>
        </w:rPr>
      </w:pPr>
      <w:bookmarkStart w:id="126" w:name="_Toc6599_WPSOffice_Level2"/>
      <w:bookmarkStart w:id="127" w:name="_Toc23650_WPSOffice_Level2"/>
      <w:r>
        <w:rPr>
          <w:rFonts w:hint="eastAsia" w:ascii="Times New Roman" w:hAnsi="Times New Roman" w:eastAsia="宋体" w:cs="Times New Roman"/>
          <w:kern w:val="2"/>
          <w:sz w:val="24"/>
          <w:szCs w:val="24"/>
          <w:lang w:val="en-US" w:eastAsia="zh-CN" w:bidi="ar-SA"/>
        </w:rPr>
        <w:t>uWSGI</w:t>
      </w:r>
      <w:r>
        <w:rPr>
          <w:rFonts w:hint="default" w:ascii="黑体" w:hAnsi="黑体" w:eastAsia="黑体" w:cs="黑体"/>
          <w:sz w:val="24"/>
          <w:szCs w:val="24"/>
          <w:lang w:eastAsia="zh-CN"/>
        </w:rPr>
        <w:t>介绍</w:t>
      </w:r>
      <w:bookmarkEnd w:id="126"/>
      <w:bookmarkEnd w:id="127"/>
    </w:p>
    <w:p>
      <w:pPr>
        <w:pStyle w:val="21"/>
        <w:widowControl w:val="0"/>
        <w:numPr>
          <w:ilvl w:val="0"/>
          <w:numId w:val="0"/>
        </w:numPr>
        <w:tabs>
          <w:tab w:val="left" w:pos="492"/>
        </w:tabs>
        <w:autoSpaceDE w:val="0"/>
        <w:autoSpaceDN w:val="0"/>
        <w:spacing w:line="360" w:lineRule="auto"/>
        <w:rPr>
          <w:rFonts w:hint="default" w:ascii="黑体" w:hAnsi="黑体" w:eastAsia="黑体" w:cs="黑体"/>
          <w:sz w:val="24"/>
          <w:szCs w:val="24"/>
          <w:lang w:val="en-US" w:eastAsia="zh-CN"/>
        </w:rPr>
      </w:pPr>
      <w:r>
        <w:rPr>
          <w:rFonts w:hint="eastAsia" w:asciiTheme="minorEastAsia" w:hAnsiTheme="minorEastAsia" w:cstheme="minorEastAsia"/>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uWSGI</w:t>
      </w:r>
      <w:r>
        <w:rPr>
          <w:rFonts w:hint="default" w:asciiTheme="minorEastAsia" w:hAnsiTheme="minorEastAsia" w:eastAsiaTheme="minorEastAsia" w:cstheme="minorEastAsia"/>
          <w:kern w:val="2"/>
          <w:sz w:val="24"/>
          <w:szCs w:val="24"/>
          <w:lang w:val="en-US" w:eastAsia="zh-CN" w:bidi="ar-SA"/>
        </w:rPr>
        <w:t>基于</w:t>
      </w:r>
      <w:r>
        <w:rPr>
          <w:rFonts w:hint="default" w:ascii="Times New Roman" w:hAnsi="Times New Roman" w:eastAsia="宋体" w:cs="Times New Roman"/>
          <w:kern w:val="2"/>
          <w:sz w:val="24"/>
          <w:szCs w:val="24"/>
          <w:lang w:val="en-US" w:eastAsia="zh-CN" w:bidi="ar-SA"/>
        </w:rPr>
        <w:t>c</w:t>
      </w:r>
      <w:r>
        <w:rPr>
          <w:rFonts w:hint="default" w:asciiTheme="minorEastAsia" w:hAnsiTheme="minorEastAsia" w:eastAsiaTheme="minorEastAsia" w:cstheme="minorEastAsia"/>
          <w:kern w:val="2"/>
          <w:sz w:val="24"/>
          <w:szCs w:val="24"/>
          <w:lang w:val="en-US" w:eastAsia="zh-CN" w:bidi="ar-SA"/>
        </w:rPr>
        <w:t>语言开发的一个</w:t>
      </w:r>
      <w:r>
        <w:rPr>
          <w:rFonts w:hint="default" w:ascii="Times New Roman" w:hAnsi="Times New Roman" w:eastAsia="宋体" w:cs="Times New Roman"/>
          <w:kern w:val="2"/>
          <w:sz w:val="24"/>
          <w:szCs w:val="24"/>
          <w:lang w:val="en-US" w:eastAsia="zh-CN" w:bidi="ar-SA"/>
        </w:rPr>
        <w:t>web</w:t>
      </w:r>
      <w:r>
        <w:rPr>
          <w:rFonts w:hint="default" w:asciiTheme="minorEastAsia" w:hAnsiTheme="minorEastAsia" w:eastAsiaTheme="minorEastAsia" w:cstheme="minorEastAsia"/>
          <w:kern w:val="2"/>
          <w:sz w:val="24"/>
          <w:szCs w:val="24"/>
          <w:lang w:val="en-US" w:eastAsia="zh-CN" w:bidi="ar-SA"/>
        </w:rPr>
        <w:t>服务器，它实现了</w:t>
      </w:r>
      <w:r>
        <w:rPr>
          <w:rFonts w:hint="default" w:ascii="Times New Roman" w:hAnsi="Times New Roman" w:eastAsia="宋体" w:cs="Times New Roman"/>
          <w:kern w:val="2"/>
          <w:sz w:val="24"/>
          <w:szCs w:val="24"/>
          <w:lang w:val="en-US" w:eastAsia="zh-CN" w:bidi="ar-SA"/>
        </w:rPr>
        <w:t>WSGI</w:t>
      </w:r>
      <w:r>
        <w:rPr>
          <w:rFonts w:hint="default" w:asciiTheme="minorEastAsia" w:hAnsiTheme="minorEastAsia" w:eastAsiaTheme="minorEastAsia" w:cstheme="minorEastAsia"/>
          <w:kern w:val="2"/>
          <w:sz w:val="24"/>
          <w:szCs w:val="24"/>
          <w:lang w:val="en-US" w:eastAsia="zh-CN" w:bidi="ar-SA"/>
        </w:rPr>
        <w:t>协议，它会启动若干个</w:t>
      </w:r>
      <w:r>
        <w:rPr>
          <w:rFonts w:hint="eastAsia" w:ascii="Times New Roman" w:hAnsi="Times New Roman" w:eastAsia="宋体" w:cs="Times New Roman"/>
          <w:kern w:val="2"/>
          <w:sz w:val="24"/>
          <w:szCs w:val="24"/>
          <w:lang w:val="en-US" w:eastAsia="zh-CN" w:bidi="ar-SA"/>
        </w:rPr>
        <w:t>F</w:t>
      </w:r>
      <w:r>
        <w:rPr>
          <w:rFonts w:hint="default" w:ascii="Times New Roman" w:hAnsi="Times New Roman" w:eastAsia="宋体" w:cs="Times New Roman"/>
          <w:kern w:val="2"/>
          <w:sz w:val="24"/>
          <w:szCs w:val="24"/>
          <w:lang w:val="en-US" w:eastAsia="zh-CN" w:bidi="ar-SA"/>
        </w:rPr>
        <w:t>ask</w:t>
      </w:r>
      <w:r>
        <w:rPr>
          <w:rFonts w:hint="default" w:asciiTheme="minorEastAsia" w:hAnsiTheme="minorEastAsia" w:eastAsiaTheme="minorEastAsia" w:cstheme="minorEastAsia"/>
          <w:kern w:val="2"/>
          <w:sz w:val="24"/>
          <w:szCs w:val="24"/>
          <w:lang w:val="en-US" w:eastAsia="zh-CN" w:bidi="ar-SA"/>
        </w:rPr>
        <w:t>程序进程，每当有请求进来时，它会随机分配个一个空闲的进程处理，每个</w:t>
      </w:r>
      <w:r>
        <w:rPr>
          <w:rFonts w:hint="eastAsia" w:ascii="Times New Roman" w:hAnsi="Times New Roman" w:eastAsia="宋体" w:cs="Times New Roman"/>
          <w:kern w:val="2"/>
          <w:sz w:val="21"/>
          <w:szCs w:val="24"/>
          <w:lang w:val="en-US" w:eastAsia="zh-CN" w:bidi="ar-SA"/>
        </w:rPr>
        <w:t>F</w:t>
      </w:r>
      <w:r>
        <w:rPr>
          <w:rFonts w:hint="default" w:ascii="Times New Roman" w:hAnsi="Times New Roman" w:eastAsia="宋体" w:cs="Times New Roman"/>
          <w:kern w:val="2"/>
          <w:sz w:val="21"/>
          <w:szCs w:val="24"/>
          <w:lang w:val="en-US" w:eastAsia="zh-CN" w:bidi="ar-SA"/>
        </w:rPr>
        <w:t>lask</w:t>
      </w:r>
      <w:r>
        <w:rPr>
          <w:rFonts w:hint="default" w:asciiTheme="minorEastAsia" w:hAnsiTheme="minorEastAsia" w:eastAsiaTheme="minorEastAsia" w:cstheme="minorEastAsia"/>
          <w:kern w:val="2"/>
          <w:sz w:val="24"/>
          <w:szCs w:val="24"/>
          <w:lang w:val="en-US" w:eastAsia="zh-CN" w:bidi="ar-SA"/>
        </w:rPr>
        <w:t>程序配置成单线程，就构造出一个多进程，单线程的</w:t>
      </w:r>
      <w:r>
        <w:rPr>
          <w:rFonts w:hint="default" w:ascii="Times New Roman" w:hAnsi="Times New Roman" w:eastAsia="宋体" w:cs="Times New Roman"/>
          <w:kern w:val="2"/>
          <w:sz w:val="24"/>
          <w:szCs w:val="24"/>
          <w:lang w:val="en-US" w:eastAsia="zh-CN" w:bidi="ar-SA"/>
        </w:rPr>
        <w:t>web-server</w:t>
      </w:r>
      <w:r>
        <w:rPr>
          <w:rFonts w:hint="default" w:asciiTheme="minorEastAsia" w:hAnsiTheme="minorEastAsia" w:eastAsiaTheme="minorEastAsia" w:cstheme="minorEastAsia"/>
          <w:kern w:val="2"/>
          <w:sz w:val="24"/>
          <w:szCs w:val="24"/>
          <w:lang w:val="en-US" w:eastAsia="zh-CN" w:bidi="ar-SA"/>
        </w:rPr>
        <w:t>程序。因为</w:t>
      </w:r>
      <w:r>
        <w:rPr>
          <w:rFonts w:hint="default" w:ascii="Times New Roman" w:hAnsi="Times New Roman" w:eastAsia="宋体" w:cs="Times New Roman"/>
          <w:kern w:val="2"/>
          <w:sz w:val="24"/>
          <w:szCs w:val="24"/>
          <w:lang w:val="en-US" w:eastAsia="zh-CN" w:bidi="ar-SA"/>
        </w:rPr>
        <w:t>web</w:t>
      </w:r>
      <w:r>
        <w:rPr>
          <w:rFonts w:hint="default" w:asciiTheme="minorEastAsia" w:hAnsiTheme="minorEastAsia" w:eastAsiaTheme="minorEastAsia" w:cstheme="minorEastAsia"/>
          <w:kern w:val="2"/>
          <w:sz w:val="24"/>
          <w:szCs w:val="24"/>
          <w:lang w:val="en-US" w:eastAsia="zh-CN" w:bidi="ar-SA"/>
        </w:rPr>
        <w:t>服务瓶颈在</w:t>
      </w:r>
      <w:r>
        <w:rPr>
          <w:rFonts w:hint="default" w:ascii="Times New Roman" w:hAnsi="Times New Roman" w:eastAsia="宋体" w:cs="Times New Roman"/>
          <w:kern w:val="2"/>
          <w:sz w:val="24"/>
          <w:szCs w:val="24"/>
          <w:lang w:val="en-US" w:eastAsia="zh-CN" w:bidi="ar-SA"/>
        </w:rPr>
        <w:t>IO</w:t>
      </w:r>
      <w:r>
        <w:rPr>
          <w:rFonts w:hint="default" w:asciiTheme="minorEastAsia" w:hAnsiTheme="minorEastAsia" w:eastAsiaTheme="minorEastAsia" w:cstheme="minorEastAsia"/>
          <w:kern w:val="2"/>
          <w:sz w:val="24"/>
          <w:szCs w:val="24"/>
          <w:lang w:val="en-US" w:eastAsia="zh-CN" w:bidi="ar-SA"/>
        </w:rPr>
        <w:t>，不在</w:t>
      </w:r>
      <w:r>
        <w:rPr>
          <w:rFonts w:hint="default" w:ascii="Times New Roman" w:hAnsi="Times New Roman" w:eastAsia="宋体" w:cs="Times New Roman"/>
          <w:kern w:val="2"/>
          <w:sz w:val="24"/>
          <w:szCs w:val="24"/>
          <w:lang w:val="en-US" w:eastAsia="zh-CN" w:bidi="ar-SA"/>
        </w:rPr>
        <w:t>CPU</w:t>
      </w:r>
      <w:r>
        <w:rPr>
          <w:rFonts w:hint="default" w:asciiTheme="minorEastAsia" w:hAnsiTheme="minorEastAsia" w:eastAsiaTheme="minorEastAsia" w:cstheme="minorEastAsia"/>
          <w:kern w:val="2"/>
          <w:sz w:val="24"/>
          <w:szCs w:val="24"/>
          <w:lang w:val="en-US" w:eastAsia="zh-CN" w:bidi="ar-SA"/>
        </w:rPr>
        <w:t>，所以设计成单线程可以减免线程和锁之间的切换花销。</w:t>
      </w:r>
    </w:p>
    <w:p>
      <w:pPr>
        <w:numPr>
          <w:ilvl w:val="1"/>
          <w:numId w:val="1"/>
        </w:numPr>
        <w:spacing w:line="360" w:lineRule="auto"/>
        <w:ind w:leftChars="0"/>
        <w:outlineLvl w:val="1"/>
        <w:rPr>
          <w:rFonts w:hint="eastAsia" w:ascii="黑体" w:hAnsi="黑体" w:eastAsia="黑体" w:cs="黑体"/>
          <w:sz w:val="24"/>
          <w:szCs w:val="24"/>
          <w:lang w:val="en-US" w:eastAsia="zh-CN"/>
        </w:rPr>
      </w:pPr>
      <w:bookmarkStart w:id="128" w:name="_Toc14724_WPSOffice_Level2"/>
      <w:bookmarkStart w:id="129" w:name="_Toc5348_WPSOffice_Level2"/>
      <w:r>
        <w:rPr>
          <w:rFonts w:hint="eastAsia" w:ascii="Times New Roman" w:hAnsi="Times New Roman" w:eastAsia="宋体" w:cs="Times New Roman"/>
          <w:kern w:val="2"/>
          <w:sz w:val="24"/>
          <w:szCs w:val="24"/>
          <w:lang w:val="en-US" w:eastAsia="zh-CN" w:bidi="ar-SA"/>
        </w:rPr>
        <w:t>N</w:t>
      </w:r>
      <w:r>
        <w:rPr>
          <w:rFonts w:hint="default" w:ascii="Times New Roman" w:hAnsi="Times New Roman" w:eastAsia="宋体" w:cs="Times New Roman"/>
          <w:kern w:val="2"/>
          <w:sz w:val="24"/>
          <w:szCs w:val="24"/>
          <w:lang w:val="en-US" w:eastAsia="zh-CN" w:bidi="ar-SA"/>
        </w:rPr>
        <w:t>ginx</w:t>
      </w:r>
      <w:r>
        <w:rPr>
          <w:rFonts w:hint="default" w:ascii="黑体" w:hAnsi="黑体" w:eastAsia="黑体" w:cs="黑体"/>
          <w:sz w:val="24"/>
          <w:szCs w:val="24"/>
          <w:lang w:eastAsia="zh-CN"/>
        </w:rPr>
        <w:t>介绍</w:t>
      </w:r>
      <w:bookmarkEnd w:id="128"/>
      <w:bookmarkEnd w:id="129"/>
    </w:p>
    <w:p>
      <w:pPr>
        <w:pStyle w:val="21"/>
        <w:widowControl w:val="0"/>
        <w:numPr>
          <w:ilvl w:val="0"/>
          <w:numId w:val="0"/>
        </w:numPr>
        <w:tabs>
          <w:tab w:val="left" w:pos="492"/>
        </w:tabs>
        <w:autoSpaceDE w:val="0"/>
        <w:autoSpaceDN w:val="0"/>
        <w:spacing w:line="360" w:lineRule="auto"/>
        <w:rPr>
          <w:rFonts w:hint="default"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N</w:t>
      </w:r>
      <w:r>
        <w:rPr>
          <w:rFonts w:hint="default" w:ascii="Times New Roman" w:hAnsi="Times New Roman" w:eastAsia="宋体" w:cs="Times New Roman"/>
          <w:kern w:val="2"/>
          <w:sz w:val="24"/>
          <w:szCs w:val="24"/>
          <w:lang w:val="en-US" w:eastAsia="zh-CN" w:bidi="ar-SA"/>
        </w:rPr>
        <w:t>ginx</w:t>
      </w:r>
      <w:r>
        <w:rPr>
          <w:rFonts w:hint="default" w:asciiTheme="minorEastAsia" w:hAnsiTheme="minorEastAsia" w:eastAsiaTheme="minorEastAsia" w:cstheme="minorEastAsia"/>
          <w:kern w:val="2"/>
          <w:sz w:val="24"/>
          <w:szCs w:val="24"/>
          <w:lang w:val="en-US" w:eastAsia="zh-CN" w:bidi="ar-SA"/>
        </w:rPr>
        <w:t>是一个网页服务器，它能方向代理</w:t>
      </w:r>
      <w:r>
        <w:rPr>
          <w:rFonts w:hint="default" w:ascii="Times New Roman" w:hAnsi="Times New Roman" w:eastAsia="宋体" w:cs="Times New Roman"/>
          <w:kern w:val="2"/>
          <w:sz w:val="24"/>
          <w:szCs w:val="24"/>
          <w:lang w:val="en-US" w:eastAsia="zh-CN" w:bidi="ar-SA"/>
        </w:rPr>
        <w:t>http</w:t>
      </w:r>
      <w:r>
        <w:rPr>
          <w:rFonts w:hint="default" w:asciiTheme="minorEastAsia" w:hAnsiTheme="minorEastAsia" w:eastAsiaTheme="minorEastAsia" w:cstheme="minorEastAsia"/>
          <w:kern w:val="2"/>
          <w:sz w:val="24"/>
          <w:szCs w:val="24"/>
          <w:lang w:val="en-US" w:eastAsia="zh-CN" w:bidi="ar-SA"/>
        </w:rPr>
        <w:t>，</w:t>
      </w:r>
      <w:r>
        <w:rPr>
          <w:rFonts w:hint="default" w:ascii="Times New Roman" w:hAnsi="Times New Roman" w:eastAsia="宋体" w:cs="Times New Roman"/>
          <w:kern w:val="2"/>
          <w:sz w:val="24"/>
          <w:szCs w:val="24"/>
          <w:lang w:val="en-US" w:eastAsia="zh-CN" w:bidi="ar-SA"/>
        </w:rPr>
        <w:t>https</w:t>
      </w:r>
      <w:r>
        <w:rPr>
          <w:rFonts w:hint="default" w:asciiTheme="minorEastAsia" w:hAnsiTheme="minorEastAsia" w:eastAsiaTheme="minorEastAsia" w:cstheme="minorEastAsia"/>
          <w:kern w:val="2"/>
          <w:sz w:val="24"/>
          <w:szCs w:val="24"/>
          <w:lang w:val="en-US" w:eastAsia="zh-CN" w:bidi="ar-SA"/>
        </w:rPr>
        <w:t>，</w:t>
      </w:r>
      <w:r>
        <w:rPr>
          <w:rFonts w:hint="default" w:ascii="Times New Roman" w:hAnsi="Times New Roman" w:eastAsia="宋体" w:cs="Times New Roman"/>
          <w:kern w:val="2"/>
          <w:sz w:val="24"/>
          <w:szCs w:val="24"/>
          <w:lang w:val="en-US" w:eastAsia="zh-CN" w:bidi="ar-SA"/>
        </w:rPr>
        <w:t>smtp</w:t>
      </w:r>
      <w:r>
        <w:rPr>
          <w:rFonts w:hint="default" w:asciiTheme="minorEastAsia" w:hAnsiTheme="minorEastAsia" w:eastAsiaTheme="minorEastAsia" w:cstheme="minorEastAsia"/>
          <w:kern w:val="2"/>
          <w:sz w:val="24"/>
          <w:szCs w:val="24"/>
          <w:lang w:val="en-US" w:eastAsia="zh-CN" w:bidi="ar-SA"/>
        </w:rPr>
        <w:t>等等链接协议，以及是一个负载均衡器。</w:t>
      </w:r>
    </w:p>
    <w:p>
      <w:pPr>
        <w:pStyle w:val="21"/>
        <w:widowControl w:val="0"/>
        <w:numPr>
          <w:ilvl w:val="0"/>
          <w:numId w:val="0"/>
        </w:numPr>
        <w:tabs>
          <w:tab w:val="left" w:pos="492"/>
        </w:tabs>
        <w:autoSpaceDE w:val="0"/>
        <w:autoSpaceDN w:val="0"/>
        <w:spacing w:line="360" w:lineRule="auto"/>
        <w:rPr>
          <w:rFonts w:hint="default"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default" w:asciiTheme="minorEastAsia" w:hAnsiTheme="minorEastAsia" w:eastAsiaTheme="minorEastAsia" w:cstheme="minorEastAsia"/>
          <w:kern w:val="2"/>
          <w:sz w:val="24"/>
          <w:szCs w:val="24"/>
          <w:lang w:val="en-US" w:eastAsia="zh-CN" w:bidi="ar-SA"/>
        </w:rPr>
        <w:t>为什么需要使用</w:t>
      </w:r>
      <w:r>
        <w:rPr>
          <w:rFonts w:hint="eastAsia" w:ascii="Times New Roman" w:hAnsi="Times New Roman" w:eastAsia="宋体" w:cs="Times New Roman"/>
          <w:kern w:val="2"/>
          <w:sz w:val="24"/>
          <w:szCs w:val="24"/>
          <w:lang w:val="en-US" w:eastAsia="zh-CN" w:bidi="ar-SA"/>
        </w:rPr>
        <w:t>N</w:t>
      </w:r>
      <w:r>
        <w:rPr>
          <w:rFonts w:hint="default" w:ascii="Times New Roman" w:hAnsi="Times New Roman" w:eastAsia="宋体" w:cs="Times New Roman"/>
          <w:kern w:val="2"/>
          <w:sz w:val="24"/>
          <w:szCs w:val="24"/>
          <w:lang w:val="en-US" w:eastAsia="zh-CN" w:bidi="ar-SA"/>
        </w:rPr>
        <w:t>ginx</w:t>
      </w:r>
      <w:r>
        <w:rPr>
          <w:rFonts w:hint="default" w:asciiTheme="minorEastAsia" w:hAnsiTheme="minorEastAsia" w:eastAsiaTheme="minorEastAsia" w:cstheme="minorEastAsia"/>
          <w:kern w:val="2"/>
          <w:sz w:val="24"/>
          <w:szCs w:val="24"/>
          <w:lang w:val="en-US" w:eastAsia="zh-CN" w:bidi="ar-SA"/>
        </w:rPr>
        <w:t>？作为</w:t>
      </w:r>
      <w:r>
        <w:rPr>
          <w:rFonts w:hint="default" w:ascii="Times New Roman" w:hAnsi="Times New Roman" w:eastAsia="宋体" w:cs="Times New Roman"/>
          <w:kern w:val="2"/>
          <w:sz w:val="24"/>
          <w:szCs w:val="24"/>
          <w:lang w:val="en-US" w:eastAsia="zh-CN" w:bidi="ar-SA"/>
        </w:rPr>
        <w:t>web-server</w:t>
      </w:r>
      <w:r>
        <w:rPr>
          <w:rFonts w:hint="default" w:asciiTheme="minorEastAsia" w:hAnsiTheme="minorEastAsia" w:eastAsiaTheme="minorEastAsia" w:cstheme="minorEastAsia"/>
          <w:kern w:val="2"/>
          <w:sz w:val="24"/>
          <w:szCs w:val="24"/>
          <w:lang w:val="en-US" w:eastAsia="zh-CN" w:bidi="ar-SA"/>
        </w:rPr>
        <w:t>，很容易受到别人攻击，如果只单单使用</w:t>
      </w:r>
      <w:r>
        <w:rPr>
          <w:rFonts w:hint="eastAsia" w:ascii="Times New Roman" w:hAnsi="Times New Roman" w:eastAsia="宋体" w:cs="Times New Roman"/>
          <w:kern w:val="2"/>
          <w:sz w:val="24"/>
          <w:szCs w:val="24"/>
          <w:lang w:val="en-US" w:eastAsia="zh-CN" w:bidi="ar-SA"/>
        </w:rPr>
        <w:t>uWSGI</w:t>
      </w:r>
      <w:r>
        <w:rPr>
          <w:rFonts w:hint="default" w:asciiTheme="minorEastAsia" w:hAnsiTheme="minorEastAsia" w:eastAsiaTheme="minorEastAsia" w:cstheme="minorEastAsia"/>
          <w:kern w:val="2"/>
          <w:sz w:val="24"/>
          <w:szCs w:val="24"/>
          <w:lang w:val="en-US" w:eastAsia="zh-CN" w:bidi="ar-SA"/>
        </w:rPr>
        <w:t>作为服务器的话，很容易被别人使用慢链接攻击，导致服务器所有</w:t>
      </w:r>
      <w:r>
        <w:rPr>
          <w:rFonts w:hint="eastAsia" w:ascii="Times New Roman" w:hAnsi="Times New Roman" w:eastAsia="宋体" w:cs="Times New Roman"/>
          <w:kern w:val="2"/>
          <w:sz w:val="21"/>
          <w:szCs w:val="24"/>
          <w:lang w:val="en-US" w:eastAsia="zh-CN" w:bidi="ar-SA"/>
        </w:rPr>
        <w:t>F</w:t>
      </w:r>
      <w:r>
        <w:rPr>
          <w:rFonts w:hint="default" w:ascii="Times New Roman" w:hAnsi="Times New Roman" w:eastAsia="宋体" w:cs="Times New Roman"/>
          <w:kern w:val="2"/>
          <w:sz w:val="21"/>
          <w:szCs w:val="24"/>
          <w:lang w:val="en-US" w:eastAsia="zh-CN" w:bidi="ar-SA"/>
        </w:rPr>
        <w:t>lask</w:t>
      </w:r>
      <w:r>
        <w:rPr>
          <w:rFonts w:hint="default" w:asciiTheme="minorEastAsia" w:hAnsiTheme="minorEastAsia" w:eastAsiaTheme="minorEastAsia" w:cstheme="minorEastAsia"/>
          <w:kern w:val="2"/>
          <w:sz w:val="24"/>
          <w:szCs w:val="24"/>
          <w:lang w:val="en-US" w:eastAsia="zh-CN" w:bidi="ar-SA"/>
        </w:rPr>
        <w:t>程序进程处于</w:t>
      </w:r>
      <w:r>
        <w:rPr>
          <w:rFonts w:hint="default" w:ascii="Times New Roman" w:hAnsi="Times New Roman" w:eastAsia="宋体" w:cs="Times New Roman"/>
          <w:kern w:val="2"/>
          <w:sz w:val="24"/>
          <w:szCs w:val="24"/>
          <w:lang w:val="en-US" w:eastAsia="zh-CN" w:bidi="ar-SA"/>
        </w:rPr>
        <w:t>busy</w:t>
      </w:r>
      <w:r>
        <w:rPr>
          <w:rFonts w:hint="default" w:asciiTheme="minorEastAsia" w:hAnsiTheme="minorEastAsia" w:eastAsiaTheme="minorEastAsia" w:cstheme="minorEastAsia"/>
          <w:kern w:val="2"/>
          <w:sz w:val="24"/>
          <w:szCs w:val="24"/>
          <w:lang w:val="en-US" w:eastAsia="zh-CN" w:bidi="ar-SA"/>
        </w:rPr>
        <w:t>状态，从而导致服务不可用。</w:t>
      </w:r>
      <w:r>
        <w:rPr>
          <w:rFonts w:hint="eastAsia" w:ascii="Times New Roman" w:hAnsi="Times New Roman" w:eastAsia="宋体" w:cs="Times New Roman"/>
          <w:kern w:val="2"/>
          <w:sz w:val="24"/>
          <w:szCs w:val="24"/>
          <w:lang w:val="en-US" w:eastAsia="zh-CN" w:bidi="ar-SA"/>
        </w:rPr>
        <w:t>N</w:t>
      </w:r>
      <w:r>
        <w:rPr>
          <w:rFonts w:hint="default" w:ascii="Times New Roman" w:hAnsi="Times New Roman" w:eastAsia="宋体" w:cs="Times New Roman"/>
          <w:kern w:val="2"/>
          <w:sz w:val="24"/>
          <w:szCs w:val="24"/>
          <w:lang w:val="en-US" w:eastAsia="zh-CN" w:bidi="ar-SA"/>
        </w:rPr>
        <w:t>ginx</w:t>
      </w:r>
      <w:r>
        <w:rPr>
          <w:rFonts w:hint="default" w:asciiTheme="minorEastAsia" w:hAnsiTheme="minorEastAsia" w:eastAsiaTheme="minorEastAsia" w:cstheme="minorEastAsia"/>
          <w:kern w:val="2"/>
          <w:sz w:val="24"/>
          <w:szCs w:val="24"/>
          <w:lang w:val="en-US" w:eastAsia="zh-CN" w:bidi="ar-SA"/>
        </w:rPr>
        <w:t>是一个使用</w:t>
      </w:r>
      <w:r>
        <w:rPr>
          <w:rFonts w:hint="default" w:ascii="Times New Roman" w:hAnsi="Times New Roman" w:eastAsia="宋体" w:cs="Times New Roman"/>
          <w:kern w:val="2"/>
          <w:sz w:val="21"/>
          <w:szCs w:val="24"/>
          <w:lang w:val="en-US" w:eastAsia="zh-CN" w:bidi="ar-SA"/>
        </w:rPr>
        <w:t>c</w:t>
      </w:r>
      <w:r>
        <w:rPr>
          <w:rFonts w:hint="default" w:asciiTheme="minorEastAsia" w:hAnsiTheme="minorEastAsia" w:eastAsiaTheme="minorEastAsia" w:cstheme="minorEastAsia"/>
          <w:kern w:val="2"/>
          <w:sz w:val="24"/>
          <w:szCs w:val="24"/>
          <w:lang w:val="en-US" w:eastAsia="zh-CN" w:bidi="ar-SA"/>
        </w:rPr>
        <w:t>语言开发的高效</w:t>
      </w:r>
      <w:r>
        <w:rPr>
          <w:rFonts w:hint="default" w:ascii="Times New Roman" w:hAnsi="Times New Roman" w:eastAsia="宋体" w:cs="Times New Roman"/>
          <w:kern w:val="2"/>
          <w:sz w:val="24"/>
          <w:szCs w:val="24"/>
          <w:lang w:val="en-US" w:eastAsia="zh-CN" w:bidi="ar-SA"/>
        </w:rPr>
        <w:t>http</w:t>
      </w:r>
      <w:r>
        <w:rPr>
          <w:rFonts w:hint="default" w:asciiTheme="minorEastAsia" w:hAnsiTheme="minorEastAsia" w:eastAsiaTheme="minorEastAsia" w:cstheme="minorEastAsia"/>
          <w:kern w:val="2"/>
          <w:sz w:val="24"/>
          <w:szCs w:val="24"/>
          <w:lang w:val="en-US" w:eastAsia="zh-CN" w:bidi="ar-SA"/>
        </w:rPr>
        <w:t>反向代理工具，处理慢链接是它的强项。</w:t>
      </w:r>
      <w:r>
        <w:rPr>
          <w:rFonts w:hint="eastAsia" w:ascii="Times New Roman" w:hAnsi="Times New Roman" w:eastAsia="宋体" w:cs="Times New Roman"/>
          <w:kern w:val="2"/>
          <w:sz w:val="24"/>
          <w:szCs w:val="24"/>
          <w:lang w:val="en-US" w:eastAsia="zh-CN" w:bidi="ar-SA"/>
        </w:rPr>
        <w:t>N</w:t>
      </w:r>
      <w:r>
        <w:rPr>
          <w:rFonts w:hint="default" w:ascii="Times New Roman" w:hAnsi="Times New Roman" w:eastAsia="宋体" w:cs="Times New Roman"/>
          <w:kern w:val="2"/>
          <w:sz w:val="24"/>
          <w:szCs w:val="24"/>
          <w:lang w:val="en-US" w:eastAsia="zh-CN" w:bidi="ar-SA"/>
        </w:rPr>
        <w:t>ginx</w:t>
      </w:r>
      <w:r>
        <w:rPr>
          <w:rFonts w:hint="default" w:asciiTheme="minorEastAsia" w:hAnsiTheme="minorEastAsia" w:eastAsiaTheme="minorEastAsia" w:cstheme="minorEastAsia"/>
          <w:kern w:val="2"/>
          <w:sz w:val="24"/>
          <w:szCs w:val="24"/>
          <w:lang w:val="en-US" w:eastAsia="zh-CN" w:bidi="ar-SA"/>
        </w:rPr>
        <w:t>会把整个</w:t>
      </w:r>
      <w:r>
        <w:rPr>
          <w:rFonts w:hint="default" w:ascii="Times New Roman" w:hAnsi="Times New Roman" w:eastAsia="宋体" w:cs="Times New Roman"/>
          <w:kern w:val="2"/>
          <w:sz w:val="24"/>
          <w:szCs w:val="24"/>
          <w:lang w:val="en-US" w:eastAsia="zh-CN" w:bidi="ar-SA"/>
        </w:rPr>
        <w:t>http</w:t>
      </w:r>
      <w:r>
        <w:rPr>
          <w:rFonts w:hint="default" w:asciiTheme="minorEastAsia" w:hAnsiTheme="minorEastAsia" w:eastAsiaTheme="minorEastAsia" w:cstheme="minorEastAsia"/>
          <w:kern w:val="2"/>
          <w:sz w:val="24"/>
          <w:szCs w:val="24"/>
          <w:lang w:val="en-US" w:eastAsia="zh-CN" w:bidi="ar-SA"/>
        </w:rPr>
        <w:t>请求接受完整后，再反向代理转发到</w:t>
      </w:r>
      <w:r>
        <w:rPr>
          <w:rFonts w:hint="eastAsia" w:ascii="Times New Roman" w:hAnsi="Times New Roman" w:eastAsia="宋体" w:cs="Times New Roman"/>
          <w:kern w:val="2"/>
          <w:sz w:val="24"/>
          <w:szCs w:val="24"/>
          <w:lang w:val="en-US" w:eastAsia="zh-CN" w:bidi="ar-SA"/>
        </w:rPr>
        <w:t>uWSGI</w:t>
      </w:r>
      <w:r>
        <w:rPr>
          <w:rFonts w:hint="default" w:asciiTheme="minorEastAsia" w:hAnsiTheme="minorEastAsia" w:eastAsiaTheme="minorEastAsia" w:cstheme="minorEastAsia"/>
          <w:kern w:val="2"/>
          <w:sz w:val="24"/>
          <w:szCs w:val="24"/>
          <w:lang w:val="en-US" w:eastAsia="zh-CN" w:bidi="ar-SA"/>
        </w:rPr>
        <w:t>中，</w:t>
      </w:r>
      <w:r>
        <w:rPr>
          <w:rFonts w:hint="eastAsia" w:ascii="Times New Roman" w:hAnsi="Times New Roman" w:eastAsia="宋体" w:cs="Times New Roman"/>
          <w:kern w:val="2"/>
          <w:sz w:val="24"/>
          <w:szCs w:val="24"/>
          <w:lang w:val="en-US" w:eastAsia="zh-CN" w:bidi="ar-SA"/>
        </w:rPr>
        <w:t>uWSGI</w:t>
      </w:r>
      <w:r>
        <w:rPr>
          <w:rFonts w:hint="default" w:asciiTheme="minorEastAsia" w:hAnsiTheme="minorEastAsia" w:eastAsiaTheme="minorEastAsia" w:cstheme="minorEastAsia"/>
          <w:kern w:val="2"/>
          <w:sz w:val="24"/>
          <w:szCs w:val="24"/>
          <w:lang w:val="en-US" w:eastAsia="zh-CN" w:bidi="ar-SA"/>
        </w:rPr>
        <w:t>再根据情况选择一个进程处理，然后再交给</w:t>
      </w:r>
      <w:r>
        <w:rPr>
          <w:rFonts w:hint="eastAsia" w:ascii="Times New Roman" w:hAnsi="Times New Roman" w:eastAsia="宋体" w:cs="Times New Roman"/>
          <w:kern w:val="2"/>
          <w:sz w:val="24"/>
          <w:szCs w:val="24"/>
          <w:lang w:val="en-US" w:eastAsia="zh-CN" w:bidi="ar-SA"/>
        </w:rPr>
        <w:t>N</w:t>
      </w:r>
      <w:r>
        <w:rPr>
          <w:rFonts w:hint="default" w:ascii="Times New Roman" w:hAnsi="Times New Roman" w:eastAsia="宋体" w:cs="Times New Roman"/>
          <w:kern w:val="2"/>
          <w:sz w:val="24"/>
          <w:szCs w:val="24"/>
          <w:lang w:val="en-US" w:eastAsia="zh-CN" w:bidi="ar-SA"/>
        </w:rPr>
        <w:t>ginx</w:t>
      </w:r>
      <w:r>
        <w:rPr>
          <w:rFonts w:hint="default" w:asciiTheme="minorEastAsia" w:hAnsiTheme="minorEastAsia" w:eastAsiaTheme="minorEastAsia" w:cstheme="minorEastAsia"/>
          <w:kern w:val="2"/>
          <w:sz w:val="24"/>
          <w:szCs w:val="24"/>
          <w:lang w:val="en-US" w:eastAsia="zh-CN" w:bidi="ar-SA"/>
        </w:rPr>
        <w:t>返回给客户端。整个过程</w:t>
      </w:r>
      <w:r>
        <w:rPr>
          <w:rFonts w:hint="eastAsia" w:ascii="Times New Roman" w:hAnsi="Times New Roman" w:eastAsia="宋体" w:cs="Times New Roman"/>
          <w:kern w:val="2"/>
          <w:sz w:val="24"/>
          <w:szCs w:val="24"/>
          <w:lang w:val="en-US" w:eastAsia="zh-CN" w:bidi="ar-SA"/>
        </w:rPr>
        <w:t>N</w:t>
      </w:r>
      <w:r>
        <w:rPr>
          <w:rFonts w:hint="default" w:ascii="Times New Roman" w:hAnsi="Times New Roman" w:eastAsia="宋体" w:cs="Times New Roman"/>
          <w:kern w:val="2"/>
          <w:sz w:val="24"/>
          <w:szCs w:val="24"/>
          <w:lang w:val="en-US" w:eastAsia="zh-CN" w:bidi="ar-SA"/>
        </w:rPr>
        <w:t>ginx</w:t>
      </w:r>
      <w:r>
        <w:rPr>
          <w:rFonts w:hint="default" w:asciiTheme="minorEastAsia" w:hAnsiTheme="minorEastAsia" w:eastAsiaTheme="minorEastAsia" w:cstheme="minorEastAsia"/>
          <w:kern w:val="2"/>
          <w:sz w:val="24"/>
          <w:szCs w:val="24"/>
          <w:lang w:val="en-US" w:eastAsia="zh-CN" w:bidi="ar-SA"/>
        </w:rPr>
        <w:t>处于第三者工作，抵挡外面先来的请求。保护后台服务进程。同时，</w:t>
      </w:r>
      <w:r>
        <w:rPr>
          <w:rFonts w:hint="eastAsia" w:ascii="Times New Roman" w:hAnsi="Times New Roman" w:eastAsia="宋体" w:cs="Times New Roman"/>
          <w:kern w:val="2"/>
          <w:sz w:val="24"/>
          <w:szCs w:val="24"/>
          <w:lang w:val="en-US" w:eastAsia="zh-CN" w:bidi="ar-SA"/>
        </w:rPr>
        <w:t>N</w:t>
      </w:r>
      <w:r>
        <w:rPr>
          <w:rFonts w:hint="default" w:ascii="Times New Roman" w:hAnsi="Times New Roman" w:eastAsia="宋体" w:cs="Times New Roman"/>
          <w:kern w:val="2"/>
          <w:sz w:val="24"/>
          <w:szCs w:val="24"/>
          <w:lang w:val="en-US" w:eastAsia="zh-CN" w:bidi="ar-SA"/>
        </w:rPr>
        <w:t>ginx</w:t>
      </w:r>
      <w:r>
        <w:rPr>
          <w:rFonts w:hint="default" w:asciiTheme="minorEastAsia" w:hAnsiTheme="minorEastAsia" w:eastAsiaTheme="minorEastAsia" w:cstheme="minorEastAsia"/>
          <w:kern w:val="2"/>
          <w:sz w:val="24"/>
          <w:szCs w:val="24"/>
          <w:lang w:val="en-US" w:eastAsia="zh-CN" w:bidi="ar-SA"/>
        </w:rPr>
        <w:t>具有高效的转发静态资源能力，可以快速传输静态资源给客户端。</w:t>
      </w:r>
    </w:p>
    <w:p>
      <w:pPr>
        <w:pStyle w:val="21"/>
        <w:widowControl w:val="0"/>
        <w:numPr>
          <w:ilvl w:val="0"/>
          <w:numId w:val="0"/>
        </w:numPr>
        <w:tabs>
          <w:tab w:val="left" w:pos="492"/>
        </w:tabs>
        <w:autoSpaceDE w:val="0"/>
        <w:autoSpaceDN w:val="0"/>
        <w:spacing w:line="360" w:lineRule="auto"/>
        <w:rPr>
          <w:rFonts w:hint="default" w:asciiTheme="minorHAnsi" w:hAnsiTheme="minorHAnsi" w:eastAsiaTheme="minorEastAsia" w:cstheme="minorBidi"/>
          <w:kern w:val="2"/>
          <w:sz w:val="24"/>
          <w:szCs w:val="24"/>
          <w:lang w:eastAsia="zh-CN" w:bidi="ar-SA"/>
        </w:rPr>
        <w:sectPr>
          <w:pgSz w:w="11911" w:h="16838"/>
          <w:pgMar w:top="1361" w:right="1361" w:bottom="1361" w:left="1361" w:header="0" w:footer="1179" w:gutter="0"/>
          <w:pgBorders>
            <w:top w:val="none" w:sz="0" w:space="0"/>
            <w:left w:val="none" w:sz="0" w:space="0"/>
            <w:bottom w:val="none" w:sz="0" w:space="0"/>
            <w:right w:val="none" w:sz="0" w:space="0"/>
          </w:pgBorders>
          <w:pgNumType w:fmt="decimal"/>
          <w:cols w:space="0" w:num="1"/>
          <w:rtlGutter w:val="0"/>
          <w:docGrid w:linePitch="0" w:charSpace="0"/>
        </w:sectPr>
      </w:pPr>
      <w:r>
        <w:rPr>
          <w:rFonts w:hint="eastAsia" w:asciiTheme="minorEastAsia" w:hAnsiTheme="minorEastAsia" w:cstheme="minorEastAsia"/>
          <w:kern w:val="2"/>
          <w:sz w:val="24"/>
          <w:szCs w:val="24"/>
          <w:lang w:val="en-US" w:eastAsia="zh-CN" w:bidi="ar-SA"/>
        </w:rPr>
        <w:tab/>
      </w:r>
      <w:r>
        <w:rPr>
          <w:rFonts w:hint="default" w:ascii="Times New Roman" w:hAnsi="Times New Roman" w:eastAsia="宋体" w:cs="Times New Roman"/>
          <w:kern w:val="2"/>
          <w:sz w:val="24"/>
          <w:szCs w:val="24"/>
          <w:lang w:val="en-US" w:eastAsia="zh-CN" w:bidi="ar-SA"/>
        </w:rPr>
        <w:t>slowloris</w:t>
      </w:r>
      <w:r>
        <w:rPr>
          <w:rFonts w:hint="default" w:asciiTheme="minorEastAsia" w:hAnsiTheme="minorEastAsia" w:eastAsiaTheme="minorEastAsia" w:cstheme="minorEastAsia"/>
          <w:kern w:val="2"/>
          <w:sz w:val="24"/>
          <w:szCs w:val="24"/>
          <w:lang w:val="en-US" w:eastAsia="zh-CN" w:bidi="ar-SA"/>
        </w:rPr>
        <w:t>慢速攻击是</w:t>
      </w:r>
      <w:r>
        <w:rPr>
          <w:rFonts w:hint="default" w:ascii="Times New Roman" w:hAnsi="Times New Roman" w:eastAsia="宋体" w:cs="Times New Roman"/>
          <w:kern w:val="2"/>
          <w:sz w:val="24"/>
          <w:szCs w:val="24"/>
          <w:lang w:val="en-US" w:eastAsia="zh-CN" w:bidi="ar-SA"/>
        </w:rPr>
        <w:t>rsnake</w:t>
      </w:r>
      <w:r>
        <w:rPr>
          <w:rFonts w:hint="default" w:asciiTheme="minorEastAsia" w:hAnsiTheme="minorEastAsia" w:eastAsiaTheme="minorEastAsia" w:cstheme="minorEastAsia"/>
          <w:kern w:val="2"/>
          <w:sz w:val="24"/>
          <w:szCs w:val="24"/>
          <w:lang w:val="en-US" w:eastAsia="zh-CN" w:bidi="ar-SA"/>
        </w:rPr>
        <w:t>发明的一种</w:t>
      </w:r>
      <w:r>
        <w:rPr>
          <w:rFonts w:hint="default" w:ascii="Times New Roman" w:hAnsi="Times New Roman" w:eastAsia="宋体" w:cs="Times New Roman"/>
          <w:kern w:val="2"/>
          <w:sz w:val="24"/>
          <w:szCs w:val="24"/>
          <w:lang w:val="en-US" w:eastAsia="zh-CN" w:bidi="ar-SA"/>
        </w:rPr>
        <w:t>http</w:t>
      </w:r>
      <w:r>
        <w:rPr>
          <w:rFonts w:hint="default" w:asciiTheme="minorEastAsia" w:hAnsiTheme="minorEastAsia" w:eastAsiaTheme="minorEastAsia" w:cstheme="minorEastAsia"/>
          <w:kern w:val="2"/>
          <w:sz w:val="24"/>
          <w:szCs w:val="24"/>
          <w:lang w:val="en-US" w:eastAsia="zh-CN" w:bidi="ar-SA"/>
        </w:rPr>
        <w:t>攻击技术，首先</w:t>
      </w:r>
      <w:r>
        <w:rPr>
          <w:rFonts w:hint="default" w:ascii="Times New Roman" w:hAnsi="Times New Roman" w:eastAsia="宋体" w:cs="Times New Roman"/>
          <w:kern w:val="2"/>
          <w:sz w:val="24"/>
          <w:szCs w:val="24"/>
          <w:lang w:val="en-US" w:eastAsia="zh-CN" w:bidi="ar-SA"/>
        </w:rPr>
        <w:t>http</w:t>
      </w:r>
      <w:r>
        <w:rPr>
          <w:rFonts w:hint="default" w:asciiTheme="minorEastAsia" w:hAnsiTheme="minorEastAsia" w:eastAsiaTheme="minorEastAsia" w:cstheme="minorEastAsia"/>
          <w:kern w:val="2"/>
          <w:sz w:val="24"/>
          <w:szCs w:val="24"/>
          <w:lang w:val="en-US" w:eastAsia="zh-CN" w:bidi="ar-SA"/>
        </w:rPr>
        <w:t>协议规定，</w:t>
      </w:r>
      <w:r>
        <w:rPr>
          <w:rFonts w:hint="default" w:ascii="Times New Roman" w:hAnsi="Times New Roman" w:eastAsia="宋体" w:cs="Times New Roman"/>
          <w:kern w:val="2"/>
          <w:sz w:val="24"/>
          <w:szCs w:val="24"/>
          <w:lang w:val="en-US" w:eastAsia="zh-CN" w:bidi="ar-SA"/>
        </w:rPr>
        <w:t>http request</w:t>
      </w:r>
      <w:r>
        <w:rPr>
          <w:rFonts w:hint="default" w:asciiTheme="minorEastAsia" w:hAnsiTheme="minorEastAsia" w:eastAsiaTheme="minorEastAsia" w:cstheme="minorEastAsia"/>
          <w:kern w:val="2"/>
          <w:sz w:val="24"/>
          <w:szCs w:val="24"/>
          <w:lang w:val="en-US" w:eastAsia="zh-CN" w:bidi="ar-SA"/>
        </w:rPr>
        <w:t>以</w:t>
      </w:r>
      <w:r>
        <w:rPr>
          <w:rFonts w:hint="default" w:ascii="Times New Roman" w:hAnsi="Times New Roman" w:eastAsia="宋体" w:cs="Times New Roman"/>
          <w:kern w:val="2"/>
          <w:sz w:val="24"/>
          <w:szCs w:val="24"/>
          <w:lang w:val="en-US" w:eastAsia="zh-CN" w:bidi="ar-SA"/>
        </w:rPr>
        <w:t>\r\n\r\n(0d0a0d0a)</w:t>
      </w:r>
      <w:r>
        <w:rPr>
          <w:rFonts w:hint="default" w:asciiTheme="minorEastAsia" w:hAnsiTheme="minorEastAsia" w:eastAsiaTheme="minorEastAsia" w:cstheme="minorEastAsia"/>
          <w:kern w:val="2"/>
          <w:sz w:val="24"/>
          <w:szCs w:val="24"/>
          <w:lang w:val="en-US" w:eastAsia="zh-CN" w:bidi="ar-SA"/>
        </w:rPr>
        <w:t>结尾表示客户端发送结束，服务端开始可以处理。那么如果永远都不发送</w:t>
      </w:r>
      <w:r>
        <w:rPr>
          <w:rFonts w:hint="default" w:ascii="Times New Roman" w:hAnsi="Times New Roman" w:eastAsia="宋体" w:cs="Times New Roman"/>
          <w:kern w:val="2"/>
          <w:sz w:val="24"/>
          <w:szCs w:val="24"/>
          <w:lang w:val="en-US" w:eastAsia="zh-CN" w:bidi="ar-SA"/>
        </w:rPr>
        <w:t>\r\n\r\n</w:t>
      </w:r>
      <w:r>
        <w:rPr>
          <w:rFonts w:hint="default" w:asciiTheme="minorEastAsia" w:hAnsiTheme="minorEastAsia" w:eastAsiaTheme="minorEastAsia" w:cstheme="minorEastAsia"/>
          <w:kern w:val="2"/>
          <w:sz w:val="24"/>
          <w:szCs w:val="24"/>
          <w:lang w:val="en-US" w:eastAsia="zh-CN" w:bidi="ar-SA"/>
        </w:rPr>
        <w:t>，客户端以一定的时间间隔发送一个</w:t>
      </w:r>
      <w:r>
        <w:rPr>
          <w:rFonts w:hint="default" w:ascii="Times New Roman" w:hAnsi="Times New Roman" w:eastAsia="宋体" w:cs="Times New Roman"/>
          <w:kern w:val="2"/>
          <w:sz w:val="24"/>
          <w:szCs w:val="24"/>
          <w:lang w:val="en-US" w:eastAsia="zh-CN" w:bidi="ar-SA"/>
        </w:rPr>
        <w:t>key-value</w:t>
      </w:r>
      <w:r>
        <w:rPr>
          <w:rFonts w:hint="default" w:asciiTheme="minorEastAsia" w:hAnsiTheme="minorEastAsia" w:eastAsiaTheme="minorEastAsia" w:cstheme="minorEastAsia"/>
          <w:kern w:val="2"/>
          <w:sz w:val="24"/>
          <w:szCs w:val="24"/>
          <w:lang w:val="en-US" w:eastAsia="zh-CN" w:bidi="ar-SA"/>
        </w:rPr>
        <w:t>格式的数据到服务端，就可以形成类似的攻击</w:t>
      </w:r>
      <w:r>
        <w:rPr>
          <w:rFonts w:hint="eastAsia" w:asciiTheme="minorEastAsia" w:hAnsiTheme="minorEastAsia" w:cstheme="minorEastAsia"/>
          <w:kern w:val="2"/>
          <w:sz w:val="24"/>
          <w:szCs w:val="24"/>
          <w:lang w:val="en-US" w:eastAsia="zh-CN" w:bidi="ar-SA"/>
        </w:rPr>
        <w:t>。</w:t>
      </w:r>
    </w:p>
    <w:p>
      <w:pPr>
        <w:numPr>
          <w:ilvl w:val="0"/>
          <w:numId w:val="1"/>
        </w:numPr>
        <w:spacing w:line="360" w:lineRule="auto"/>
        <w:ind w:left="425" w:leftChars="0" w:hanging="425" w:firstLineChars="0"/>
        <w:outlineLvl w:val="0"/>
        <w:rPr>
          <w:rFonts w:hint="eastAsia" w:ascii="黑体" w:hAnsi="黑体" w:eastAsia="黑体" w:cs="黑体"/>
          <w:sz w:val="28"/>
          <w:szCs w:val="28"/>
          <w:lang w:val="en-US" w:eastAsia="zh-CN"/>
        </w:rPr>
      </w:pPr>
      <w:bookmarkStart w:id="130" w:name="_Toc27709_WPSOffice_Level1"/>
      <w:r>
        <w:rPr>
          <w:rFonts w:hint="eastAsia" w:ascii="黑体" w:hAnsi="黑体" w:eastAsia="黑体" w:cs="黑体"/>
          <w:sz w:val="28"/>
          <w:szCs w:val="28"/>
          <w:lang w:val="en-US" w:eastAsia="zh-CN"/>
        </w:rPr>
        <w:t>需求分析</w:t>
      </w:r>
      <w:bookmarkEnd w:id="130"/>
    </w:p>
    <w:p>
      <w:pPr>
        <w:numPr>
          <w:ilvl w:val="1"/>
          <w:numId w:val="1"/>
        </w:numPr>
        <w:spacing w:line="360" w:lineRule="auto"/>
        <w:ind w:left="0" w:leftChars="0" w:firstLine="0" w:firstLineChars="0"/>
        <w:outlineLvl w:val="1"/>
        <w:rPr>
          <w:rFonts w:hint="eastAsia" w:ascii="黑体" w:hAnsi="黑体" w:eastAsia="黑体" w:cs="黑体"/>
          <w:sz w:val="24"/>
          <w:szCs w:val="24"/>
          <w:lang w:val="en-US" w:eastAsia="zh-CN"/>
        </w:rPr>
      </w:pPr>
      <w:bookmarkStart w:id="131" w:name="_Toc25824_WPSOffice_Level2"/>
      <w:bookmarkStart w:id="132" w:name="_Toc4538_WPSOffice_Level2"/>
      <w:r>
        <w:rPr>
          <w:rFonts w:hint="eastAsia" w:ascii="黑体" w:hAnsi="黑体" w:eastAsia="黑体" w:cs="黑体"/>
          <w:sz w:val="24"/>
          <w:szCs w:val="24"/>
          <w:lang w:val="en-US" w:eastAsia="zh-CN"/>
        </w:rPr>
        <w:t>系统概述</w:t>
      </w:r>
      <w:bookmarkEnd w:id="131"/>
      <w:bookmarkEnd w:id="132"/>
    </w:p>
    <w:p>
      <w:pPr>
        <w:pStyle w:val="21"/>
        <w:widowControl w:val="0"/>
        <w:numPr>
          <w:ilvl w:val="0"/>
          <w:numId w:val="0"/>
        </w:numPr>
        <w:tabs>
          <w:tab w:val="left" w:pos="492"/>
        </w:tabs>
        <w:autoSpaceDE w:val="0"/>
        <w:autoSpaceDN w:val="0"/>
        <w:spacing w:line="360" w:lineRule="auto"/>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生活类爬虫系统旨在“优化”人们生活，减少人类机械又低效的网页查询工作。系统采用</w:t>
      </w:r>
      <w:r>
        <w:rPr>
          <w:rFonts w:hint="eastAsia" w:ascii="Times New Roman" w:hAnsi="Times New Roman" w:eastAsia="宋体" w:cs="Times New Roman"/>
          <w:kern w:val="2"/>
          <w:sz w:val="24"/>
          <w:szCs w:val="24"/>
          <w:lang w:val="en-US" w:eastAsia="zh-CN" w:bidi="ar-SA"/>
        </w:rPr>
        <w:t>Chrome</w:t>
      </w:r>
      <w:r>
        <w:rPr>
          <w:rFonts w:hint="eastAsia" w:asciiTheme="minorEastAsia" w:hAnsiTheme="minorEastAsia" w:eastAsiaTheme="minorEastAsia" w:cstheme="minorEastAsia"/>
          <w:kern w:val="2"/>
          <w:sz w:val="24"/>
          <w:szCs w:val="24"/>
          <w:lang w:val="en-US" w:eastAsia="zh-CN" w:bidi="ar-SA"/>
        </w:rPr>
        <w:t>插件作为前端展示，结合</w:t>
      </w:r>
      <w:r>
        <w:rPr>
          <w:rFonts w:hint="eastAsia" w:ascii="Times New Roman" w:hAnsi="Times New Roman" w:eastAsia="宋体" w:cs="Times New Roman"/>
          <w:kern w:val="2"/>
          <w:sz w:val="24"/>
          <w:szCs w:val="24"/>
          <w:lang w:val="en-US" w:eastAsia="zh-CN" w:bidi="ar-SA"/>
        </w:rPr>
        <w:t>Nginx</w:t>
      </w:r>
      <w:r>
        <w:rPr>
          <w:rFonts w:hint="eastAsia" w:ascii="Times New Roman" w:hAnsi="Times New Roman" w:eastAsia="宋体" w:cs="Times New Roman"/>
          <w:kern w:val="2"/>
          <w:sz w:val="21"/>
          <w:szCs w:val="24"/>
          <w:lang w:val="en-US" w:eastAsia="zh-CN" w:bidi="ar-SA"/>
        </w:rPr>
        <w:t>、</w:t>
      </w:r>
      <w:r>
        <w:rPr>
          <w:rFonts w:hint="eastAsia" w:ascii="Times New Roman" w:hAnsi="Times New Roman" w:eastAsia="宋体" w:cs="Times New Roman"/>
          <w:kern w:val="2"/>
          <w:sz w:val="24"/>
          <w:szCs w:val="24"/>
          <w:lang w:val="en-US" w:eastAsia="zh-CN" w:bidi="ar-SA"/>
        </w:rPr>
        <w:t>uWSGI</w:t>
      </w:r>
      <w:r>
        <w:rPr>
          <w:rFonts w:hint="eastAsia" w:ascii="Times New Roman" w:hAnsi="Times New Roman" w:eastAsia="宋体" w:cs="Times New Roman"/>
          <w:kern w:val="2"/>
          <w:sz w:val="21"/>
          <w:szCs w:val="24"/>
          <w:lang w:val="en-US" w:eastAsia="zh-CN" w:bidi="ar-SA"/>
        </w:rPr>
        <w:t>、</w:t>
      </w:r>
      <w:r>
        <w:rPr>
          <w:rFonts w:hint="eastAsia" w:ascii="Times New Roman" w:hAnsi="Times New Roman" w:eastAsia="宋体" w:cs="Times New Roman"/>
          <w:kern w:val="2"/>
          <w:sz w:val="24"/>
          <w:szCs w:val="24"/>
          <w:lang w:val="en-US" w:eastAsia="zh-CN" w:bidi="ar-SA"/>
        </w:rPr>
        <w:t>Flask</w:t>
      </w:r>
      <w:r>
        <w:rPr>
          <w:rFonts w:hint="eastAsia" w:ascii="Times New Roman" w:hAnsi="Times New Roman" w:eastAsia="宋体" w:cs="Times New Roman"/>
          <w:kern w:val="2"/>
          <w:sz w:val="21"/>
          <w:szCs w:val="24"/>
          <w:lang w:val="en-US" w:eastAsia="zh-CN" w:bidi="ar-SA"/>
        </w:rPr>
        <w:t>、</w:t>
      </w:r>
      <w:r>
        <w:rPr>
          <w:rFonts w:hint="eastAsia" w:ascii="Times New Roman" w:hAnsi="Times New Roman" w:eastAsia="宋体" w:cs="Times New Roman"/>
          <w:kern w:val="2"/>
          <w:sz w:val="24"/>
          <w:szCs w:val="24"/>
          <w:lang w:val="en-US" w:eastAsia="zh-CN" w:bidi="ar-SA"/>
        </w:rPr>
        <w:t>SQLAlchemy</w:t>
      </w:r>
      <w:r>
        <w:rPr>
          <w:rFonts w:hint="eastAsia" w:asciiTheme="minorEastAsia" w:hAnsiTheme="minorEastAsia" w:eastAsiaTheme="minorEastAsia" w:cstheme="minorEastAsia"/>
          <w:kern w:val="2"/>
          <w:sz w:val="24"/>
          <w:szCs w:val="24"/>
          <w:lang w:val="en-US" w:eastAsia="zh-CN" w:bidi="ar-SA"/>
        </w:rPr>
        <w:t>框架作为</w:t>
      </w:r>
      <w:r>
        <w:rPr>
          <w:rFonts w:hint="eastAsia" w:ascii="Times New Roman" w:hAnsi="Times New Roman" w:eastAsia="宋体" w:cs="Times New Roman"/>
          <w:kern w:val="2"/>
          <w:sz w:val="24"/>
          <w:szCs w:val="24"/>
          <w:lang w:val="en-US" w:eastAsia="zh-CN" w:bidi="ar-SA"/>
        </w:rPr>
        <w:t>web</w:t>
      </w:r>
      <w:r>
        <w:rPr>
          <w:rFonts w:hint="eastAsia" w:asciiTheme="minorEastAsia" w:hAnsiTheme="minorEastAsia" w:eastAsiaTheme="minorEastAsia" w:cstheme="minorEastAsia"/>
          <w:kern w:val="2"/>
          <w:sz w:val="24"/>
          <w:szCs w:val="24"/>
          <w:lang w:val="en-US" w:eastAsia="zh-CN" w:bidi="ar-SA"/>
        </w:rPr>
        <w:t>服务后台，</w:t>
      </w:r>
      <w:r>
        <w:rPr>
          <w:rFonts w:hint="eastAsia" w:ascii="Times New Roman" w:hAnsi="Times New Roman" w:eastAsia="宋体" w:cs="Times New Roman"/>
          <w:kern w:val="2"/>
          <w:sz w:val="24"/>
          <w:szCs w:val="24"/>
          <w:lang w:val="en-US" w:eastAsia="zh-CN" w:bidi="ar-SA"/>
        </w:rPr>
        <w:t>XPath</w:t>
      </w:r>
      <w:r>
        <w:rPr>
          <w:rFonts w:hint="eastAsia" w:asciiTheme="minorEastAsia" w:hAnsiTheme="minorEastAsia" w:eastAsiaTheme="minorEastAsia" w:cstheme="minorEastAsia"/>
          <w:kern w:val="2"/>
          <w:sz w:val="24"/>
          <w:szCs w:val="24"/>
          <w:lang w:val="en-US" w:eastAsia="zh-CN" w:bidi="ar-SA"/>
        </w:rPr>
        <w:t>，</w:t>
      </w:r>
      <w:r>
        <w:rPr>
          <w:rFonts w:hint="eastAsia" w:ascii="Times New Roman" w:hAnsi="Times New Roman" w:eastAsia="宋体" w:cs="Times New Roman"/>
          <w:kern w:val="2"/>
          <w:sz w:val="24"/>
          <w:szCs w:val="24"/>
          <w:lang w:val="en-US" w:eastAsia="zh-CN" w:bidi="ar-SA"/>
        </w:rPr>
        <w:t>RegEx</w:t>
      </w:r>
      <w:r>
        <w:rPr>
          <w:rFonts w:hint="eastAsia" w:asciiTheme="minorEastAsia" w:hAnsiTheme="minorEastAsia" w:eastAsiaTheme="minorEastAsia" w:cstheme="minorEastAsia"/>
          <w:kern w:val="2"/>
          <w:sz w:val="24"/>
          <w:szCs w:val="24"/>
          <w:lang w:val="en-US" w:eastAsia="zh-CN" w:bidi="ar-SA"/>
        </w:rPr>
        <w:t>，</w:t>
      </w:r>
      <w:r>
        <w:rPr>
          <w:rFonts w:hint="eastAsia" w:ascii="Times New Roman" w:hAnsi="Times New Roman" w:eastAsia="宋体" w:cs="Times New Roman"/>
          <w:kern w:val="2"/>
          <w:sz w:val="24"/>
          <w:szCs w:val="24"/>
          <w:lang w:val="en-US" w:eastAsia="zh-CN" w:bidi="ar-SA"/>
        </w:rPr>
        <w:t>linux-crontab</w:t>
      </w:r>
      <w:r>
        <w:rPr>
          <w:rFonts w:hint="eastAsia" w:asciiTheme="minorEastAsia" w:hAnsiTheme="minorEastAsia" w:eastAsiaTheme="minorEastAsia" w:cstheme="minorEastAsia"/>
          <w:kern w:val="2"/>
          <w:sz w:val="24"/>
          <w:szCs w:val="24"/>
          <w:lang w:val="en-US" w:eastAsia="zh-CN" w:bidi="ar-SA"/>
        </w:rPr>
        <w:t>作为爬虫后台系统。实现了包括用户管理，信息模糊查询，热播、准备上映电影展示，附近美食展示，编程类技术博客展示等功能模块。</w:t>
      </w:r>
    </w:p>
    <w:p>
      <w:pPr>
        <w:numPr>
          <w:ilvl w:val="1"/>
          <w:numId w:val="1"/>
        </w:numPr>
        <w:spacing w:line="360" w:lineRule="auto"/>
        <w:ind w:left="0" w:leftChars="0" w:firstLine="0" w:firstLineChars="0"/>
        <w:outlineLvl w:val="1"/>
        <w:rPr>
          <w:rFonts w:hint="eastAsia" w:ascii="黑体" w:hAnsi="黑体" w:eastAsia="黑体" w:cs="黑体"/>
          <w:sz w:val="24"/>
          <w:szCs w:val="24"/>
          <w:lang w:val="en-US" w:eastAsia="zh-CN"/>
        </w:rPr>
      </w:pPr>
      <w:bookmarkStart w:id="133" w:name="_Toc20873_WPSOffice_Level2"/>
      <w:bookmarkStart w:id="134" w:name="_Toc21585_WPSOffice_Level2"/>
      <w:r>
        <w:rPr>
          <w:rFonts w:hint="eastAsia" w:ascii="黑体" w:hAnsi="黑体" w:eastAsia="黑体" w:cs="黑体"/>
          <w:sz w:val="24"/>
          <w:szCs w:val="24"/>
          <w:lang w:val="en-US" w:eastAsia="zh-CN"/>
        </w:rPr>
        <w:t>功能需求</w:t>
      </w:r>
      <w:bookmarkEnd w:id="133"/>
      <w:bookmarkEnd w:id="134"/>
    </w:p>
    <w:p>
      <w:pPr>
        <w:pStyle w:val="21"/>
        <w:widowControl w:val="0"/>
        <w:numPr>
          <w:ilvl w:val="0"/>
          <w:numId w:val="0"/>
        </w:numPr>
        <w:tabs>
          <w:tab w:val="left" w:pos="492"/>
        </w:tabs>
        <w:autoSpaceDE w:val="0"/>
        <w:autoSpaceDN w:val="0"/>
        <w:spacing w:line="360" w:lineRule="auto"/>
        <w:rPr>
          <w:rFonts w:hint="eastAsia"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用户管理：用户注册，用户登录或者退出登录。</w:t>
      </w:r>
    </w:p>
    <w:p>
      <w:pPr>
        <w:pStyle w:val="21"/>
        <w:widowControl w:val="0"/>
        <w:numPr>
          <w:ilvl w:val="0"/>
          <w:numId w:val="0"/>
        </w:numPr>
        <w:tabs>
          <w:tab w:val="left" w:pos="492"/>
        </w:tabs>
        <w:autoSpaceDE w:val="0"/>
        <w:autoSpaceDN w:val="0"/>
        <w:spacing w:line="360" w:lineRule="auto"/>
        <w:rPr>
          <w:rFonts w:hint="eastAsia"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信息查询系统：把用户输入的信息在所有爬回来的消息中进行模糊查询。</w:t>
      </w:r>
    </w:p>
    <w:p>
      <w:pPr>
        <w:pStyle w:val="21"/>
        <w:widowControl w:val="0"/>
        <w:numPr>
          <w:ilvl w:val="0"/>
          <w:numId w:val="0"/>
        </w:numPr>
        <w:tabs>
          <w:tab w:val="left" w:pos="492"/>
        </w:tabs>
        <w:autoSpaceDE w:val="0"/>
        <w:autoSpaceDN w:val="0"/>
        <w:spacing w:line="360" w:lineRule="auto"/>
        <w:rPr>
          <w:rFonts w:hint="eastAsia"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电影展示模块：展示所有爬回来的电影信息，带有购票功能，查看电影详细信息，以及查看电影预告片等。</w:t>
      </w:r>
    </w:p>
    <w:p>
      <w:pPr>
        <w:pStyle w:val="21"/>
        <w:widowControl w:val="0"/>
        <w:numPr>
          <w:ilvl w:val="0"/>
          <w:numId w:val="0"/>
        </w:numPr>
        <w:tabs>
          <w:tab w:val="left" w:pos="492"/>
        </w:tabs>
        <w:autoSpaceDE w:val="0"/>
        <w:autoSpaceDN w:val="0"/>
        <w:spacing w:line="360" w:lineRule="auto"/>
        <w:rPr>
          <w:rFonts w:hint="eastAsia"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编程类技术博客展示模块：显示博客关键词信息，标题。跳转到博客页面等功能。</w:t>
      </w:r>
    </w:p>
    <w:p>
      <w:pPr>
        <w:pStyle w:val="21"/>
        <w:widowControl w:val="0"/>
        <w:numPr>
          <w:ilvl w:val="0"/>
          <w:numId w:val="0"/>
        </w:numPr>
        <w:tabs>
          <w:tab w:val="left" w:pos="492"/>
        </w:tabs>
        <w:autoSpaceDE w:val="0"/>
        <w:autoSpaceDN w:val="0"/>
        <w:spacing w:line="360" w:lineRule="auto"/>
        <w:rPr>
          <w:rFonts w:hint="default"/>
          <w:lang w:val="en-US" w:eastAsia="zh-CN"/>
        </w:rPr>
      </w:pPr>
      <w:r>
        <w:rPr>
          <w:rFonts w:hint="default"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美食展示模块：爬取美团网信息，展示地址和图片信息。带有查看团购价和一键购买。</w:t>
      </w:r>
      <w:r>
        <w:rPr>
          <w:rFonts w:hint="default" w:asciiTheme="minorEastAsia" w:hAnsiTheme="minorEastAsia" w:eastAsia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机票价格展示：查询来自北方航空，南方航空，春秋，九元航空等机票价格信息。</w:t>
      </w:r>
    </w:p>
    <w:p>
      <w:pPr>
        <w:numPr>
          <w:ilvl w:val="1"/>
          <w:numId w:val="1"/>
        </w:numPr>
        <w:spacing w:line="360" w:lineRule="auto"/>
        <w:ind w:left="0" w:leftChars="0" w:firstLine="0" w:firstLineChars="0"/>
        <w:outlineLvl w:val="1"/>
        <w:rPr>
          <w:rFonts w:hint="eastAsia" w:ascii="黑体" w:hAnsi="黑体" w:eastAsia="黑体" w:cs="黑体"/>
          <w:sz w:val="24"/>
          <w:szCs w:val="24"/>
          <w:lang w:val="en-US" w:eastAsia="zh-CN"/>
        </w:rPr>
      </w:pPr>
      <w:bookmarkStart w:id="135" w:name="_Toc7349_WPSOffice_Level2"/>
      <w:bookmarkStart w:id="136" w:name="_Toc21507_WPSOffice_Level2"/>
      <w:r>
        <w:rPr>
          <w:rFonts w:hint="eastAsia" w:ascii="黑体" w:hAnsi="黑体" w:eastAsia="黑体" w:cs="黑体"/>
          <w:sz w:val="24"/>
          <w:szCs w:val="24"/>
          <w:lang w:val="en-US" w:eastAsia="zh-CN"/>
        </w:rPr>
        <w:t>系统可行性分析</w:t>
      </w:r>
      <w:bookmarkEnd w:id="135"/>
      <w:bookmarkEnd w:id="136"/>
    </w:p>
    <w:p>
      <w:pPr>
        <w:pStyle w:val="21"/>
        <w:widowControl w:val="0"/>
        <w:numPr>
          <w:ilvl w:val="0"/>
          <w:numId w:val="0"/>
        </w:numPr>
        <w:tabs>
          <w:tab w:val="left" w:pos="492"/>
        </w:tabs>
        <w:autoSpaceDE w:val="0"/>
        <w:autoSpaceDN w:val="0"/>
        <w:spacing w:line="360" w:lineRule="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1、从用户角度上，据调查大多数只坐在电脑前面的用户，都希望有一个自动提醒各种自己心仪消息的软件。而自己只需要正常工作，就能看到最新的消息。其实和能自动提示邮件信息类似，每个人都想有一个软件自动提示收件箱的最新邮件，而不是自己担惊受怕的点开邮箱，生怕错过重要邮件。</w:t>
      </w:r>
    </w:p>
    <w:p>
      <w:pPr>
        <w:pStyle w:val="21"/>
        <w:widowControl w:val="0"/>
        <w:numPr>
          <w:ilvl w:val="0"/>
          <w:numId w:val="0"/>
        </w:numPr>
        <w:tabs>
          <w:tab w:val="left" w:pos="492"/>
        </w:tabs>
        <w:autoSpaceDE w:val="0"/>
        <w:autoSpaceDN w:val="0"/>
        <w:spacing w:line="360" w:lineRule="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2、从技术角度上，爬虫已经经过20余年的发展，网上成功例子或者开源的爬虫库也很多，可以参考。其实整个互联网世界充斥着爬虫，是有先人铺垫的。前端</w:t>
      </w:r>
      <w:r>
        <w:rPr>
          <w:rFonts w:hint="eastAsia" w:ascii="Times New Roman" w:hAnsi="Times New Roman" w:eastAsia="宋体" w:cs="Times New Roman"/>
          <w:kern w:val="2"/>
          <w:sz w:val="24"/>
          <w:szCs w:val="24"/>
          <w:lang w:val="en-US" w:eastAsia="zh-CN" w:bidi="ar-SA"/>
        </w:rPr>
        <w:t>Chrome</w:t>
      </w:r>
      <w:r>
        <w:rPr>
          <w:rFonts w:hint="eastAsia" w:asciiTheme="minorEastAsia" w:hAnsiTheme="minorEastAsia" w:eastAsiaTheme="minorEastAsia" w:cstheme="minorEastAsia"/>
          <w:kern w:val="2"/>
          <w:sz w:val="24"/>
          <w:szCs w:val="24"/>
          <w:lang w:val="en-US" w:eastAsia="zh-CN" w:bidi="ar-SA"/>
        </w:rPr>
        <w:t>插件，</w:t>
      </w:r>
      <w:r>
        <w:rPr>
          <w:rFonts w:hint="eastAsia" w:ascii="Times New Roman" w:hAnsi="Times New Roman" w:eastAsia="宋体" w:cs="Times New Roman"/>
          <w:kern w:val="2"/>
          <w:sz w:val="24"/>
          <w:szCs w:val="24"/>
          <w:lang w:val="en-US" w:eastAsia="zh-CN" w:bidi="ar-SA"/>
        </w:rPr>
        <w:t>Chrome</w:t>
      </w:r>
      <w:r>
        <w:rPr>
          <w:rFonts w:hint="eastAsia" w:asciiTheme="minorEastAsia" w:hAnsiTheme="minorEastAsia" w:eastAsiaTheme="minorEastAsia" w:cstheme="minorEastAsia"/>
          <w:kern w:val="2"/>
          <w:sz w:val="24"/>
          <w:szCs w:val="24"/>
          <w:lang w:val="en-US" w:eastAsia="zh-CN" w:bidi="ar-SA"/>
        </w:rPr>
        <w:t>作为最多人使用的浏览器，用户群大，背后的谷歌公司是世界上最大的IT公司</w:t>
      </w:r>
      <w:r>
        <w:rPr>
          <w:rFonts w:hint="eastAsia" w:ascii="Times New Roman" w:hAnsi="Times New Roman" w:eastAsia="宋体" w:cs="Times New Roman"/>
          <w:kern w:val="2"/>
          <w:sz w:val="24"/>
          <w:szCs w:val="24"/>
          <w:lang w:val="en-US" w:eastAsia="zh-CN" w:bidi="ar-SA"/>
        </w:rPr>
        <w:t>。web-server</w:t>
      </w:r>
      <w:r>
        <w:rPr>
          <w:rFonts w:hint="eastAsia" w:asciiTheme="minorEastAsia" w:hAnsiTheme="minorEastAsia" w:eastAsiaTheme="minorEastAsia" w:cstheme="minorEastAsia"/>
          <w:kern w:val="2"/>
          <w:sz w:val="24"/>
          <w:szCs w:val="24"/>
          <w:lang w:val="en-US" w:eastAsia="zh-CN" w:bidi="ar-SA"/>
        </w:rPr>
        <w:t>端采用</w:t>
      </w:r>
      <w:r>
        <w:rPr>
          <w:rFonts w:hint="eastAsia" w:ascii="Times New Roman" w:hAnsi="Times New Roman" w:eastAsia="宋体" w:cs="Times New Roman"/>
          <w:kern w:val="2"/>
          <w:sz w:val="24"/>
          <w:szCs w:val="24"/>
          <w:lang w:val="en-US" w:eastAsia="zh-CN" w:bidi="ar-SA"/>
        </w:rPr>
        <w:t>Nginx + uWSGI + Python3-Flask</w:t>
      </w:r>
      <w:r>
        <w:rPr>
          <w:rFonts w:hint="eastAsia" w:asciiTheme="minorEastAsia" w:hAnsiTheme="minorEastAsia" w:eastAsiaTheme="minorEastAsia" w:cstheme="minorEastAsia"/>
          <w:kern w:val="2"/>
          <w:sz w:val="24"/>
          <w:szCs w:val="24"/>
          <w:lang w:val="en-US" w:eastAsia="zh-CN" w:bidi="ar-SA"/>
        </w:rPr>
        <w:t>实现的这种多进程单线程服务是</w:t>
      </w:r>
      <w:r>
        <w:rPr>
          <w:rFonts w:hint="eastAsia" w:ascii="Times New Roman" w:hAnsi="Times New Roman" w:eastAsia="宋体" w:cs="Times New Roman"/>
          <w:kern w:val="2"/>
          <w:sz w:val="24"/>
          <w:szCs w:val="24"/>
          <w:lang w:val="en-US" w:eastAsia="zh-CN" w:bidi="ar-SA"/>
        </w:rPr>
        <w:t>web</w:t>
      </w:r>
      <w:r>
        <w:rPr>
          <w:rFonts w:hint="eastAsia" w:asciiTheme="minorEastAsia" w:hAnsiTheme="minorEastAsia" w:eastAsiaTheme="minorEastAsia" w:cstheme="minorEastAsia"/>
          <w:kern w:val="2"/>
          <w:sz w:val="24"/>
          <w:szCs w:val="24"/>
          <w:lang w:val="en-US" w:eastAsia="zh-CN" w:bidi="ar-SA"/>
        </w:rPr>
        <w:t>开发主流，所以从技术角度上是完全可行的，都有前辈的经验指导。</w:t>
      </w:r>
    </w:p>
    <w:p>
      <w:pPr>
        <w:pStyle w:val="21"/>
        <w:widowControl w:val="0"/>
        <w:numPr>
          <w:ilvl w:val="0"/>
          <w:numId w:val="0"/>
        </w:numPr>
        <w:tabs>
          <w:tab w:val="left" w:pos="492"/>
        </w:tabs>
        <w:autoSpaceDE w:val="0"/>
        <w:autoSpaceDN w:val="0"/>
        <w:spacing w:line="360" w:lineRule="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3、从经济角度上，只需要一台电脑即可开发，一台服务器也可部署。</w:t>
      </w:r>
    </w:p>
    <w:p>
      <w:pPr>
        <w:pStyle w:val="21"/>
        <w:widowControl w:val="0"/>
        <w:numPr>
          <w:ilvl w:val="0"/>
          <w:numId w:val="0"/>
        </w:numPr>
        <w:tabs>
          <w:tab w:val="left" w:pos="492"/>
        </w:tabs>
        <w:autoSpaceDE w:val="0"/>
        <w:autoSpaceDN w:val="0"/>
        <w:spacing w:line="360" w:lineRule="auto"/>
        <w:rPr>
          <w:rFonts w:hint="default"/>
          <w:lang w:val="en-US" w:eastAsia="zh-CN"/>
        </w:rPr>
      </w:pPr>
      <w:r>
        <w:rPr>
          <w:rFonts w:hint="eastAsia" w:asciiTheme="minorEastAsia" w:hAnsi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从以上三方面考虑，整个爬虫软件是很有开发前景的。</w:t>
      </w:r>
    </w:p>
    <w:p>
      <w:pPr>
        <w:numPr>
          <w:ilvl w:val="1"/>
          <w:numId w:val="1"/>
        </w:numPr>
        <w:spacing w:line="360" w:lineRule="auto"/>
        <w:ind w:left="0" w:leftChars="0" w:firstLine="0" w:firstLineChars="0"/>
        <w:outlineLvl w:val="1"/>
        <w:rPr>
          <w:rFonts w:hint="eastAsia" w:ascii="黑体" w:hAnsi="黑体" w:eastAsia="黑体" w:cs="黑体"/>
          <w:sz w:val="24"/>
          <w:szCs w:val="24"/>
          <w:lang w:val="en-US" w:eastAsia="zh-CN"/>
        </w:rPr>
      </w:pPr>
      <w:bookmarkStart w:id="137" w:name="_Toc29982_WPSOffice_Level2"/>
      <w:bookmarkStart w:id="138" w:name="_Toc8387_WPSOffice_Level2"/>
      <w:r>
        <w:rPr>
          <w:rFonts w:hint="eastAsia" w:ascii="黑体" w:hAnsi="黑体" w:eastAsia="黑体" w:cs="黑体"/>
          <w:sz w:val="24"/>
          <w:szCs w:val="24"/>
          <w:lang w:val="en-US" w:eastAsia="zh-CN"/>
        </w:rPr>
        <w:t>运行环境</w:t>
      </w:r>
      <w:bookmarkEnd w:id="137"/>
      <w:bookmarkEnd w:id="138"/>
    </w:p>
    <w:p>
      <w:pPr>
        <w:pStyle w:val="21"/>
        <w:widowControl w:val="0"/>
        <w:numPr>
          <w:ilvl w:val="0"/>
          <w:numId w:val="0"/>
        </w:numPr>
        <w:tabs>
          <w:tab w:val="left" w:pos="492"/>
        </w:tabs>
        <w:autoSpaceDE w:val="0"/>
        <w:autoSpaceDN w:val="0"/>
        <w:spacing w:line="360" w:lineRule="auto"/>
        <w:rPr>
          <w:rFonts w:hint="eastAsia" w:ascii="Times New Roman" w:hAnsi="Times New Roman" w:eastAsia="宋体" w:cs="Times New Roman"/>
          <w:kern w:val="2"/>
          <w:sz w:val="21"/>
          <w:szCs w:val="24"/>
          <w:lang w:val="en-US" w:eastAsia="zh-CN" w:bidi="ar-SA"/>
        </w:rPr>
      </w:pPr>
      <w:r>
        <w:rPr>
          <w:rFonts w:hint="default" w:asciiTheme="minorEastAsia" w:hAnsiTheme="minorEastAsia" w:cstheme="minorEastAsia"/>
          <w:kern w:val="2"/>
          <w:sz w:val="24"/>
          <w:szCs w:val="24"/>
          <w:lang w:eastAsia="zh-CN" w:bidi="ar-SA"/>
        </w:rPr>
        <w:tab/>
      </w:r>
      <w:r>
        <w:rPr>
          <w:rFonts w:hint="eastAsia" w:asciiTheme="minorEastAsia" w:hAnsiTheme="minorEastAsia" w:eastAsiaTheme="minorEastAsia" w:cstheme="minorEastAsia"/>
          <w:kern w:val="2"/>
          <w:sz w:val="24"/>
          <w:szCs w:val="24"/>
          <w:lang w:val="en-US" w:eastAsia="zh-CN" w:bidi="ar-SA"/>
        </w:rPr>
        <w:t>硬件：</w:t>
      </w:r>
      <w:r>
        <w:rPr>
          <w:rFonts w:hint="eastAsia" w:ascii="Times New Roman" w:hAnsi="Times New Roman" w:eastAsia="宋体" w:cs="Times New Roman"/>
          <w:kern w:val="2"/>
          <w:sz w:val="24"/>
          <w:szCs w:val="24"/>
          <w:lang w:val="en-US" w:eastAsia="zh-CN" w:bidi="ar-SA"/>
        </w:rPr>
        <w:t>RAM: 512mb, Disk-size: 10GB, system: Ubuntu 16.04 x86_64</w:t>
      </w:r>
      <w:r>
        <w:rPr>
          <w:rFonts w:hint="default" w:ascii="Times New Roman" w:hAnsi="Times New Roman" w:eastAsia="宋体" w:cs="Times New Roman"/>
          <w:kern w:val="2"/>
          <w:sz w:val="24"/>
          <w:szCs w:val="24"/>
          <w:lang w:val="en-US" w:eastAsia="zh-CN" w:bidi="ar-SA"/>
        </w:rPr>
        <w:t>, CPU:QEMU Virtual CPU version (cpu64-rhel6)</w:t>
      </w:r>
    </w:p>
    <w:p>
      <w:pPr>
        <w:pStyle w:val="21"/>
        <w:widowControl w:val="0"/>
        <w:numPr>
          <w:ilvl w:val="0"/>
          <w:numId w:val="0"/>
        </w:numPr>
        <w:tabs>
          <w:tab w:val="left" w:pos="492"/>
        </w:tabs>
        <w:autoSpaceDE w:val="0"/>
        <w:autoSpaceDN w:val="0"/>
        <w:spacing w:line="360" w:lineRule="auto"/>
        <w:rPr>
          <w:rFonts w:hint="eastAsia" w:ascii="Times New Roman" w:hAnsi="Times New Roman" w:eastAsia="宋体" w:cs="Times New Roman"/>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eastAsia" w:asciiTheme="minorEastAsia" w:hAnsiTheme="minorEastAsia" w:eastAsiaTheme="minorEastAsia" w:cstheme="minorEastAsia"/>
          <w:kern w:val="2"/>
          <w:sz w:val="24"/>
          <w:szCs w:val="24"/>
          <w:lang w:val="en-US" w:eastAsia="zh-CN" w:bidi="ar-SA"/>
        </w:rPr>
        <w:t>软件：</w:t>
      </w:r>
      <w:r>
        <w:rPr>
          <w:rFonts w:hint="eastAsia" w:ascii="Times New Roman" w:hAnsi="Times New Roman" w:eastAsia="宋体" w:cs="Times New Roman"/>
          <w:kern w:val="2"/>
          <w:sz w:val="24"/>
          <w:szCs w:val="24"/>
          <w:lang w:val="en-US" w:eastAsia="zh-CN" w:bidi="ar-SA"/>
        </w:rPr>
        <w:t>Docker、MySQL:5.70、Redis、linux-crontab</w:t>
      </w:r>
    </w:p>
    <w:p>
      <w:pPr>
        <w:numPr>
          <w:ilvl w:val="0"/>
          <w:numId w:val="1"/>
        </w:numPr>
        <w:spacing w:line="360" w:lineRule="auto"/>
        <w:ind w:left="425" w:leftChars="0" w:hanging="425" w:firstLineChars="0"/>
        <w:outlineLvl w:val="0"/>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系统分析与设计</w:t>
      </w:r>
    </w:p>
    <w:p>
      <w:pPr>
        <w:numPr>
          <w:ilvl w:val="1"/>
          <w:numId w:val="1"/>
        </w:numPr>
        <w:spacing w:line="360" w:lineRule="auto"/>
        <w:ind w:left="0" w:leftChars="0" w:firstLine="0" w:firstLineChars="0"/>
        <w:outlineLvl w:val="1"/>
        <w:rPr>
          <w:rFonts w:hint="eastAsia" w:ascii="黑体" w:hAnsi="黑体" w:eastAsia="黑体" w:cs="黑体"/>
          <w:sz w:val="24"/>
          <w:szCs w:val="24"/>
          <w:lang w:val="en-US" w:eastAsia="zh-CN"/>
        </w:rPr>
      </w:pPr>
      <w:bookmarkStart w:id="139" w:name="_Toc5085_WPSOffice_Level2"/>
      <w:bookmarkStart w:id="140" w:name="_Toc21092_WPSOffice_Level2"/>
      <w:r>
        <w:rPr>
          <w:rFonts w:hint="eastAsia" w:ascii="黑体" w:hAnsi="黑体" w:eastAsia="黑体" w:cs="黑体"/>
          <w:sz w:val="24"/>
          <w:szCs w:val="24"/>
          <w:lang w:val="en-US" w:eastAsia="zh-CN"/>
        </w:rPr>
        <w:t>系统解决思路</w:t>
      </w:r>
      <w:bookmarkEnd w:id="139"/>
      <w:bookmarkEnd w:id="140"/>
    </w:p>
    <w:p>
      <w:pPr>
        <w:pStyle w:val="21"/>
        <w:widowControl w:val="0"/>
        <w:numPr>
          <w:ilvl w:val="0"/>
          <w:numId w:val="0"/>
        </w:numPr>
        <w:tabs>
          <w:tab w:val="left" w:pos="492"/>
        </w:tabs>
        <w:autoSpaceDE w:val="0"/>
        <w:autoSpaceDN w:val="0"/>
        <w:spacing w:line="360" w:lineRule="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eastAsia" w:asciiTheme="minorEastAsia" w:hAnsiTheme="minorEastAsia" w:cstheme="minorEastAsia"/>
          <w:kern w:val="2"/>
          <w:sz w:val="24"/>
          <w:szCs w:val="24"/>
          <w:lang w:val="en-US" w:eastAsia="zh-CN" w:bidi="ar-SA"/>
        </w:rPr>
        <w:t>（1）</w:t>
      </w:r>
      <w:r>
        <w:rPr>
          <w:rFonts w:hint="eastAsia" w:asciiTheme="minorEastAsia" w:hAnsiTheme="minorEastAsia" w:eastAsiaTheme="minorEastAsia" w:cstheme="minorEastAsia"/>
          <w:kern w:val="2"/>
          <w:sz w:val="24"/>
          <w:szCs w:val="24"/>
          <w:lang w:val="en-US" w:eastAsia="zh-CN" w:bidi="ar-SA"/>
        </w:rPr>
        <w:t>爬虫系统的实现：使用</w:t>
      </w:r>
      <w:r>
        <w:rPr>
          <w:rFonts w:hint="eastAsia" w:ascii="Times New Roman" w:hAnsi="Times New Roman" w:eastAsia="宋体" w:cs="Times New Roman"/>
          <w:kern w:val="2"/>
          <w:sz w:val="24"/>
          <w:szCs w:val="24"/>
          <w:lang w:val="en-US" w:eastAsia="zh-CN" w:bidi="ar-SA"/>
        </w:rPr>
        <w:t>Crontab</w:t>
      </w:r>
      <w:r>
        <w:rPr>
          <w:rFonts w:hint="eastAsia" w:asciiTheme="minorEastAsia" w:hAnsiTheme="minorEastAsia" w:eastAsiaTheme="minorEastAsia" w:cstheme="minorEastAsia"/>
          <w:kern w:val="2"/>
          <w:sz w:val="24"/>
          <w:szCs w:val="24"/>
          <w:lang w:val="en-US" w:eastAsia="zh-CN" w:bidi="ar-SA"/>
        </w:rPr>
        <w:t>定时任务处理，不使用语言本身自带的定时器处理是因为不希望程序一直占用内存和数据库，</w:t>
      </w:r>
      <w:r>
        <w:rPr>
          <w:rFonts w:hint="eastAsia" w:ascii="Times New Roman" w:hAnsi="Times New Roman" w:eastAsia="宋体" w:cs="Times New Roman"/>
          <w:kern w:val="2"/>
          <w:sz w:val="24"/>
          <w:szCs w:val="24"/>
          <w:lang w:val="en-US" w:eastAsia="zh-CN" w:bidi="ar-SA"/>
        </w:rPr>
        <w:t>redis</w:t>
      </w:r>
      <w:r>
        <w:rPr>
          <w:rFonts w:hint="eastAsia" w:asciiTheme="minorEastAsia" w:hAnsiTheme="minorEastAsia" w:eastAsiaTheme="minorEastAsia" w:cstheme="minorEastAsia"/>
          <w:kern w:val="2"/>
          <w:sz w:val="24"/>
          <w:szCs w:val="24"/>
          <w:lang w:val="en-US" w:eastAsia="zh-CN" w:bidi="ar-SA"/>
        </w:rPr>
        <w:t>的链接。每次唤醒爬虫服务，都会读取待爬的链接，然后一个一个去带着</w:t>
      </w:r>
      <w:r>
        <w:rPr>
          <w:rFonts w:hint="eastAsia" w:ascii="Times New Roman" w:hAnsi="Times New Roman" w:eastAsia="宋体" w:cs="Times New Roman"/>
          <w:kern w:val="2"/>
          <w:sz w:val="24"/>
          <w:szCs w:val="24"/>
          <w:lang w:val="en-US" w:eastAsia="zh-CN" w:bidi="ar-SA"/>
        </w:rPr>
        <w:t>cookies</w:t>
      </w:r>
      <w:r>
        <w:rPr>
          <w:rFonts w:hint="eastAsia" w:asciiTheme="minorEastAsia" w:hAnsiTheme="minorEastAsia" w:eastAsiaTheme="minorEastAsia" w:cstheme="minorEastAsia"/>
          <w:kern w:val="2"/>
          <w:sz w:val="24"/>
          <w:szCs w:val="24"/>
          <w:lang w:val="en-US" w:eastAsia="zh-CN" w:bidi="ar-SA"/>
        </w:rPr>
        <w:t>请求，返回</w:t>
      </w:r>
      <w:r>
        <w:rPr>
          <w:rFonts w:hint="eastAsia" w:ascii="Times New Roman" w:hAnsi="Times New Roman" w:eastAsia="宋体" w:cs="Times New Roman"/>
          <w:kern w:val="2"/>
          <w:sz w:val="24"/>
          <w:szCs w:val="24"/>
          <w:lang w:val="en-US" w:eastAsia="zh-CN" w:bidi="ar-SA"/>
        </w:rPr>
        <w:t>HTML</w:t>
      </w:r>
      <w:r>
        <w:rPr>
          <w:rFonts w:hint="eastAsia" w:asciiTheme="minorEastAsia" w:hAnsiTheme="minorEastAsia" w:eastAsiaTheme="minorEastAsia" w:cstheme="minorEastAsia"/>
          <w:kern w:val="2"/>
          <w:sz w:val="24"/>
          <w:szCs w:val="24"/>
          <w:lang w:val="en-US" w:eastAsia="zh-CN" w:bidi="ar-SA"/>
        </w:rPr>
        <w:t>后使用</w:t>
      </w:r>
      <w:r>
        <w:rPr>
          <w:rFonts w:hint="eastAsia" w:ascii="Times New Roman" w:hAnsi="Times New Roman" w:eastAsia="宋体" w:cs="Times New Roman"/>
          <w:kern w:val="2"/>
          <w:sz w:val="24"/>
          <w:szCs w:val="24"/>
          <w:lang w:val="en-US" w:eastAsia="zh-CN" w:bidi="ar-SA"/>
        </w:rPr>
        <w:t>XPath</w:t>
      </w:r>
      <w:r>
        <w:rPr>
          <w:rFonts w:hint="eastAsia" w:asciiTheme="minorEastAsia" w:hAnsiTheme="minorEastAsia" w:eastAsiaTheme="minorEastAsia" w:cstheme="minorEastAsia"/>
          <w:kern w:val="2"/>
          <w:sz w:val="24"/>
          <w:szCs w:val="24"/>
          <w:lang w:val="en-US" w:eastAsia="zh-CN" w:bidi="ar-SA"/>
        </w:rPr>
        <w:t>语法获取所需元素的节点，</w:t>
      </w:r>
      <w:r>
        <w:rPr>
          <w:rFonts w:hint="eastAsia" w:ascii="Times New Roman" w:hAnsi="Times New Roman" w:eastAsia="宋体" w:cs="Times New Roman"/>
          <w:kern w:val="2"/>
          <w:sz w:val="24"/>
          <w:szCs w:val="24"/>
          <w:lang w:val="en-US" w:eastAsia="zh-CN" w:bidi="ar-SA"/>
        </w:rPr>
        <w:t>RegEx</w:t>
      </w:r>
      <w:r>
        <w:rPr>
          <w:rFonts w:hint="eastAsia" w:asciiTheme="minorEastAsia" w:hAnsiTheme="minorEastAsia" w:eastAsiaTheme="minorEastAsia" w:cstheme="minorEastAsia"/>
          <w:kern w:val="2"/>
          <w:sz w:val="24"/>
          <w:szCs w:val="24"/>
          <w:lang w:val="en-US" w:eastAsia="zh-CN" w:bidi="ar-SA"/>
        </w:rPr>
        <w:t>判断内容是否合适，然后存去</w:t>
      </w:r>
      <w:r>
        <w:rPr>
          <w:rFonts w:hint="eastAsia" w:ascii="Times New Roman" w:hAnsi="Times New Roman" w:eastAsia="宋体" w:cs="Times New Roman"/>
          <w:kern w:val="2"/>
          <w:sz w:val="24"/>
          <w:szCs w:val="24"/>
          <w:lang w:val="en-US" w:eastAsia="zh-CN" w:bidi="ar-SA"/>
        </w:rPr>
        <w:t>Redis</w:t>
      </w:r>
      <w:r>
        <w:rPr>
          <w:rFonts w:hint="eastAsia" w:asciiTheme="minorEastAsia" w:hAnsiTheme="minorEastAsia" w:eastAsiaTheme="minorEastAsia" w:cstheme="minorEastAsia"/>
          <w:kern w:val="2"/>
          <w:sz w:val="24"/>
          <w:szCs w:val="24"/>
          <w:lang w:val="en-US" w:eastAsia="zh-CN" w:bidi="ar-SA"/>
        </w:rPr>
        <w:t>和</w:t>
      </w:r>
      <w:r>
        <w:rPr>
          <w:rFonts w:hint="eastAsia" w:ascii="Times New Roman" w:hAnsi="Times New Roman" w:eastAsia="宋体" w:cs="Times New Roman"/>
          <w:kern w:val="2"/>
          <w:sz w:val="24"/>
          <w:szCs w:val="24"/>
          <w:lang w:val="en-US" w:eastAsia="zh-CN" w:bidi="ar-SA"/>
        </w:rPr>
        <w:t>MySQL</w:t>
      </w:r>
      <w:r>
        <w:rPr>
          <w:rFonts w:hint="eastAsia" w:asciiTheme="minorEastAsia" w:hAnsiTheme="minorEastAsia" w:eastAsiaTheme="minorEastAsia" w:cstheme="minorEastAsia"/>
          <w:kern w:val="2"/>
          <w:sz w:val="24"/>
          <w:szCs w:val="24"/>
          <w:lang w:val="en-US" w:eastAsia="zh-CN" w:bidi="ar-SA"/>
        </w:rPr>
        <w:t>准备推送。</w:t>
      </w:r>
    </w:p>
    <w:p>
      <w:pPr>
        <w:pStyle w:val="21"/>
        <w:widowControl w:val="0"/>
        <w:numPr>
          <w:ilvl w:val="0"/>
          <w:numId w:val="0"/>
        </w:numPr>
        <w:tabs>
          <w:tab w:val="left" w:pos="492"/>
        </w:tabs>
        <w:autoSpaceDE w:val="0"/>
        <w:autoSpaceDN w:val="0"/>
        <w:spacing w:line="360" w:lineRule="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ab/>
      </w:r>
      <w:r>
        <w:rPr>
          <w:rFonts w:hint="eastAsia" w:asciiTheme="minorEastAsia" w:hAnsiTheme="minorEastAsia" w:cstheme="minorEastAsia"/>
          <w:kern w:val="2"/>
          <w:sz w:val="24"/>
          <w:szCs w:val="24"/>
          <w:lang w:val="en-US" w:eastAsia="zh-CN" w:bidi="ar-SA"/>
        </w:rPr>
        <w:t>（2）</w:t>
      </w:r>
      <w:r>
        <w:rPr>
          <w:rFonts w:hint="eastAsia" w:asciiTheme="minorEastAsia" w:hAnsiTheme="minorEastAsia" w:eastAsiaTheme="minorEastAsia" w:cstheme="minorEastAsia"/>
          <w:kern w:val="2"/>
          <w:sz w:val="24"/>
          <w:szCs w:val="24"/>
          <w:lang w:val="en-US" w:eastAsia="zh-CN" w:bidi="ar-SA"/>
        </w:rPr>
        <w:t>后台系统的实现：使用</w:t>
      </w:r>
      <w:r>
        <w:rPr>
          <w:rFonts w:hint="eastAsia" w:ascii="Times New Roman" w:hAnsi="Times New Roman" w:eastAsia="宋体" w:cs="Times New Roman"/>
          <w:kern w:val="2"/>
          <w:sz w:val="24"/>
          <w:szCs w:val="24"/>
          <w:lang w:val="en-US" w:eastAsia="zh-CN" w:bidi="ar-SA"/>
        </w:rPr>
        <w:t xml:space="preserve">Nginx </w:t>
      </w:r>
      <w:r>
        <w:rPr>
          <w:rFonts w:hint="eastAsia" w:ascii="Times New Roman" w:hAnsi="Times New Roman" w:eastAsia="宋体" w:cs="Times New Roman"/>
          <w:kern w:val="2"/>
          <w:sz w:val="21"/>
          <w:szCs w:val="24"/>
          <w:lang w:val="en-US" w:eastAsia="zh-CN" w:bidi="ar-SA"/>
        </w:rPr>
        <w:t xml:space="preserve">+ </w:t>
      </w:r>
      <w:r>
        <w:rPr>
          <w:rFonts w:hint="eastAsia" w:ascii="Times New Roman" w:hAnsi="Times New Roman" w:eastAsia="宋体" w:cs="Times New Roman"/>
          <w:kern w:val="2"/>
          <w:sz w:val="24"/>
          <w:szCs w:val="24"/>
          <w:lang w:val="en-US" w:eastAsia="zh-CN" w:bidi="ar-SA"/>
        </w:rPr>
        <w:t xml:space="preserve">uWSGI </w:t>
      </w:r>
      <w:r>
        <w:rPr>
          <w:rFonts w:hint="eastAsia" w:ascii="Times New Roman" w:hAnsi="Times New Roman" w:eastAsia="宋体" w:cs="Times New Roman"/>
          <w:kern w:val="2"/>
          <w:sz w:val="21"/>
          <w:szCs w:val="24"/>
          <w:lang w:val="en-US" w:eastAsia="zh-CN" w:bidi="ar-SA"/>
        </w:rPr>
        <w:t xml:space="preserve">+ </w:t>
      </w:r>
      <w:r>
        <w:rPr>
          <w:rFonts w:hint="eastAsia" w:ascii="Times New Roman" w:hAnsi="Times New Roman" w:eastAsia="宋体" w:cs="Times New Roman"/>
          <w:kern w:val="2"/>
          <w:sz w:val="24"/>
          <w:szCs w:val="24"/>
          <w:lang w:val="en-US" w:eastAsia="zh-CN" w:bidi="ar-SA"/>
        </w:rPr>
        <w:t>Flask</w:t>
      </w:r>
      <w:r>
        <w:rPr>
          <w:rFonts w:hint="eastAsia" w:asciiTheme="minorEastAsia" w:hAnsiTheme="minorEastAsia" w:eastAsiaTheme="minorEastAsia" w:cstheme="minorEastAsia"/>
          <w:kern w:val="2"/>
          <w:sz w:val="24"/>
          <w:szCs w:val="24"/>
          <w:lang w:val="en-US" w:eastAsia="zh-CN" w:bidi="ar-SA"/>
        </w:rPr>
        <w:t>构造一个多进程，单线程的</w:t>
      </w:r>
      <w:r>
        <w:rPr>
          <w:rFonts w:hint="eastAsia" w:ascii="Times New Roman" w:hAnsi="Times New Roman" w:eastAsia="宋体" w:cs="Times New Roman"/>
          <w:kern w:val="2"/>
          <w:sz w:val="24"/>
          <w:szCs w:val="24"/>
          <w:lang w:val="en-US" w:eastAsia="zh-CN" w:bidi="ar-SA"/>
        </w:rPr>
        <w:t>web</w:t>
      </w:r>
      <w:r>
        <w:rPr>
          <w:rFonts w:hint="eastAsia" w:asciiTheme="minorEastAsia" w:hAnsiTheme="minorEastAsia" w:eastAsiaTheme="minorEastAsia" w:cstheme="minorEastAsia"/>
          <w:kern w:val="2"/>
          <w:sz w:val="24"/>
          <w:szCs w:val="24"/>
          <w:lang w:val="en-US" w:eastAsia="zh-CN" w:bidi="ar-SA"/>
        </w:rPr>
        <w:t>服务后台。对于每一个请求，先经过</w:t>
      </w:r>
      <w:r>
        <w:rPr>
          <w:rFonts w:hint="eastAsia" w:ascii="Times New Roman" w:hAnsi="Times New Roman" w:eastAsia="宋体" w:cs="Times New Roman"/>
          <w:kern w:val="2"/>
          <w:sz w:val="24"/>
          <w:szCs w:val="24"/>
          <w:lang w:val="en-US" w:eastAsia="zh-CN" w:bidi="ar-SA"/>
        </w:rPr>
        <w:t>Nginx</w:t>
      </w:r>
      <w:r>
        <w:rPr>
          <w:rFonts w:hint="eastAsia" w:asciiTheme="minorEastAsia" w:hAnsiTheme="minorEastAsia" w:eastAsiaTheme="minorEastAsia" w:cstheme="minorEastAsia"/>
          <w:kern w:val="2"/>
          <w:sz w:val="24"/>
          <w:szCs w:val="24"/>
          <w:lang w:val="en-US" w:eastAsia="zh-CN" w:bidi="ar-SA"/>
        </w:rPr>
        <w:t>反向代理到</w:t>
      </w:r>
      <w:r>
        <w:rPr>
          <w:rFonts w:hint="eastAsia" w:ascii="Times New Roman" w:hAnsi="Times New Roman" w:eastAsia="宋体" w:cs="Times New Roman"/>
          <w:kern w:val="2"/>
          <w:sz w:val="24"/>
          <w:szCs w:val="24"/>
          <w:lang w:val="en-US" w:eastAsia="zh-CN" w:bidi="ar-SA"/>
        </w:rPr>
        <w:t>uWSGI</w:t>
      </w:r>
      <w:r>
        <w:rPr>
          <w:rFonts w:hint="eastAsia" w:asciiTheme="minorEastAsia" w:hAnsiTheme="minorEastAsia" w:eastAsiaTheme="minorEastAsia" w:cstheme="minorEastAsia"/>
          <w:kern w:val="2"/>
          <w:sz w:val="24"/>
          <w:szCs w:val="24"/>
          <w:lang w:val="en-US" w:eastAsia="zh-CN" w:bidi="ar-SA"/>
        </w:rPr>
        <w:t>守护进程，再由</w:t>
      </w:r>
      <w:r>
        <w:rPr>
          <w:rFonts w:hint="eastAsia" w:ascii="Times New Roman" w:hAnsi="Times New Roman" w:eastAsia="宋体" w:cs="Times New Roman"/>
          <w:kern w:val="2"/>
          <w:sz w:val="24"/>
          <w:szCs w:val="24"/>
          <w:lang w:val="en-US" w:eastAsia="zh-CN" w:bidi="ar-SA"/>
        </w:rPr>
        <w:t>uWSGI</w:t>
      </w:r>
      <w:r>
        <w:rPr>
          <w:rFonts w:hint="eastAsia" w:asciiTheme="minorEastAsia" w:hAnsiTheme="minorEastAsia" w:eastAsiaTheme="minorEastAsia" w:cstheme="minorEastAsia"/>
          <w:kern w:val="2"/>
          <w:sz w:val="24"/>
          <w:szCs w:val="24"/>
          <w:lang w:val="en-US" w:eastAsia="zh-CN" w:bidi="ar-SA"/>
        </w:rPr>
        <w:t>拉起一个空闲的</w:t>
      </w:r>
      <w:r>
        <w:rPr>
          <w:rFonts w:hint="eastAsia" w:ascii="Times New Roman" w:hAnsi="Times New Roman" w:eastAsia="宋体" w:cs="Times New Roman"/>
          <w:kern w:val="2"/>
          <w:sz w:val="24"/>
          <w:szCs w:val="24"/>
          <w:lang w:val="en-US" w:eastAsia="zh-CN" w:bidi="ar-SA"/>
        </w:rPr>
        <w:t>Flask</w:t>
      </w:r>
      <w:r>
        <w:rPr>
          <w:rFonts w:hint="eastAsia" w:asciiTheme="minorEastAsia" w:hAnsiTheme="minorEastAsia" w:eastAsiaTheme="minorEastAsia" w:cstheme="minorEastAsia"/>
          <w:kern w:val="2"/>
          <w:sz w:val="24"/>
          <w:szCs w:val="24"/>
          <w:lang w:val="en-US" w:eastAsia="zh-CN" w:bidi="ar-SA"/>
        </w:rPr>
        <w:t>进程处理该请求。处理请求时，先判断</w:t>
      </w:r>
      <w:r>
        <w:rPr>
          <w:rFonts w:hint="eastAsia" w:ascii="Times New Roman" w:hAnsi="Times New Roman" w:eastAsia="宋体" w:cs="Times New Roman"/>
          <w:kern w:val="2"/>
          <w:sz w:val="24"/>
          <w:szCs w:val="24"/>
          <w:lang w:val="en-US" w:eastAsia="zh-CN" w:bidi="ar-SA"/>
        </w:rPr>
        <w:t>cookies</w:t>
      </w:r>
      <w:r>
        <w:rPr>
          <w:rFonts w:hint="eastAsia" w:asciiTheme="minorEastAsia" w:hAnsiTheme="minorEastAsia" w:eastAsiaTheme="minorEastAsia" w:cstheme="minorEastAsia"/>
          <w:kern w:val="2"/>
          <w:sz w:val="24"/>
          <w:szCs w:val="24"/>
          <w:lang w:val="en-US" w:eastAsia="zh-CN" w:bidi="ar-SA"/>
        </w:rPr>
        <w:t>和所需参数是否合法。</w:t>
      </w:r>
    </w:p>
    <w:p>
      <w:pPr>
        <w:pStyle w:val="21"/>
        <w:widowControl w:val="0"/>
        <w:numPr>
          <w:ilvl w:val="0"/>
          <w:numId w:val="0"/>
        </w:numPr>
        <w:tabs>
          <w:tab w:val="left" w:pos="492"/>
        </w:tabs>
        <w:autoSpaceDE w:val="0"/>
        <w:autoSpaceDN w:val="0"/>
        <w:spacing w:line="360" w:lineRule="auto"/>
        <w:rPr>
          <w:rFonts w:hint="eastAsia"/>
          <w:lang w:val="en-US" w:eastAsia="zh-CN"/>
        </w:rPr>
      </w:pPr>
      <w:r>
        <w:rPr>
          <w:rFonts w:hint="eastAsia" w:asciiTheme="minorEastAsia" w:hAnsiTheme="minorEastAsia" w:cstheme="minorEastAsia"/>
          <w:kern w:val="2"/>
          <w:sz w:val="24"/>
          <w:szCs w:val="24"/>
          <w:lang w:val="en-US" w:eastAsia="zh-CN" w:bidi="ar-SA"/>
        </w:rPr>
        <w:tab/>
      </w:r>
      <w:r>
        <w:rPr>
          <w:rFonts w:hint="eastAsia" w:asciiTheme="minorEastAsia" w:hAnsiTheme="minorEastAsia" w:cstheme="minorEastAsia"/>
          <w:kern w:val="2"/>
          <w:sz w:val="24"/>
          <w:szCs w:val="24"/>
          <w:lang w:val="en-US" w:eastAsia="zh-CN" w:bidi="ar-SA"/>
        </w:rPr>
        <w:t>（3）</w:t>
      </w:r>
      <w:r>
        <w:rPr>
          <w:rFonts w:hint="eastAsia" w:asciiTheme="minorEastAsia" w:hAnsiTheme="minorEastAsia" w:eastAsiaTheme="minorEastAsia" w:cstheme="minorEastAsia"/>
          <w:kern w:val="2"/>
          <w:sz w:val="24"/>
          <w:szCs w:val="24"/>
          <w:lang w:val="en-US" w:eastAsia="zh-CN" w:bidi="ar-SA"/>
        </w:rPr>
        <w:t>前端系统的实现：使用</w:t>
      </w:r>
      <w:r>
        <w:rPr>
          <w:rFonts w:hint="eastAsia" w:ascii="Times New Roman" w:hAnsi="Times New Roman" w:eastAsia="宋体" w:cs="Times New Roman"/>
          <w:kern w:val="2"/>
          <w:sz w:val="24"/>
          <w:szCs w:val="24"/>
          <w:lang w:val="en-US" w:eastAsia="zh-CN" w:bidi="ar-SA"/>
        </w:rPr>
        <w:t>React</w:t>
      </w:r>
      <w:r>
        <w:rPr>
          <w:rFonts w:hint="eastAsia" w:asciiTheme="minorEastAsia" w:hAnsiTheme="minorEastAsia" w:eastAsiaTheme="minorEastAsia" w:cstheme="minorEastAsia"/>
          <w:kern w:val="2"/>
          <w:sz w:val="24"/>
          <w:szCs w:val="24"/>
          <w:lang w:val="en-US" w:eastAsia="zh-CN" w:bidi="ar-SA"/>
        </w:rPr>
        <w:t>作为主要开发框架，</w:t>
      </w:r>
      <w:r>
        <w:rPr>
          <w:rFonts w:hint="eastAsia" w:ascii="Times New Roman" w:hAnsi="Times New Roman" w:eastAsia="宋体" w:cs="Times New Roman"/>
          <w:kern w:val="2"/>
          <w:sz w:val="24"/>
          <w:szCs w:val="24"/>
          <w:lang w:val="en-US" w:eastAsia="zh-CN" w:bidi="ar-SA"/>
        </w:rPr>
        <w:t>Material-UI</w:t>
      </w:r>
      <w:r>
        <w:rPr>
          <w:rFonts w:hint="eastAsia" w:asciiTheme="minorEastAsia" w:hAnsiTheme="minorEastAsia" w:eastAsiaTheme="minorEastAsia" w:cstheme="minorEastAsia"/>
          <w:kern w:val="2"/>
          <w:sz w:val="24"/>
          <w:szCs w:val="24"/>
          <w:lang w:val="en-US" w:eastAsia="zh-CN" w:bidi="ar-SA"/>
        </w:rPr>
        <w:t>作为主要</w:t>
      </w:r>
      <w:r>
        <w:rPr>
          <w:rFonts w:hint="eastAsia" w:ascii="Times New Roman" w:hAnsi="Times New Roman" w:eastAsia="宋体" w:cs="Times New Roman"/>
          <w:kern w:val="2"/>
          <w:sz w:val="24"/>
          <w:szCs w:val="24"/>
          <w:lang w:val="en-US" w:eastAsia="zh-CN" w:bidi="ar-SA"/>
        </w:rPr>
        <w:t>UI</w:t>
      </w:r>
      <w:r>
        <w:rPr>
          <w:rFonts w:hint="eastAsia" w:asciiTheme="minorEastAsia" w:hAnsiTheme="minorEastAsia" w:eastAsiaTheme="minorEastAsia" w:cstheme="minorEastAsia"/>
          <w:kern w:val="2"/>
          <w:sz w:val="24"/>
          <w:szCs w:val="24"/>
          <w:lang w:val="en-US" w:eastAsia="zh-CN" w:bidi="ar-SA"/>
        </w:rPr>
        <w:t>框架，</w:t>
      </w:r>
      <w:r>
        <w:rPr>
          <w:rFonts w:hint="eastAsia" w:ascii="Times New Roman" w:hAnsi="Times New Roman" w:eastAsia="宋体" w:cs="Times New Roman"/>
          <w:kern w:val="2"/>
          <w:sz w:val="24"/>
          <w:szCs w:val="24"/>
          <w:lang w:val="en-US" w:eastAsia="zh-CN" w:bidi="ar-SA"/>
        </w:rPr>
        <w:t>react-router</w:t>
      </w:r>
      <w:r>
        <w:rPr>
          <w:rFonts w:hint="eastAsia" w:asciiTheme="minorEastAsia" w:hAnsiTheme="minorEastAsia" w:eastAsiaTheme="minorEastAsia" w:cstheme="minorEastAsia"/>
          <w:kern w:val="2"/>
          <w:sz w:val="24"/>
          <w:szCs w:val="24"/>
          <w:lang w:val="en-US" w:eastAsia="zh-CN" w:bidi="ar-SA"/>
        </w:rPr>
        <w:t>作为前端路由控制，</w:t>
      </w:r>
      <w:r>
        <w:rPr>
          <w:rFonts w:hint="eastAsia" w:ascii="Times New Roman" w:hAnsi="Times New Roman" w:eastAsia="宋体" w:cs="Times New Roman"/>
          <w:kern w:val="2"/>
          <w:sz w:val="24"/>
          <w:szCs w:val="24"/>
          <w:lang w:val="en-US" w:eastAsia="zh-CN" w:bidi="ar-SA"/>
        </w:rPr>
        <w:t>Chrome</w:t>
      </w:r>
      <w:r>
        <w:rPr>
          <w:rFonts w:hint="eastAsia" w:asciiTheme="minorEastAsia" w:hAnsiTheme="minorEastAsia" w:eastAsiaTheme="minorEastAsia" w:cstheme="minorEastAsia"/>
          <w:kern w:val="2"/>
          <w:sz w:val="24"/>
          <w:szCs w:val="24"/>
          <w:lang w:val="en-US" w:eastAsia="zh-CN" w:bidi="ar-SA"/>
        </w:rPr>
        <w:t>插件</w:t>
      </w:r>
      <w:r>
        <w:rPr>
          <w:rFonts w:hint="eastAsia" w:ascii="Times New Roman" w:hAnsi="Times New Roman" w:eastAsia="宋体" w:cs="Times New Roman"/>
          <w:kern w:val="2"/>
          <w:sz w:val="24"/>
          <w:szCs w:val="24"/>
          <w:lang w:val="en-US" w:eastAsia="zh-CN" w:bidi="ar-SA"/>
        </w:rPr>
        <w:t>notification</w:t>
      </w:r>
      <w:r>
        <w:rPr>
          <w:rFonts w:hint="eastAsia" w:asciiTheme="minorEastAsia" w:hAnsiTheme="minorEastAsia" w:eastAsiaTheme="minorEastAsia" w:cstheme="minorEastAsia"/>
          <w:kern w:val="2"/>
          <w:sz w:val="24"/>
          <w:szCs w:val="24"/>
          <w:lang w:val="en-US" w:eastAsia="zh-CN" w:bidi="ar-SA"/>
        </w:rPr>
        <w:t>作为主要提醒机制。前端首次加载会引起</w:t>
      </w:r>
      <w:r>
        <w:rPr>
          <w:rFonts w:hint="eastAsia" w:ascii="Times New Roman" w:hAnsi="Times New Roman" w:eastAsia="宋体" w:cs="Times New Roman"/>
          <w:kern w:val="2"/>
          <w:sz w:val="24"/>
          <w:szCs w:val="24"/>
          <w:lang w:val="en-US" w:eastAsia="zh-CN" w:bidi="ar-SA"/>
        </w:rPr>
        <w:t>background.js</w:t>
      </w:r>
      <w:r>
        <w:rPr>
          <w:rFonts w:hint="eastAsia" w:asciiTheme="minorEastAsia" w:hAnsiTheme="minorEastAsia" w:eastAsiaTheme="minorEastAsia" w:cstheme="minorEastAsia"/>
          <w:kern w:val="2"/>
          <w:sz w:val="24"/>
          <w:szCs w:val="24"/>
          <w:lang w:val="en-US" w:eastAsia="zh-CN" w:bidi="ar-SA"/>
        </w:rPr>
        <w:t>的调用，设置每5分钟去轮询后台接口是否有更新数据。有则提示推送消息，没有则挂起。</w:t>
      </w:r>
    </w:p>
    <w:p>
      <w:pPr>
        <w:numPr>
          <w:ilvl w:val="1"/>
          <w:numId w:val="1"/>
        </w:numPr>
        <w:spacing w:line="360" w:lineRule="auto"/>
        <w:ind w:left="0" w:leftChars="0" w:firstLine="0" w:firstLineChars="0"/>
        <w:outlineLvl w:val="1"/>
        <w:rPr>
          <w:rFonts w:hint="eastAsia" w:ascii="黑体" w:hAnsi="黑体" w:eastAsia="黑体" w:cs="黑体"/>
          <w:sz w:val="24"/>
          <w:szCs w:val="24"/>
          <w:lang w:val="en-US" w:eastAsia="zh-CN"/>
        </w:rPr>
      </w:pPr>
      <w:bookmarkStart w:id="141" w:name="_Toc14318_WPSOffice_Level2"/>
      <w:bookmarkStart w:id="142" w:name="_Toc2625_WPSOffice_Level2"/>
      <w:r>
        <w:rPr>
          <w:rFonts w:hint="eastAsia" w:ascii="黑体" w:hAnsi="黑体" w:eastAsia="黑体" w:cs="黑体"/>
          <w:sz w:val="24"/>
          <w:szCs w:val="24"/>
          <w:lang w:val="en-US" w:eastAsia="zh-CN"/>
        </w:rPr>
        <w:t>系统体系结构设计</w:t>
      </w:r>
      <w:bookmarkEnd w:id="141"/>
      <w:bookmarkEnd w:id="142"/>
    </w:p>
    <w:p>
      <w:pPr>
        <w:pStyle w:val="21"/>
        <w:numPr>
          <w:ilvl w:val="0"/>
          <w:numId w:val="0"/>
        </w:numPr>
        <w:tabs>
          <w:tab w:val="left" w:pos="562"/>
        </w:tabs>
        <w:spacing w:line="360" w:lineRule="auto"/>
        <w:rPr>
          <w:rFonts w:hint="eastAsia"/>
          <w:sz w:val="24"/>
          <w:lang w:val="en-US" w:eastAsia="zh-CN"/>
        </w:rPr>
      </w:pPr>
      <w:r>
        <w:rPr>
          <w:rFonts w:hint="eastAsia"/>
          <w:sz w:val="24"/>
          <w:lang w:val="en-US" w:eastAsia="zh-CN"/>
        </w:rPr>
        <w:tab/>
      </w:r>
      <w:r>
        <w:rPr>
          <w:sz w:val="24"/>
        </w:rPr>
        <w:t>本系统采用</w:t>
      </w:r>
      <w:r>
        <w:rPr>
          <w:rFonts w:hint="eastAsia" w:ascii="Times New Roman" w:hAnsi="Times New Roman" w:eastAsia="宋体" w:cs="Times New Roman"/>
          <w:kern w:val="2"/>
          <w:sz w:val="24"/>
          <w:szCs w:val="24"/>
          <w:lang w:val="en-US" w:eastAsia="zh-CN" w:bidi="ar-SA"/>
        </w:rPr>
        <w:t>Nginx</w:t>
      </w:r>
      <w:r>
        <w:rPr>
          <w:sz w:val="24"/>
        </w:rPr>
        <w:t>反向代理</w:t>
      </w:r>
      <w:r>
        <w:rPr>
          <w:rFonts w:hint="eastAsia" w:ascii="Times New Roman" w:hAnsi="Times New Roman" w:eastAsia="宋体" w:cs="Times New Roman"/>
          <w:kern w:val="2"/>
          <w:sz w:val="24"/>
          <w:szCs w:val="24"/>
          <w:lang w:val="en-US" w:eastAsia="zh-CN" w:bidi="ar-SA"/>
        </w:rPr>
        <w:t>web</w:t>
      </w:r>
      <w:r>
        <w:rPr>
          <w:sz w:val="24"/>
        </w:rPr>
        <w:t>应用服务器以及前端使用</w:t>
      </w:r>
      <w:r>
        <w:rPr>
          <w:rFonts w:hint="eastAsia" w:ascii="Times New Roman" w:hAnsi="Times New Roman" w:eastAsia="宋体" w:cs="Times New Roman"/>
          <w:kern w:val="2"/>
          <w:sz w:val="24"/>
          <w:szCs w:val="24"/>
          <w:lang w:val="en-US" w:eastAsia="zh-CN" w:bidi="ar-SA"/>
        </w:rPr>
        <w:t>React</w:t>
      </w:r>
      <w:r>
        <w:rPr>
          <w:sz w:val="24"/>
        </w:rPr>
        <w:t>配合</w:t>
      </w:r>
      <w:r>
        <w:rPr>
          <w:rFonts w:hint="eastAsia" w:ascii="Times New Roman" w:hAnsi="Times New Roman" w:eastAsia="宋体" w:cs="Times New Roman"/>
          <w:kern w:val="2"/>
          <w:sz w:val="24"/>
          <w:szCs w:val="24"/>
          <w:lang w:val="en-US" w:eastAsia="zh-CN" w:bidi="ar-SA"/>
        </w:rPr>
        <w:t>fetch</w:t>
      </w:r>
      <w:r>
        <w:rPr>
          <w:sz w:val="24"/>
        </w:rPr>
        <w:t>进行前后端通信。</w:t>
      </w:r>
      <w:r>
        <w:rPr>
          <w:rFonts w:hint="eastAsia"/>
          <w:sz w:val="24"/>
          <w:lang w:val="en-US" w:eastAsia="zh-CN"/>
        </w:rPr>
        <w:t>后台则使用</w:t>
      </w:r>
      <w:r>
        <w:rPr>
          <w:rFonts w:hint="eastAsia" w:ascii="Times New Roman" w:hAnsi="Times New Roman" w:eastAsia="宋体" w:cs="Times New Roman"/>
          <w:kern w:val="2"/>
          <w:sz w:val="24"/>
          <w:szCs w:val="24"/>
          <w:lang w:val="en-US" w:eastAsia="zh-CN" w:bidi="ar-SA"/>
        </w:rPr>
        <w:t>Python</w:t>
      </w:r>
      <w:r>
        <w:rPr>
          <w:rFonts w:hint="eastAsia"/>
          <w:sz w:val="24"/>
          <w:lang w:val="en-US" w:eastAsia="zh-CN"/>
        </w:rPr>
        <w:t>的</w:t>
      </w:r>
      <w:r>
        <w:rPr>
          <w:rFonts w:hint="eastAsia" w:ascii="Times New Roman" w:hAnsi="Times New Roman" w:eastAsia="宋体" w:cs="Times New Roman"/>
          <w:kern w:val="2"/>
          <w:sz w:val="24"/>
          <w:szCs w:val="24"/>
          <w:lang w:val="en-US" w:eastAsia="zh-CN" w:bidi="ar-SA"/>
        </w:rPr>
        <w:t>Flask</w:t>
      </w:r>
      <w:r>
        <w:rPr>
          <w:rFonts w:hint="eastAsia"/>
          <w:sz w:val="24"/>
          <w:lang w:val="en-US" w:eastAsia="zh-CN"/>
        </w:rPr>
        <w:t>框架进行处理</w:t>
      </w:r>
      <w:r>
        <w:rPr>
          <w:rFonts w:hint="eastAsia" w:ascii="Times New Roman" w:hAnsi="Times New Roman" w:eastAsia="宋体" w:cs="Times New Roman"/>
          <w:kern w:val="2"/>
          <w:sz w:val="24"/>
          <w:szCs w:val="24"/>
          <w:lang w:val="en-US" w:eastAsia="zh-CN" w:bidi="ar-SA"/>
        </w:rPr>
        <w:t>http</w:t>
      </w:r>
      <w:r>
        <w:rPr>
          <w:rFonts w:hint="eastAsia"/>
          <w:sz w:val="24"/>
          <w:lang w:val="en-US" w:eastAsia="zh-CN"/>
        </w:rPr>
        <w:t>请求，</w:t>
      </w:r>
      <w:r>
        <w:rPr>
          <w:rFonts w:hint="eastAsia" w:ascii="Times New Roman" w:hAnsi="Times New Roman" w:eastAsia="宋体" w:cs="Times New Roman"/>
          <w:kern w:val="2"/>
          <w:sz w:val="24"/>
          <w:szCs w:val="24"/>
          <w:lang w:val="en-US" w:eastAsia="zh-CN" w:bidi="ar-SA"/>
        </w:rPr>
        <w:t>SQLAlchemy</w:t>
      </w:r>
      <w:r>
        <w:rPr>
          <w:rFonts w:hint="eastAsia"/>
          <w:sz w:val="24"/>
          <w:lang w:val="en-US" w:eastAsia="zh-CN"/>
        </w:rPr>
        <w:t>作为数据库</w:t>
      </w:r>
      <w:r>
        <w:rPr>
          <w:rFonts w:hint="eastAsia" w:ascii="Times New Roman" w:hAnsi="Times New Roman" w:eastAsia="宋体" w:cs="Times New Roman"/>
          <w:kern w:val="2"/>
          <w:sz w:val="24"/>
          <w:szCs w:val="24"/>
          <w:lang w:val="en-US" w:eastAsia="zh-CN" w:bidi="ar-SA"/>
        </w:rPr>
        <w:t>ORM</w:t>
      </w:r>
      <w:r>
        <w:rPr>
          <w:rFonts w:hint="eastAsia"/>
          <w:sz w:val="24"/>
          <w:lang w:val="en-US" w:eastAsia="zh-CN"/>
        </w:rPr>
        <w:t>工具。后台设计成多进程，单线程模型，由</w:t>
      </w:r>
      <w:r>
        <w:rPr>
          <w:rFonts w:hint="eastAsia" w:ascii="Times New Roman" w:hAnsi="Times New Roman" w:eastAsia="宋体" w:cs="Times New Roman"/>
          <w:kern w:val="2"/>
          <w:sz w:val="24"/>
          <w:szCs w:val="24"/>
          <w:lang w:val="en-US" w:eastAsia="zh-CN" w:bidi="ar-SA"/>
        </w:rPr>
        <w:t>uWSGI</w:t>
      </w:r>
      <w:r>
        <w:rPr>
          <w:rFonts w:hint="eastAsia"/>
          <w:sz w:val="24"/>
          <w:lang w:val="en-US" w:eastAsia="zh-CN"/>
        </w:rPr>
        <w:t>管理，每一个请求仅会被一个进程处理，同一时间内，一个进程只会处理一个请求。前端使用</w:t>
      </w:r>
      <w:r>
        <w:rPr>
          <w:rFonts w:hint="eastAsia" w:ascii="Times New Roman" w:hAnsi="Times New Roman" w:eastAsia="宋体" w:cs="Times New Roman"/>
          <w:kern w:val="2"/>
          <w:sz w:val="24"/>
          <w:szCs w:val="24"/>
          <w:lang w:val="en-US" w:eastAsia="zh-CN" w:bidi="ar-SA"/>
        </w:rPr>
        <w:t>async</w:t>
      </w:r>
      <w:r>
        <w:rPr>
          <w:rFonts w:hint="eastAsia"/>
          <w:sz w:val="24"/>
          <w:lang w:val="en-US" w:eastAsia="zh-CN"/>
        </w:rPr>
        <w:t>和</w:t>
      </w:r>
      <w:r>
        <w:rPr>
          <w:rFonts w:hint="eastAsia" w:ascii="Times New Roman" w:hAnsi="Times New Roman" w:eastAsia="宋体" w:cs="Times New Roman"/>
          <w:kern w:val="2"/>
          <w:sz w:val="24"/>
          <w:szCs w:val="24"/>
          <w:lang w:val="en-US" w:eastAsia="zh-CN" w:bidi="ar-SA"/>
        </w:rPr>
        <w:t>await</w:t>
      </w:r>
      <w:r>
        <w:rPr>
          <w:rFonts w:hint="eastAsia"/>
          <w:sz w:val="24"/>
          <w:lang w:val="en-US" w:eastAsia="zh-CN"/>
        </w:rPr>
        <w:t>模型来实现异步操作。</w:t>
      </w:r>
    </w:p>
    <w:p>
      <w:pPr>
        <w:pStyle w:val="21"/>
        <w:numPr>
          <w:ilvl w:val="0"/>
          <w:numId w:val="0"/>
        </w:numPr>
        <w:tabs>
          <w:tab w:val="left" w:pos="562"/>
        </w:tabs>
        <w:spacing w:line="360" w:lineRule="auto"/>
        <w:rPr>
          <w:rFonts w:hint="default"/>
          <w:sz w:val="24"/>
          <w:lang w:eastAsia="zh-CN"/>
        </w:rPr>
      </w:pPr>
      <w:r>
        <w:rPr>
          <w:rFonts w:hint="default"/>
          <w:sz w:val="24"/>
          <w:lang w:eastAsia="zh-CN"/>
        </w:rPr>
        <w:tab/>
      </w:r>
      <w:r>
        <w:rPr>
          <w:rFonts w:hint="default"/>
          <w:sz w:val="24"/>
          <w:lang w:eastAsia="zh-CN"/>
        </w:rPr>
        <w:t>系统集成环境与集成测试，本系统所有服务均启动在</w:t>
      </w:r>
      <w:r>
        <w:rPr>
          <w:rFonts w:hint="default" w:ascii="Times New Roman" w:hAnsi="Times New Roman" w:eastAsia="宋体" w:cs="Times New Roman"/>
          <w:kern w:val="2"/>
          <w:sz w:val="24"/>
          <w:szCs w:val="24"/>
          <w:lang w:eastAsia="zh-CN" w:bidi="ar-SA"/>
        </w:rPr>
        <w:t>docker</w:t>
      </w:r>
      <w:r>
        <w:rPr>
          <w:rFonts w:hint="default"/>
          <w:sz w:val="24"/>
          <w:lang w:eastAsia="zh-CN"/>
        </w:rPr>
        <w:t>的</w:t>
      </w:r>
      <w:r>
        <w:rPr>
          <w:rFonts w:hint="default" w:ascii="Times New Roman" w:hAnsi="Times New Roman" w:eastAsia="宋体" w:cs="Times New Roman"/>
          <w:kern w:val="2"/>
          <w:sz w:val="24"/>
          <w:szCs w:val="24"/>
          <w:lang w:eastAsia="zh-CN" w:bidi="ar-SA"/>
        </w:rPr>
        <w:t>container</w:t>
      </w:r>
      <w:r>
        <w:rPr>
          <w:rFonts w:hint="default"/>
          <w:sz w:val="24"/>
          <w:lang w:eastAsia="zh-CN"/>
        </w:rPr>
        <w:t>里面，无需依赖外部环境。每一次启动的时候，需要先经过测试文件，才能启动正式的docker服务。</w:t>
      </w:r>
    </w:p>
    <w:p>
      <w:pPr>
        <w:pStyle w:val="21"/>
        <w:keepNext w:val="0"/>
        <w:keepLines w:val="0"/>
        <w:pageBreakBefore w:val="0"/>
        <w:widowControl w:val="0"/>
        <w:numPr>
          <w:ilvl w:val="0"/>
          <w:numId w:val="0"/>
        </w:numPr>
        <w:tabs>
          <w:tab w:val="left" w:pos="562"/>
        </w:tabs>
        <w:kinsoku/>
        <w:wordWrap/>
        <w:overflowPunct/>
        <w:topLinePunct w:val="0"/>
        <w:autoSpaceDE/>
        <w:autoSpaceDN/>
        <w:bidi w:val="0"/>
        <w:adjustRightInd/>
        <w:snapToGrid/>
        <w:spacing w:line="360" w:lineRule="auto"/>
        <w:textAlignment w:val="auto"/>
        <w:rPr>
          <w:rFonts w:hint="default"/>
          <w:sz w:val="24"/>
          <w:lang w:eastAsia="zh-CN"/>
        </w:rPr>
      </w:pPr>
      <w:r>
        <w:rPr>
          <w:rFonts w:hint="default"/>
          <w:sz w:val="24"/>
          <w:lang w:eastAsia="zh-CN"/>
        </w:rPr>
        <w:tab/>
      </w:r>
      <w:r>
        <w:rPr>
          <w:rFonts w:hint="default"/>
          <w:sz w:val="24"/>
          <w:lang w:eastAsia="zh-CN"/>
        </w:rPr>
        <w:t>单例模式与装饰器模式，系统强依赖这两种模式的实现，单例模式需要固定一个链接比如redis的连接，不允许重复和多次连接到redis的server。装饰器模式运行环境比较复杂多样，有辅助型，也有应用型。比如抓住各种异常错误，这种属于辅助型。而解析用户请求信息和获取用户信息等，属于应用型装饰器。</w:t>
      </w:r>
    </w:p>
    <w:p>
      <w:pPr>
        <w:numPr>
          <w:ilvl w:val="1"/>
          <w:numId w:val="1"/>
        </w:numPr>
        <w:spacing w:line="360" w:lineRule="auto"/>
        <w:ind w:left="0" w:leftChars="0" w:firstLine="0" w:firstLineChars="0"/>
        <w:outlineLvl w:val="1"/>
        <w:rPr>
          <w:rFonts w:hint="default" w:ascii="黑体" w:hAnsi="黑体" w:eastAsia="黑体" w:cs="黑体"/>
          <w:sz w:val="24"/>
          <w:szCs w:val="24"/>
          <w:lang w:val="en-US" w:eastAsia="zh-CN"/>
        </w:rPr>
      </w:pPr>
      <w:bookmarkStart w:id="143" w:name="_Toc32588_WPSOffice_Level2"/>
      <w:r>
        <w:rPr>
          <w:rFonts w:hint="eastAsia" w:ascii="黑体" w:hAnsi="黑体" w:eastAsia="黑体" w:cs="黑体"/>
          <w:sz w:val="24"/>
          <w:szCs w:val="24"/>
          <w:lang w:val="en-US" w:eastAsia="zh-CN"/>
        </w:rPr>
        <w:t>系统包设计</w:t>
      </w:r>
      <w:bookmarkEnd w:id="143"/>
    </w:p>
    <w:p>
      <w:pPr>
        <w:pStyle w:val="3"/>
        <w:keepNext/>
        <w:keepLines/>
        <w:numPr>
          <w:ilvl w:val="2"/>
          <w:numId w:val="1"/>
        </w:numPr>
        <w:spacing w:before="0" w:beforeAutospacing="0" w:after="0" w:afterAutospacing="0"/>
        <w:ind w:left="0" w:leftChars="0" w:firstLine="0" w:firstLineChars="0"/>
        <w:jc w:val="both"/>
        <w:outlineLvl w:val="2"/>
        <w:rPr>
          <w:rFonts w:hint="eastAsia" w:ascii="Times New Roman" w:hAnsi="Times New Roman" w:eastAsia="楷体_GB2312" w:cs="Times New Roman"/>
          <w:b w:val="0"/>
          <w:bCs/>
          <w:kern w:val="2"/>
          <w:sz w:val="24"/>
          <w:szCs w:val="24"/>
          <w:lang w:val="en-US" w:eastAsia="zh-CN" w:bidi="ar-SA"/>
        </w:rPr>
      </w:pPr>
      <w:bookmarkStart w:id="144" w:name="_Toc21151_WPSOffice_Level3"/>
      <w:bookmarkStart w:id="145" w:name="_Toc6599_WPSOffice_Level3"/>
      <w:r>
        <w:rPr>
          <w:rFonts w:hint="eastAsia" w:ascii="Times New Roman" w:hAnsi="Times New Roman" w:eastAsia="楷体_GB2312" w:cs="Times New Roman"/>
          <w:b w:val="0"/>
          <w:bCs/>
          <w:kern w:val="2"/>
          <w:sz w:val="24"/>
          <w:szCs w:val="24"/>
          <w:lang w:val="en-US" w:eastAsia="zh-CN" w:bidi="ar-SA"/>
        </w:rPr>
        <w:t>爬虫系统包设计</w:t>
      </w:r>
      <w:bookmarkEnd w:id="144"/>
      <w:bookmarkEnd w:id="145"/>
    </w:p>
    <w:p>
      <w:pPr>
        <w:pStyle w:val="21"/>
        <w:numPr>
          <w:ilvl w:val="-5"/>
          <w:numId w:val="0"/>
        </w:numPr>
        <w:tabs>
          <w:tab w:val="left" w:pos="562"/>
        </w:tabs>
        <w:spacing w:line="360" w:lineRule="auto"/>
        <w:ind w:leftChars="0" w:firstLine="420" w:firstLineChars="0"/>
        <w:rPr>
          <w:rFonts w:hint="eastAsia"/>
          <w:sz w:val="24"/>
          <w:lang w:val="en-US" w:eastAsia="zh-CN"/>
        </w:rPr>
      </w:pPr>
      <w:r>
        <w:rPr>
          <w:rFonts w:hint="eastAsia"/>
          <w:sz w:val="24"/>
          <w:lang w:val="en-US" w:eastAsia="zh-CN"/>
        </w:rPr>
        <w:t>爬虫系统没有使用任何框架，其中主要分包如下：</w:t>
      </w:r>
    </w:p>
    <w:p>
      <w:pPr>
        <w:pStyle w:val="21"/>
        <w:numPr>
          <w:ilvl w:val="-4"/>
          <w:numId w:val="0"/>
        </w:numPr>
        <w:tabs>
          <w:tab w:val="left" w:pos="562"/>
        </w:tabs>
        <w:spacing w:line="360" w:lineRule="auto"/>
        <w:ind w:firstLine="420" w:firstLineChars="0"/>
        <w:rPr>
          <w:rFonts w:hint="eastAsia"/>
          <w:sz w:val="24"/>
          <w:lang w:val="en-US" w:eastAsia="zh-CN"/>
        </w:rPr>
      </w:pPr>
      <w:r>
        <w:rPr>
          <w:rFonts w:hint="eastAsia" w:ascii="Times New Roman" w:hAnsi="Times New Roman" w:eastAsia="宋体" w:cs="Times New Roman"/>
          <w:kern w:val="2"/>
          <w:sz w:val="24"/>
          <w:szCs w:val="24"/>
          <w:lang w:val="en-US" w:eastAsia="zh-CN" w:bidi="ar-SA"/>
        </w:rPr>
        <w:t>Local_dev</w:t>
      </w:r>
      <w:r>
        <w:rPr>
          <w:rFonts w:hint="eastAsia"/>
          <w:sz w:val="24"/>
          <w:lang w:val="en-US" w:eastAsia="zh-CN"/>
        </w:rPr>
        <w:t>包：主要负责部署模块，包含</w:t>
      </w:r>
      <w:r>
        <w:rPr>
          <w:rFonts w:hint="eastAsia" w:ascii="Times New Roman" w:hAnsi="Times New Roman" w:eastAsia="宋体" w:cs="Times New Roman"/>
          <w:kern w:val="2"/>
          <w:sz w:val="24"/>
          <w:szCs w:val="24"/>
          <w:lang w:val="en-US" w:eastAsia="zh-CN" w:bidi="ar-SA"/>
        </w:rPr>
        <w:t>makefile</w:t>
      </w:r>
      <w:r>
        <w:rPr>
          <w:rFonts w:hint="eastAsia"/>
          <w:sz w:val="24"/>
          <w:lang w:val="en-US" w:eastAsia="zh-CN"/>
        </w:rPr>
        <w:t>和</w:t>
      </w:r>
      <w:r>
        <w:rPr>
          <w:rFonts w:hint="eastAsia" w:ascii="Times New Roman" w:hAnsi="Times New Roman" w:eastAsia="宋体" w:cs="Times New Roman"/>
          <w:kern w:val="2"/>
          <w:sz w:val="24"/>
          <w:szCs w:val="24"/>
          <w:lang w:val="en-US" w:eastAsia="zh-CN" w:bidi="ar-SA"/>
        </w:rPr>
        <w:t>dockerfile</w:t>
      </w:r>
      <w:r>
        <w:rPr>
          <w:rFonts w:hint="eastAsia"/>
          <w:sz w:val="24"/>
          <w:lang w:val="en-US" w:eastAsia="zh-CN"/>
        </w:rPr>
        <w:t>等部署文件。</w:t>
      </w:r>
    </w:p>
    <w:p>
      <w:pPr>
        <w:pStyle w:val="21"/>
        <w:numPr>
          <w:ilvl w:val="-4"/>
          <w:numId w:val="0"/>
        </w:numPr>
        <w:tabs>
          <w:tab w:val="left" w:pos="562"/>
        </w:tabs>
        <w:spacing w:line="360" w:lineRule="auto"/>
        <w:ind w:firstLine="420" w:firstLineChars="0"/>
        <w:rPr>
          <w:rFonts w:hint="eastAsia"/>
          <w:sz w:val="24"/>
          <w:lang w:val="en-US" w:eastAsia="zh-CN"/>
        </w:rPr>
      </w:pPr>
      <w:r>
        <w:rPr>
          <w:rFonts w:hint="eastAsia" w:ascii="Times New Roman" w:hAnsi="Times New Roman" w:eastAsia="宋体" w:cs="Times New Roman"/>
          <w:kern w:val="2"/>
          <w:sz w:val="24"/>
          <w:szCs w:val="24"/>
          <w:lang w:val="en-US" w:eastAsia="zh-CN" w:bidi="ar-SA"/>
        </w:rPr>
        <w:t>Config</w:t>
      </w:r>
      <w:r>
        <w:rPr>
          <w:rFonts w:hint="eastAsia"/>
          <w:sz w:val="24"/>
          <w:lang w:val="en-US" w:eastAsia="zh-CN"/>
        </w:rPr>
        <w:t>包：爬虫系统的主要配置，包括</w:t>
      </w:r>
      <w:r>
        <w:rPr>
          <w:rFonts w:hint="eastAsia" w:ascii="Times New Roman" w:hAnsi="Times New Roman" w:eastAsia="宋体" w:cs="Times New Roman"/>
          <w:kern w:val="2"/>
          <w:sz w:val="24"/>
          <w:szCs w:val="24"/>
          <w:lang w:val="en-US" w:eastAsia="zh-CN" w:bidi="ar-SA"/>
        </w:rPr>
        <w:t>Redis</w:t>
      </w:r>
      <w:r>
        <w:rPr>
          <w:rFonts w:hint="eastAsia"/>
          <w:sz w:val="24"/>
          <w:lang w:val="en-US" w:eastAsia="zh-CN"/>
        </w:rPr>
        <w:t>主机</w:t>
      </w:r>
      <w:r>
        <w:rPr>
          <w:rFonts w:hint="eastAsia" w:ascii="Times New Roman" w:hAnsi="Times New Roman" w:eastAsia="宋体" w:cs="Times New Roman"/>
          <w:kern w:val="2"/>
          <w:sz w:val="24"/>
          <w:szCs w:val="24"/>
          <w:lang w:val="en-US" w:eastAsia="zh-CN" w:bidi="ar-SA"/>
        </w:rPr>
        <w:t>IP</w:t>
      </w:r>
      <w:r>
        <w:rPr>
          <w:rFonts w:hint="eastAsia"/>
          <w:sz w:val="24"/>
          <w:lang w:val="en-US" w:eastAsia="zh-CN"/>
        </w:rPr>
        <w:t>和</w:t>
      </w:r>
      <w:r>
        <w:rPr>
          <w:rFonts w:hint="eastAsia" w:ascii="Times New Roman" w:hAnsi="Times New Roman" w:eastAsia="宋体" w:cs="Times New Roman"/>
          <w:kern w:val="2"/>
          <w:sz w:val="24"/>
          <w:szCs w:val="24"/>
          <w:lang w:val="en-US" w:eastAsia="zh-CN" w:bidi="ar-SA"/>
        </w:rPr>
        <w:t>MySQL</w:t>
      </w:r>
      <w:r>
        <w:rPr>
          <w:rFonts w:hint="eastAsia"/>
          <w:sz w:val="24"/>
          <w:lang w:val="en-US" w:eastAsia="zh-CN"/>
        </w:rPr>
        <w:t>主机</w:t>
      </w:r>
      <w:r>
        <w:rPr>
          <w:rFonts w:hint="eastAsia" w:ascii="Times New Roman" w:hAnsi="Times New Roman" w:eastAsia="宋体" w:cs="Times New Roman"/>
          <w:kern w:val="2"/>
          <w:sz w:val="24"/>
          <w:szCs w:val="24"/>
          <w:lang w:val="en-US" w:eastAsia="zh-CN" w:bidi="ar-SA"/>
        </w:rPr>
        <w:t>IP</w:t>
      </w:r>
      <w:r>
        <w:rPr>
          <w:rFonts w:hint="eastAsia"/>
          <w:sz w:val="24"/>
          <w:lang w:val="en-US" w:eastAsia="zh-CN"/>
        </w:rPr>
        <w:t>等。</w:t>
      </w:r>
    </w:p>
    <w:p>
      <w:pPr>
        <w:pStyle w:val="21"/>
        <w:numPr>
          <w:ilvl w:val="-4"/>
          <w:numId w:val="0"/>
        </w:numPr>
        <w:tabs>
          <w:tab w:val="left" w:pos="562"/>
        </w:tabs>
        <w:spacing w:line="360" w:lineRule="auto"/>
        <w:ind w:firstLine="420" w:firstLineChars="0"/>
        <w:rPr>
          <w:rFonts w:hint="eastAsia"/>
          <w:sz w:val="24"/>
          <w:lang w:val="en-US" w:eastAsia="zh-CN"/>
        </w:rPr>
      </w:pPr>
      <w:r>
        <w:rPr>
          <w:rFonts w:hint="eastAsia" w:ascii="Times New Roman" w:hAnsi="Times New Roman" w:eastAsia="宋体" w:cs="Times New Roman"/>
          <w:kern w:val="2"/>
          <w:sz w:val="24"/>
          <w:szCs w:val="24"/>
          <w:lang w:val="en-US" w:eastAsia="zh-CN" w:bidi="ar-SA"/>
        </w:rPr>
        <w:t>Database</w:t>
      </w:r>
      <w:r>
        <w:rPr>
          <w:rFonts w:hint="eastAsia"/>
          <w:sz w:val="24"/>
          <w:lang w:val="en-US" w:eastAsia="zh-CN"/>
        </w:rPr>
        <w:t>包：</w:t>
      </w:r>
      <w:r>
        <w:rPr>
          <w:rFonts w:hint="eastAsia" w:ascii="Times New Roman" w:hAnsi="Times New Roman" w:eastAsia="宋体" w:cs="Times New Roman"/>
          <w:kern w:val="2"/>
          <w:sz w:val="24"/>
          <w:szCs w:val="24"/>
          <w:lang w:val="en-US" w:eastAsia="zh-CN" w:bidi="ar-SA"/>
        </w:rPr>
        <w:t>SQLAlchemy</w:t>
      </w:r>
      <w:r>
        <w:rPr>
          <w:rFonts w:hint="eastAsia"/>
          <w:sz w:val="24"/>
          <w:lang w:val="en-US" w:eastAsia="zh-CN"/>
        </w:rPr>
        <w:t>库的</w:t>
      </w:r>
      <w:r>
        <w:rPr>
          <w:rFonts w:hint="eastAsia" w:ascii="Times New Roman" w:hAnsi="Times New Roman" w:eastAsia="宋体" w:cs="Times New Roman"/>
          <w:kern w:val="2"/>
          <w:sz w:val="24"/>
          <w:szCs w:val="24"/>
          <w:lang w:val="en-US" w:eastAsia="zh-CN" w:bidi="ar-SA"/>
        </w:rPr>
        <w:t>DAO</w:t>
      </w:r>
      <w:r>
        <w:rPr>
          <w:rFonts w:hint="eastAsia"/>
          <w:sz w:val="24"/>
          <w:lang w:val="en-US" w:eastAsia="zh-CN"/>
        </w:rPr>
        <w:t>封装</w:t>
      </w:r>
    </w:p>
    <w:p>
      <w:pPr>
        <w:pStyle w:val="21"/>
        <w:numPr>
          <w:ilvl w:val="-4"/>
          <w:numId w:val="0"/>
        </w:numPr>
        <w:tabs>
          <w:tab w:val="left" w:pos="562"/>
        </w:tabs>
        <w:spacing w:line="360" w:lineRule="auto"/>
        <w:ind w:firstLine="420" w:firstLineChars="0"/>
        <w:rPr>
          <w:rFonts w:hint="eastAsia"/>
          <w:sz w:val="24"/>
          <w:lang w:val="en-US" w:eastAsia="zh-CN"/>
        </w:rPr>
      </w:pPr>
      <w:r>
        <w:rPr>
          <w:rFonts w:hint="eastAsia" w:ascii="Times New Roman" w:hAnsi="Times New Roman" w:eastAsia="宋体" w:cs="Times New Roman"/>
          <w:kern w:val="2"/>
          <w:sz w:val="24"/>
          <w:szCs w:val="24"/>
          <w:lang w:val="en-US" w:eastAsia="zh-CN" w:bidi="ar-SA"/>
        </w:rPr>
        <w:t>Lib</w:t>
      </w:r>
      <w:r>
        <w:rPr>
          <w:rFonts w:hint="eastAsia"/>
          <w:sz w:val="24"/>
          <w:lang w:val="en-US" w:eastAsia="zh-CN"/>
        </w:rPr>
        <w:t>包：包括日志系统，还有错误处理逻辑。</w:t>
      </w:r>
    </w:p>
    <w:p>
      <w:pPr>
        <w:pStyle w:val="21"/>
        <w:numPr>
          <w:ilvl w:val="-4"/>
          <w:numId w:val="0"/>
        </w:numPr>
        <w:tabs>
          <w:tab w:val="left" w:pos="562"/>
        </w:tabs>
        <w:spacing w:line="360" w:lineRule="auto"/>
        <w:ind w:firstLine="420" w:firstLineChars="0"/>
        <w:rPr>
          <w:rFonts w:hint="default"/>
          <w:sz w:val="24"/>
          <w:lang w:val="en-US" w:eastAsia="zh-CN"/>
        </w:rPr>
      </w:pPr>
      <w:r>
        <w:rPr>
          <w:rFonts w:hint="eastAsia" w:ascii="Times New Roman" w:hAnsi="Times New Roman" w:eastAsia="宋体" w:cs="Times New Roman"/>
          <w:kern w:val="2"/>
          <w:sz w:val="24"/>
          <w:szCs w:val="24"/>
          <w:lang w:val="en-US" w:eastAsia="zh-CN" w:bidi="ar-SA"/>
        </w:rPr>
        <w:t>Decorator</w:t>
      </w:r>
      <w:r>
        <w:rPr>
          <w:rFonts w:hint="default"/>
          <w:sz w:val="24"/>
          <w:lang w:val="en-US" w:eastAsia="zh-CN"/>
        </w:rPr>
        <w:t>包：一些装饰器包，包括</w:t>
      </w:r>
      <w:r>
        <w:rPr>
          <w:rFonts w:hint="eastAsia" w:ascii="Times New Roman" w:hAnsi="Times New Roman" w:eastAsia="宋体" w:cs="Times New Roman"/>
          <w:kern w:val="2"/>
          <w:sz w:val="24"/>
          <w:szCs w:val="24"/>
          <w:lang w:val="en-US" w:eastAsia="zh-CN" w:bidi="ar-SA"/>
        </w:rPr>
        <w:t>Python</w:t>
      </w:r>
      <w:r>
        <w:rPr>
          <w:rFonts w:hint="default"/>
          <w:sz w:val="24"/>
          <w:lang w:val="en-US" w:eastAsia="zh-CN"/>
        </w:rPr>
        <w:t>的单例实现等。</w:t>
      </w:r>
    </w:p>
    <w:p>
      <w:pPr>
        <w:pStyle w:val="21"/>
        <w:numPr>
          <w:ilvl w:val="-4"/>
          <w:numId w:val="0"/>
        </w:numPr>
        <w:tabs>
          <w:tab w:val="left" w:pos="562"/>
        </w:tabs>
        <w:spacing w:line="360" w:lineRule="auto"/>
        <w:ind w:firstLine="420" w:firstLineChars="0"/>
        <w:rPr>
          <w:rFonts w:hint="default"/>
          <w:sz w:val="24"/>
          <w:lang w:val="en-US" w:eastAsia="zh-CN"/>
        </w:rPr>
      </w:pPr>
      <w:r>
        <w:rPr>
          <w:rFonts w:hint="default" w:ascii="Times New Roman" w:hAnsi="Times New Roman" w:eastAsia="宋体" w:cs="Times New Roman"/>
          <w:kern w:val="2"/>
          <w:sz w:val="24"/>
          <w:szCs w:val="24"/>
          <w:lang w:val="en-US" w:eastAsia="zh-CN" w:bidi="ar-SA"/>
        </w:rPr>
        <w:t>Testing</w:t>
      </w:r>
      <w:r>
        <w:rPr>
          <w:rFonts w:hint="default"/>
          <w:sz w:val="24"/>
          <w:lang w:val="en-US" w:eastAsia="zh-CN"/>
        </w:rPr>
        <w:t>包：单元测试用例。</w:t>
      </w:r>
    </w:p>
    <w:p>
      <w:pPr>
        <w:pStyle w:val="21"/>
        <w:numPr>
          <w:ilvl w:val="-4"/>
          <w:numId w:val="0"/>
        </w:numPr>
        <w:tabs>
          <w:tab w:val="left" w:pos="562"/>
        </w:tabs>
        <w:spacing w:line="360" w:lineRule="auto"/>
        <w:ind w:firstLine="420" w:firstLineChars="0"/>
        <w:rPr>
          <w:rFonts w:hint="default"/>
          <w:sz w:val="24"/>
          <w:lang w:val="en-US" w:eastAsia="zh-CN"/>
        </w:rPr>
      </w:pPr>
      <w:r>
        <w:rPr>
          <w:rFonts w:hint="default" w:ascii="Times New Roman" w:hAnsi="Times New Roman" w:eastAsia="宋体" w:cs="Times New Roman"/>
          <w:kern w:val="2"/>
          <w:sz w:val="24"/>
          <w:szCs w:val="24"/>
          <w:lang w:val="en-US" w:eastAsia="zh-CN" w:bidi="ar-SA"/>
        </w:rPr>
        <w:t>Models</w:t>
      </w:r>
      <w:r>
        <w:rPr>
          <w:rFonts w:hint="default"/>
          <w:sz w:val="24"/>
          <w:lang w:val="en-US" w:eastAsia="zh-CN"/>
        </w:rPr>
        <w:t>包：</w:t>
      </w:r>
      <w:r>
        <w:rPr>
          <w:rFonts w:hint="default" w:ascii="Times New Roman" w:hAnsi="Times New Roman" w:eastAsia="宋体" w:cs="Times New Roman"/>
          <w:kern w:val="2"/>
          <w:sz w:val="24"/>
          <w:szCs w:val="24"/>
          <w:lang w:val="en-US" w:eastAsia="zh-CN" w:bidi="ar-SA"/>
        </w:rPr>
        <w:t>model</w:t>
      </w:r>
      <w:r>
        <w:rPr>
          <w:rFonts w:hint="default"/>
          <w:sz w:val="24"/>
          <w:lang w:val="en-US" w:eastAsia="zh-CN"/>
        </w:rPr>
        <w:t>层操作。</w:t>
      </w:r>
    </w:p>
    <w:p>
      <w:pPr>
        <w:pStyle w:val="21"/>
        <w:numPr>
          <w:ilvl w:val="-4"/>
          <w:numId w:val="0"/>
        </w:numPr>
        <w:tabs>
          <w:tab w:val="left" w:pos="562"/>
        </w:tabs>
        <w:spacing w:line="360" w:lineRule="auto"/>
        <w:ind w:firstLine="420" w:firstLineChars="0"/>
        <w:rPr>
          <w:rFonts w:hint="eastAsia" w:ascii="楷体" w:hAnsi="楷体" w:eastAsia="楷体" w:cs="楷体"/>
          <w:sz w:val="24"/>
          <w:szCs w:val="24"/>
          <w:lang w:val="en-US" w:eastAsia="zh-CN"/>
        </w:rPr>
      </w:pPr>
      <w:r>
        <w:rPr>
          <w:rFonts w:hint="default" w:ascii="Times New Roman" w:hAnsi="Times New Roman" w:eastAsia="宋体" w:cs="Times New Roman"/>
          <w:kern w:val="2"/>
          <w:sz w:val="24"/>
          <w:szCs w:val="24"/>
          <w:lang w:val="en-US" w:eastAsia="zh-CN" w:bidi="ar-SA"/>
        </w:rPr>
        <w:t>Request_client</w:t>
      </w:r>
      <w:r>
        <w:rPr>
          <w:rFonts w:hint="default"/>
          <w:sz w:val="24"/>
          <w:lang w:val="en-US" w:eastAsia="zh-CN"/>
        </w:rPr>
        <w:t>包：爬虫系统的主要部分。</w:t>
      </w:r>
    </w:p>
    <w:p>
      <w:pPr>
        <w:pStyle w:val="3"/>
        <w:keepNext/>
        <w:keepLines/>
        <w:numPr>
          <w:ilvl w:val="2"/>
          <w:numId w:val="1"/>
        </w:numPr>
        <w:spacing w:before="0" w:beforeAutospacing="0" w:after="0" w:afterAutospacing="0"/>
        <w:ind w:left="0" w:leftChars="0" w:firstLine="0" w:firstLineChars="0"/>
        <w:jc w:val="both"/>
        <w:outlineLvl w:val="2"/>
        <w:rPr>
          <w:rFonts w:hint="eastAsia" w:ascii="Times New Roman" w:hAnsi="Times New Roman" w:eastAsia="楷体_GB2312" w:cs="Times New Roman"/>
          <w:b w:val="0"/>
          <w:bCs/>
          <w:kern w:val="2"/>
          <w:sz w:val="24"/>
          <w:szCs w:val="24"/>
          <w:lang w:val="en-US" w:eastAsia="zh-CN" w:bidi="ar-SA"/>
        </w:rPr>
      </w:pPr>
      <w:bookmarkStart w:id="146" w:name="_Toc14724_WPSOffice_Level3"/>
      <w:bookmarkStart w:id="147" w:name="_Toc21928_WPSOffice_Level3"/>
      <w:bookmarkStart w:id="148" w:name="_Toc23650_WPSOffice_Level3"/>
      <w:r>
        <w:rPr>
          <w:rFonts w:hint="eastAsia" w:ascii="Times New Roman" w:hAnsi="Times New Roman" w:eastAsia="楷体_GB2312" w:cs="Times New Roman"/>
          <w:b w:val="0"/>
          <w:bCs/>
          <w:kern w:val="2"/>
          <w:sz w:val="24"/>
          <w:szCs w:val="24"/>
          <w:lang w:val="en-US" w:eastAsia="zh-CN" w:bidi="ar-SA"/>
        </w:rPr>
        <w:t>后台系统包设计</w:t>
      </w:r>
      <w:bookmarkEnd w:id="146"/>
      <w:bookmarkEnd w:id="147"/>
    </w:p>
    <w:p>
      <w:pPr>
        <w:pStyle w:val="21"/>
        <w:numPr>
          <w:ilvl w:val="0"/>
          <w:numId w:val="0"/>
        </w:numPr>
        <w:tabs>
          <w:tab w:val="left" w:pos="562"/>
        </w:tabs>
        <w:spacing w:line="360" w:lineRule="auto"/>
        <w:ind w:firstLine="420" w:firstLineChars="0"/>
        <w:rPr>
          <w:rFonts w:hint="eastAsia"/>
          <w:sz w:val="24"/>
          <w:lang w:val="en-US" w:eastAsia="zh-CN"/>
        </w:rPr>
      </w:pPr>
      <w:r>
        <w:rPr>
          <w:rFonts w:hint="eastAsia"/>
          <w:sz w:val="24"/>
          <w:lang w:val="en-US" w:eastAsia="zh-CN"/>
        </w:rPr>
        <w:t>后台系统使用</w:t>
      </w:r>
      <w:r>
        <w:rPr>
          <w:rFonts w:hint="eastAsia" w:ascii="Times New Roman" w:hAnsi="Times New Roman" w:eastAsia="宋体" w:cs="Times New Roman"/>
          <w:kern w:val="2"/>
          <w:sz w:val="24"/>
          <w:szCs w:val="24"/>
          <w:lang w:val="en-US" w:eastAsia="zh-CN" w:bidi="ar-SA"/>
        </w:rPr>
        <w:t>Flask</w:t>
      </w:r>
      <w:r>
        <w:rPr>
          <w:rFonts w:hint="eastAsia"/>
          <w:sz w:val="24"/>
          <w:lang w:val="en-US" w:eastAsia="zh-CN"/>
        </w:rPr>
        <w:t>框架，其中主要分包如下：</w:t>
      </w:r>
      <w:bookmarkEnd w:id="148"/>
    </w:p>
    <w:p>
      <w:pPr>
        <w:pStyle w:val="21"/>
        <w:numPr>
          <w:ilvl w:val="0"/>
          <w:numId w:val="0"/>
        </w:numPr>
        <w:tabs>
          <w:tab w:val="left" w:pos="562"/>
        </w:tabs>
        <w:spacing w:line="360" w:lineRule="auto"/>
        <w:ind w:firstLine="420" w:firstLineChars="0"/>
        <w:rPr>
          <w:rFonts w:hint="eastAsia"/>
          <w:sz w:val="24"/>
          <w:lang w:val="en-US" w:eastAsia="zh-CN"/>
        </w:rPr>
      </w:pPr>
      <w:r>
        <w:rPr>
          <w:rFonts w:hint="eastAsia" w:ascii="Times New Roman" w:hAnsi="Times New Roman" w:eastAsia="宋体" w:cs="Times New Roman"/>
          <w:kern w:val="2"/>
          <w:sz w:val="24"/>
          <w:szCs w:val="24"/>
          <w:lang w:val="en-US" w:eastAsia="zh-CN" w:bidi="ar-SA"/>
        </w:rPr>
        <w:t>Local_dev</w:t>
      </w:r>
      <w:r>
        <w:rPr>
          <w:rFonts w:hint="eastAsia"/>
          <w:sz w:val="24"/>
          <w:lang w:val="en-US" w:eastAsia="zh-CN"/>
        </w:rPr>
        <w:t>包：主要负责部署模块，包含</w:t>
      </w:r>
      <w:r>
        <w:rPr>
          <w:rFonts w:hint="eastAsia" w:ascii="Times New Roman" w:hAnsi="Times New Roman" w:eastAsia="宋体" w:cs="Times New Roman"/>
          <w:kern w:val="2"/>
          <w:sz w:val="24"/>
          <w:szCs w:val="24"/>
          <w:lang w:val="en-US" w:eastAsia="zh-CN" w:bidi="ar-SA"/>
        </w:rPr>
        <w:t>makefile</w:t>
      </w:r>
      <w:r>
        <w:rPr>
          <w:rFonts w:hint="eastAsia"/>
          <w:sz w:val="24"/>
          <w:lang w:val="en-US" w:eastAsia="zh-CN"/>
        </w:rPr>
        <w:t>和</w:t>
      </w:r>
      <w:r>
        <w:rPr>
          <w:rFonts w:hint="eastAsia" w:ascii="Times New Roman" w:hAnsi="Times New Roman" w:eastAsia="宋体" w:cs="Times New Roman"/>
          <w:kern w:val="2"/>
          <w:sz w:val="24"/>
          <w:szCs w:val="24"/>
          <w:lang w:val="en-US" w:eastAsia="zh-CN" w:bidi="ar-SA"/>
        </w:rPr>
        <w:t>dockerfile</w:t>
      </w:r>
      <w:r>
        <w:rPr>
          <w:rFonts w:hint="eastAsia"/>
          <w:sz w:val="24"/>
          <w:lang w:val="en-US" w:eastAsia="zh-CN"/>
        </w:rPr>
        <w:t>等部署文件。</w:t>
      </w:r>
    </w:p>
    <w:p>
      <w:pPr>
        <w:pStyle w:val="21"/>
        <w:numPr>
          <w:ilvl w:val="0"/>
          <w:numId w:val="0"/>
        </w:numPr>
        <w:tabs>
          <w:tab w:val="left" w:pos="562"/>
        </w:tabs>
        <w:spacing w:line="360" w:lineRule="auto"/>
        <w:ind w:firstLine="420" w:firstLineChars="0"/>
        <w:rPr>
          <w:rFonts w:hint="default"/>
          <w:sz w:val="24"/>
          <w:lang w:val="en-US" w:eastAsia="zh-CN"/>
        </w:rPr>
      </w:pPr>
      <w:r>
        <w:rPr>
          <w:rFonts w:hint="default" w:ascii="Times New Roman" w:hAnsi="Times New Roman" w:eastAsia="宋体" w:cs="Times New Roman"/>
          <w:kern w:val="2"/>
          <w:sz w:val="24"/>
          <w:szCs w:val="24"/>
          <w:lang w:val="en-US" w:eastAsia="zh-CN" w:bidi="ar-SA"/>
        </w:rPr>
        <w:t>Endpoint</w:t>
      </w:r>
      <w:r>
        <w:rPr>
          <w:rFonts w:hint="default"/>
          <w:sz w:val="24"/>
          <w:lang w:val="en-US" w:eastAsia="zh-CN"/>
        </w:rPr>
        <w:t>包：后台系统各种</w:t>
      </w:r>
      <w:r>
        <w:rPr>
          <w:rFonts w:hint="default" w:ascii="Times New Roman" w:hAnsi="Times New Roman" w:eastAsia="宋体" w:cs="Times New Roman"/>
          <w:kern w:val="2"/>
          <w:sz w:val="24"/>
          <w:szCs w:val="24"/>
          <w:lang w:val="en-US" w:eastAsia="zh-CN" w:bidi="ar-SA"/>
        </w:rPr>
        <w:t>api</w:t>
      </w:r>
      <w:r>
        <w:rPr>
          <w:rFonts w:hint="default"/>
          <w:sz w:val="24"/>
          <w:lang w:val="en-US" w:eastAsia="zh-CN"/>
        </w:rPr>
        <w:t>。</w:t>
      </w:r>
    </w:p>
    <w:p>
      <w:pPr>
        <w:pStyle w:val="21"/>
        <w:numPr>
          <w:ilvl w:val="0"/>
          <w:numId w:val="0"/>
        </w:numPr>
        <w:tabs>
          <w:tab w:val="left" w:pos="562"/>
        </w:tabs>
        <w:spacing w:line="360" w:lineRule="auto"/>
        <w:ind w:firstLine="420" w:firstLineChars="0"/>
        <w:rPr>
          <w:rFonts w:hint="default"/>
          <w:sz w:val="24"/>
          <w:lang w:val="en-US" w:eastAsia="zh-CN"/>
        </w:rPr>
      </w:pPr>
      <w:r>
        <w:rPr>
          <w:rFonts w:hint="default" w:ascii="Times New Roman" w:hAnsi="Times New Roman" w:eastAsia="宋体" w:cs="Times New Roman"/>
          <w:kern w:val="2"/>
          <w:sz w:val="24"/>
          <w:szCs w:val="24"/>
          <w:lang w:val="en-US" w:eastAsia="zh-CN" w:bidi="ar-SA"/>
        </w:rPr>
        <w:t>Models</w:t>
      </w:r>
      <w:r>
        <w:rPr>
          <w:rFonts w:hint="default"/>
          <w:sz w:val="24"/>
          <w:lang w:val="en-US" w:eastAsia="zh-CN"/>
        </w:rPr>
        <w:t>包：</w:t>
      </w:r>
      <w:r>
        <w:rPr>
          <w:rFonts w:hint="default" w:ascii="Times New Roman" w:hAnsi="Times New Roman" w:eastAsia="宋体" w:cs="Times New Roman"/>
          <w:kern w:val="2"/>
          <w:sz w:val="24"/>
          <w:szCs w:val="24"/>
          <w:lang w:val="en-US" w:eastAsia="zh-CN" w:bidi="ar-SA"/>
        </w:rPr>
        <w:t>model</w:t>
      </w:r>
      <w:r>
        <w:rPr>
          <w:rFonts w:hint="default"/>
          <w:sz w:val="24"/>
          <w:lang w:val="en-US" w:eastAsia="zh-CN"/>
        </w:rPr>
        <w:t>层操作。</w:t>
      </w:r>
    </w:p>
    <w:p>
      <w:pPr>
        <w:pStyle w:val="21"/>
        <w:numPr>
          <w:ilvl w:val="0"/>
          <w:numId w:val="0"/>
        </w:numPr>
        <w:tabs>
          <w:tab w:val="left" w:pos="562"/>
        </w:tabs>
        <w:spacing w:line="360" w:lineRule="auto"/>
        <w:ind w:firstLine="420" w:firstLineChars="0"/>
        <w:rPr>
          <w:rFonts w:hint="eastAsia"/>
          <w:sz w:val="24"/>
          <w:lang w:val="en-US" w:eastAsia="zh-CN"/>
        </w:rPr>
      </w:pPr>
      <w:r>
        <w:rPr>
          <w:rFonts w:hint="default" w:ascii="Times New Roman" w:hAnsi="Times New Roman" w:eastAsia="宋体" w:cs="Times New Roman"/>
          <w:kern w:val="2"/>
          <w:sz w:val="24"/>
          <w:szCs w:val="24"/>
          <w:lang w:val="en-US" w:eastAsia="zh-CN" w:bidi="ar-SA"/>
        </w:rPr>
        <w:t>Config</w:t>
      </w:r>
      <w:r>
        <w:rPr>
          <w:rFonts w:hint="default"/>
          <w:sz w:val="24"/>
          <w:lang w:val="en-US" w:eastAsia="zh-CN"/>
        </w:rPr>
        <w:t>包：后台</w:t>
      </w:r>
      <w:r>
        <w:rPr>
          <w:rFonts w:hint="eastAsia"/>
          <w:sz w:val="24"/>
          <w:lang w:val="en-US" w:eastAsia="zh-CN"/>
        </w:rPr>
        <w:t>系统的主要配置，包括</w:t>
      </w:r>
      <w:r>
        <w:rPr>
          <w:rFonts w:hint="eastAsia" w:ascii="Times New Roman" w:hAnsi="Times New Roman" w:eastAsia="宋体" w:cs="Times New Roman"/>
          <w:kern w:val="2"/>
          <w:sz w:val="24"/>
          <w:szCs w:val="24"/>
          <w:lang w:val="en-US" w:eastAsia="zh-CN" w:bidi="ar-SA"/>
        </w:rPr>
        <w:t>Redis</w:t>
      </w:r>
      <w:r>
        <w:rPr>
          <w:rFonts w:hint="eastAsia"/>
          <w:sz w:val="24"/>
          <w:lang w:val="en-US" w:eastAsia="zh-CN"/>
        </w:rPr>
        <w:t>主机</w:t>
      </w:r>
      <w:r>
        <w:rPr>
          <w:rFonts w:hint="eastAsia" w:ascii="Times New Roman" w:hAnsi="Times New Roman" w:eastAsia="宋体" w:cs="Times New Roman"/>
          <w:kern w:val="2"/>
          <w:sz w:val="21"/>
          <w:szCs w:val="24"/>
          <w:lang w:val="en-US" w:eastAsia="zh-CN" w:bidi="ar-SA"/>
        </w:rPr>
        <w:t>IP</w:t>
      </w:r>
      <w:r>
        <w:rPr>
          <w:rFonts w:hint="eastAsia"/>
          <w:sz w:val="24"/>
          <w:lang w:val="en-US" w:eastAsia="zh-CN"/>
        </w:rPr>
        <w:t>和</w:t>
      </w:r>
      <w:r>
        <w:rPr>
          <w:rFonts w:hint="eastAsia" w:ascii="Times New Roman" w:hAnsi="Times New Roman" w:eastAsia="宋体" w:cs="Times New Roman"/>
          <w:kern w:val="2"/>
          <w:sz w:val="24"/>
          <w:szCs w:val="24"/>
          <w:lang w:val="en-US" w:eastAsia="zh-CN" w:bidi="ar-SA"/>
        </w:rPr>
        <w:t>MySQL</w:t>
      </w:r>
      <w:r>
        <w:rPr>
          <w:rFonts w:hint="eastAsia"/>
          <w:sz w:val="24"/>
          <w:lang w:val="en-US" w:eastAsia="zh-CN"/>
        </w:rPr>
        <w:t>主机</w:t>
      </w:r>
      <w:r>
        <w:rPr>
          <w:rFonts w:hint="eastAsia" w:ascii="Times New Roman" w:hAnsi="Times New Roman" w:eastAsia="宋体" w:cs="Times New Roman"/>
          <w:kern w:val="2"/>
          <w:sz w:val="24"/>
          <w:szCs w:val="24"/>
          <w:lang w:val="en-US" w:eastAsia="zh-CN" w:bidi="ar-SA"/>
        </w:rPr>
        <w:t>IP</w:t>
      </w:r>
      <w:r>
        <w:rPr>
          <w:rFonts w:hint="eastAsia"/>
          <w:sz w:val="24"/>
          <w:lang w:val="en-US" w:eastAsia="zh-CN"/>
        </w:rPr>
        <w:t>等。</w:t>
      </w:r>
    </w:p>
    <w:p>
      <w:pPr>
        <w:pStyle w:val="21"/>
        <w:numPr>
          <w:ilvl w:val="0"/>
          <w:numId w:val="0"/>
        </w:numPr>
        <w:tabs>
          <w:tab w:val="left" w:pos="562"/>
        </w:tabs>
        <w:spacing w:line="360" w:lineRule="auto"/>
        <w:ind w:firstLine="420" w:firstLineChars="0"/>
        <w:rPr>
          <w:rFonts w:hint="eastAsia"/>
          <w:sz w:val="24"/>
          <w:lang w:val="en-US" w:eastAsia="zh-CN"/>
        </w:rPr>
      </w:pPr>
      <w:r>
        <w:rPr>
          <w:rFonts w:hint="eastAsia" w:ascii="Times New Roman" w:hAnsi="Times New Roman" w:eastAsia="宋体" w:cs="Times New Roman"/>
          <w:kern w:val="2"/>
          <w:sz w:val="24"/>
          <w:szCs w:val="24"/>
          <w:lang w:val="en-US" w:eastAsia="zh-CN" w:bidi="ar-SA"/>
        </w:rPr>
        <w:t>Database</w:t>
      </w:r>
      <w:r>
        <w:rPr>
          <w:rFonts w:hint="eastAsia"/>
          <w:sz w:val="24"/>
          <w:lang w:val="en-US" w:eastAsia="zh-CN"/>
        </w:rPr>
        <w:t>包：</w:t>
      </w:r>
      <w:r>
        <w:rPr>
          <w:rFonts w:hint="eastAsia" w:ascii="Times New Roman" w:hAnsi="Times New Roman" w:eastAsia="宋体" w:cs="Times New Roman"/>
          <w:kern w:val="2"/>
          <w:sz w:val="24"/>
          <w:szCs w:val="24"/>
          <w:lang w:val="en-US" w:eastAsia="zh-CN" w:bidi="ar-SA"/>
        </w:rPr>
        <w:t>SQLAlchemy</w:t>
      </w:r>
      <w:r>
        <w:rPr>
          <w:rFonts w:hint="eastAsia"/>
          <w:sz w:val="24"/>
          <w:lang w:val="en-US" w:eastAsia="zh-CN"/>
        </w:rPr>
        <w:t>库的</w:t>
      </w:r>
      <w:r>
        <w:rPr>
          <w:rFonts w:hint="eastAsia" w:ascii="Times New Roman" w:hAnsi="Times New Roman" w:eastAsia="宋体" w:cs="Times New Roman"/>
          <w:kern w:val="2"/>
          <w:sz w:val="24"/>
          <w:szCs w:val="24"/>
          <w:lang w:val="en-US" w:eastAsia="zh-CN" w:bidi="ar-SA"/>
        </w:rPr>
        <w:t>DAO</w:t>
      </w:r>
      <w:r>
        <w:rPr>
          <w:rFonts w:hint="eastAsia"/>
          <w:sz w:val="24"/>
          <w:lang w:val="en-US" w:eastAsia="zh-CN"/>
        </w:rPr>
        <w:t>封装</w:t>
      </w:r>
    </w:p>
    <w:p>
      <w:pPr>
        <w:pStyle w:val="21"/>
        <w:numPr>
          <w:ilvl w:val="0"/>
          <w:numId w:val="0"/>
        </w:numPr>
        <w:tabs>
          <w:tab w:val="left" w:pos="562"/>
        </w:tabs>
        <w:spacing w:line="360" w:lineRule="auto"/>
        <w:ind w:firstLine="420" w:firstLineChars="0"/>
        <w:rPr>
          <w:rFonts w:hint="eastAsia"/>
          <w:sz w:val="24"/>
          <w:lang w:val="en-US" w:eastAsia="zh-CN"/>
        </w:rPr>
      </w:pPr>
      <w:r>
        <w:rPr>
          <w:rFonts w:hint="eastAsia" w:ascii="Times New Roman" w:hAnsi="Times New Roman" w:eastAsia="宋体" w:cs="Times New Roman"/>
          <w:kern w:val="2"/>
          <w:sz w:val="24"/>
          <w:szCs w:val="24"/>
          <w:lang w:val="en-US" w:eastAsia="zh-CN" w:bidi="ar-SA"/>
        </w:rPr>
        <w:t>Lib</w:t>
      </w:r>
      <w:r>
        <w:rPr>
          <w:rFonts w:hint="eastAsia"/>
          <w:sz w:val="24"/>
          <w:lang w:val="en-US" w:eastAsia="zh-CN"/>
        </w:rPr>
        <w:t>包：包括日志系统，还有错误处理逻辑。</w:t>
      </w:r>
    </w:p>
    <w:p>
      <w:pPr>
        <w:pStyle w:val="21"/>
        <w:numPr>
          <w:ilvl w:val="0"/>
          <w:numId w:val="0"/>
        </w:numPr>
        <w:tabs>
          <w:tab w:val="left" w:pos="562"/>
        </w:tabs>
        <w:spacing w:line="360" w:lineRule="auto"/>
        <w:ind w:firstLine="420" w:firstLineChars="0"/>
        <w:rPr>
          <w:rFonts w:hint="default"/>
          <w:sz w:val="24"/>
          <w:lang w:val="en-US" w:eastAsia="zh-CN"/>
        </w:rPr>
      </w:pPr>
      <w:r>
        <w:rPr>
          <w:rFonts w:hint="eastAsia" w:ascii="Times New Roman" w:hAnsi="Times New Roman" w:eastAsia="宋体" w:cs="Times New Roman"/>
          <w:kern w:val="2"/>
          <w:sz w:val="24"/>
          <w:szCs w:val="24"/>
          <w:lang w:val="en-US" w:eastAsia="zh-CN" w:bidi="ar-SA"/>
        </w:rPr>
        <w:t>Decorator</w:t>
      </w:r>
      <w:r>
        <w:rPr>
          <w:rFonts w:hint="default"/>
          <w:sz w:val="24"/>
          <w:lang w:val="en-US" w:eastAsia="zh-CN"/>
        </w:rPr>
        <w:t>包：一些装饰器包，包括</w:t>
      </w:r>
      <w:r>
        <w:rPr>
          <w:rFonts w:hint="eastAsia" w:ascii="Times New Roman" w:hAnsi="Times New Roman" w:eastAsia="宋体" w:cs="Times New Roman"/>
          <w:kern w:val="2"/>
          <w:sz w:val="24"/>
          <w:szCs w:val="24"/>
          <w:lang w:val="en-US" w:eastAsia="zh-CN" w:bidi="ar-SA"/>
        </w:rPr>
        <w:t>Python</w:t>
      </w:r>
      <w:r>
        <w:rPr>
          <w:rFonts w:hint="default"/>
          <w:sz w:val="24"/>
          <w:lang w:val="en-US" w:eastAsia="zh-CN"/>
        </w:rPr>
        <w:t>的单例实现等。</w:t>
      </w:r>
    </w:p>
    <w:p>
      <w:pPr>
        <w:pStyle w:val="21"/>
        <w:numPr>
          <w:ilvl w:val="0"/>
          <w:numId w:val="0"/>
        </w:numPr>
        <w:tabs>
          <w:tab w:val="left" w:pos="562"/>
        </w:tabs>
        <w:spacing w:line="360" w:lineRule="auto"/>
        <w:ind w:firstLine="420" w:firstLineChars="0"/>
        <w:rPr>
          <w:rFonts w:hint="default"/>
          <w:sz w:val="24"/>
        </w:rPr>
      </w:pPr>
      <w:r>
        <w:rPr>
          <w:rFonts w:hint="default" w:ascii="Times New Roman" w:hAnsi="Times New Roman" w:eastAsia="宋体" w:cs="Times New Roman"/>
          <w:kern w:val="2"/>
          <w:sz w:val="24"/>
          <w:szCs w:val="24"/>
          <w:lang w:val="en-US" w:eastAsia="zh-CN" w:bidi="ar-SA"/>
        </w:rPr>
        <w:t>Testing</w:t>
      </w:r>
      <w:r>
        <w:rPr>
          <w:rFonts w:hint="default"/>
          <w:sz w:val="24"/>
          <w:lang w:val="en-US" w:eastAsia="zh-CN"/>
        </w:rPr>
        <w:t>包：单元测试用例。</w:t>
      </w:r>
    </w:p>
    <w:p>
      <w:pPr>
        <w:pStyle w:val="3"/>
        <w:keepNext/>
        <w:keepLines/>
        <w:numPr>
          <w:ilvl w:val="2"/>
          <w:numId w:val="1"/>
        </w:numPr>
        <w:spacing w:before="0" w:beforeAutospacing="0" w:after="0" w:afterAutospacing="0"/>
        <w:ind w:left="0" w:leftChars="0" w:firstLine="0" w:firstLineChars="0"/>
        <w:jc w:val="both"/>
        <w:outlineLvl w:val="2"/>
        <w:rPr>
          <w:rFonts w:hint="default" w:ascii="Times New Roman" w:hAnsi="Times New Roman" w:eastAsia="楷体_GB2312" w:cs="Times New Roman"/>
          <w:b w:val="0"/>
          <w:bCs/>
          <w:kern w:val="2"/>
          <w:sz w:val="24"/>
          <w:szCs w:val="24"/>
          <w:lang w:val="en-US" w:eastAsia="zh-CN" w:bidi="ar-SA"/>
        </w:rPr>
      </w:pPr>
      <w:bookmarkStart w:id="149" w:name="_Toc15739_WPSOffice_Level3"/>
      <w:bookmarkStart w:id="150" w:name="_Toc25824_WPSOffice_Level3"/>
      <w:bookmarkStart w:id="151" w:name="_Toc5348_WPSOffice_Level3"/>
      <w:r>
        <w:rPr>
          <w:rFonts w:hint="eastAsia" w:ascii="Times New Roman" w:hAnsi="Times New Roman" w:eastAsia="楷体_GB2312" w:cs="Times New Roman"/>
          <w:b w:val="0"/>
          <w:bCs/>
          <w:kern w:val="2"/>
          <w:sz w:val="24"/>
          <w:szCs w:val="24"/>
          <w:lang w:val="en-US" w:eastAsia="zh-CN" w:bidi="ar-SA"/>
        </w:rPr>
        <w:t>前端包设计</w:t>
      </w:r>
      <w:bookmarkEnd w:id="149"/>
      <w:bookmarkEnd w:id="150"/>
    </w:p>
    <w:p>
      <w:pPr>
        <w:pStyle w:val="21"/>
        <w:numPr>
          <w:ilvl w:val="0"/>
          <w:numId w:val="0"/>
        </w:numPr>
        <w:tabs>
          <w:tab w:val="left" w:pos="562"/>
        </w:tabs>
        <w:spacing w:line="360" w:lineRule="auto"/>
        <w:ind w:firstLine="420" w:firstLineChars="0"/>
        <w:rPr>
          <w:rFonts w:hint="eastAsia"/>
          <w:sz w:val="24"/>
          <w:lang w:val="en-US" w:eastAsia="zh-CN"/>
        </w:rPr>
      </w:pPr>
      <w:r>
        <w:rPr>
          <w:rFonts w:hint="eastAsia"/>
          <w:sz w:val="24"/>
          <w:lang w:val="en-US" w:eastAsia="zh-CN"/>
        </w:rPr>
        <w:t>前端展示使用</w:t>
      </w:r>
      <w:r>
        <w:rPr>
          <w:rFonts w:hint="eastAsia" w:ascii="Times New Roman" w:hAnsi="Times New Roman" w:eastAsia="宋体" w:cs="Times New Roman"/>
          <w:kern w:val="2"/>
          <w:sz w:val="24"/>
          <w:szCs w:val="24"/>
          <w:lang w:val="en-US" w:eastAsia="zh-CN" w:bidi="ar-SA"/>
        </w:rPr>
        <w:t>React</w:t>
      </w:r>
      <w:r>
        <w:rPr>
          <w:rFonts w:hint="eastAsia"/>
          <w:sz w:val="24"/>
          <w:lang w:val="en-US" w:eastAsia="zh-CN"/>
        </w:rPr>
        <w:t>框架，其中主要分包如下：</w:t>
      </w:r>
      <w:bookmarkEnd w:id="151"/>
    </w:p>
    <w:p>
      <w:pPr>
        <w:pStyle w:val="21"/>
        <w:numPr>
          <w:ilvl w:val="0"/>
          <w:numId w:val="0"/>
        </w:numPr>
        <w:tabs>
          <w:tab w:val="left" w:pos="562"/>
        </w:tabs>
        <w:spacing w:line="360" w:lineRule="auto"/>
        <w:ind w:firstLine="420" w:firstLineChars="0"/>
        <w:rPr>
          <w:rFonts w:hint="default"/>
          <w:sz w:val="24"/>
          <w:lang w:val="en-US" w:eastAsia="zh-CN"/>
        </w:rPr>
      </w:pPr>
      <w:r>
        <w:rPr>
          <w:rFonts w:hint="default" w:ascii="Times New Roman" w:hAnsi="Times New Roman" w:eastAsia="宋体" w:cs="Times New Roman"/>
          <w:kern w:val="2"/>
          <w:sz w:val="24"/>
          <w:szCs w:val="24"/>
          <w:lang w:val="en-US" w:eastAsia="zh-CN" w:bidi="ar-SA"/>
        </w:rPr>
        <w:t>Api</w:t>
      </w:r>
      <w:r>
        <w:rPr>
          <w:rFonts w:hint="default"/>
          <w:sz w:val="24"/>
          <w:lang w:val="en-US" w:eastAsia="zh-CN"/>
        </w:rPr>
        <w:t>包：主要用来发起</w:t>
      </w:r>
      <w:r>
        <w:rPr>
          <w:rFonts w:hint="default" w:ascii="Times New Roman" w:hAnsi="Times New Roman" w:eastAsia="宋体" w:cs="Times New Roman"/>
          <w:kern w:val="2"/>
          <w:sz w:val="24"/>
          <w:szCs w:val="24"/>
          <w:lang w:val="en-US" w:eastAsia="zh-CN" w:bidi="ar-SA"/>
        </w:rPr>
        <w:t>ajax</w:t>
      </w:r>
      <w:r>
        <w:rPr>
          <w:rFonts w:hint="default"/>
          <w:sz w:val="24"/>
          <w:lang w:val="en-US" w:eastAsia="zh-CN"/>
        </w:rPr>
        <w:t>请求，使用</w:t>
      </w:r>
      <w:r>
        <w:rPr>
          <w:rFonts w:hint="default" w:ascii="Times New Roman" w:hAnsi="Times New Roman" w:eastAsia="宋体" w:cs="Times New Roman"/>
          <w:kern w:val="2"/>
          <w:sz w:val="24"/>
          <w:szCs w:val="24"/>
          <w:lang w:val="en-US" w:eastAsia="zh-CN" w:bidi="ar-SA"/>
        </w:rPr>
        <w:t>async</w:t>
      </w:r>
      <w:r>
        <w:rPr>
          <w:rFonts w:hint="default"/>
          <w:sz w:val="24"/>
          <w:lang w:val="en-US" w:eastAsia="zh-CN"/>
        </w:rPr>
        <w:t>和</w:t>
      </w:r>
      <w:r>
        <w:rPr>
          <w:rFonts w:hint="default" w:ascii="Times New Roman" w:hAnsi="Times New Roman" w:eastAsia="宋体" w:cs="Times New Roman"/>
          <w:kern w:val="2"/>
          <w:sz w:val="24"/>
          <w:szCs w:val="24"/>
          <w:lang w:val="en-US" w:eastAsia="zh-CN" w:bidi="ar-SA"/>
        </w:rPr>
        <w:t>await</w:t>
      </w:r>
      <w:r>
        <w:rPr>
          <w:rFonts w:hint="default"/>
          <w:sz w:val="24"/>
          <w:lang w:val="en-US" w:eastAsia="zh-CN"/>
        </w:rPr>
        <w:t>封装</w:t>
      </w:r>
      <w:r>
        <w:rPr>
          <w:rFonts w:hint="default" w:ascii="Times New Roman" w:hAnsi="Times New Roman" w:eastAsia="宋体" w:cs="Times New Roman"/>
          <w:kern w:val="2"/>
          <w:sz w:val="24"/>
          <w:szCs w:val="24"/>
          <w:lang w:val="en-US" w:eastAsia="zh-CN" w:bidi="ar-SA"/>
        </w:rPr>
        <w:t>fetch</w:t>
      </w:r>
      <w:r>
        <w:rPr>
          <w:rFonts w:hint="default"/>
          <w:sz w:val="24"/>
          <w:lang w:val="en-US" w:eastAsia="zh-CN"/>
        </w:rPr>
        <w:t>。</w:t>
      </w:r>
    </w:p>
    <w:p>
      <w:pPr>
        <w:pStyle w:val="21"/>
        <w:numPr>
          <w:ilvl w:val="0"/>
          <w:numId w:val="0"/>
        </w:numPr>
        <w:tabs>
          <w:tab w:val="left" w:pos="562"/>
        </w:tabs>
        <w:spacing w:line="360" w:lineRule="auto"/>
        <w:ind w:firstLine="420" w:firstLineChars="0"/>
        <w:rPr>
          <w:rFonts w:hint="default"/>
          <w:sz w:val="24"/>
          <w:lang w:val="en-US" w:eastAsia="zh-CN"/>
        </w:rPr>
      </w:pPr>
      <w:r>
        <w:rPr>
          <w:rFonts w:hint="default" w:ascii="Times New Roman" w:hAnsi="Times New Roman" w:eastAsia="宋体" w:cs="Times New Roman"/>
          <w:kern w:val="2"/>
          <w:sz w:val="24"/>
          <w:szCs w:val="24"/>
          <w:lang w:val="en-US" w:eastAsia="zh-CN" w:bidi="ar-SA"/>
        </w:rPr>
        <w:t>Lib</w:t>
      </w:r>
      <w:r>
        <w:rPr>
          <w:rFonts w:hint="default"/>
          <w:sz w:val="24"/>
          <w:lang w:val="en-US" w:eastAsia="zh-CN"/>
        </w:rPr>
        <w:t>包：主要负责前端日志系统。</w:t>
      </w:r>
    </w:p>
    <w:p>
      <w:pPr>
        <w:pStyle w:val="21"/>
        <w:numPr>
          <w:ilvl w:val="0"/>
          <w:numId w:val="0"/>
        </w:numPr>
        <w:tabs>
          <w:tab w:val="left" w:pos="562"/>
        </w:tabs>
        <w:spacing w:line="360" w:lineRule="auto"/>
        <w:ind w:firstLine="420" w:firstLineChars="0"/>
        <w:rPr>
          <w:rFonts w:hint="default"/>
          <w:sz w:val="24"/>
          <w:lang w:val="en-US" w:eastAsia="zh-CN"/>
        </w:rPr>
      </w:pPr>
      <w:r>
        <w:rPr>
          <w:rFonts w:hint="default" w:ascii="Times New Roman" w:hAnsi="Times New Roman" w:eastAsia="宋体" w:cs="Times New Roman"/>
          <w:kern w:val="2"/>
          <w:sz w:val="24"/>
          <w:szCs w:val="24"/>
          <w:lang w:val="en-US" w:eastAsia="zh-CN" w:bidi="ar-SA"/>
        </w:rPr>
        <w:t>Account</w:t>
      </w:r>
      <w:r>
        <w:rPr>
          <w:rFonts w:hint="default"/>
          <w:sz w:val="24"/>
          <w:lang w:val="en-US" w:eastAsia="zh-CN"/>
        </w:rPr>
        <w:t>包：前端账号系统包。</w:t>
      </w:r>
    </w:p>
    <w:p>
      <w:pPr>
        <w:pStyle w:val="21"/>
        <w:numPr>
          <w:ilvl w:val="0"/>
          <w:numId w:val="0"/>
        </w:numPr>
        <w:tabs>
          <w:tab w:val="left" w:pos="562"/>
        </w:tabs>
        <w:spacing w:line="360" w:lineRule="auto"/>
        <w:ind w:firstLine="420" w:firstLineChars="0"/>
        <w:rPr>
          <w:rFonts w:hint="default"/>
          <w:sz w:val="24"/>
          <w:lang w:val="en-US" w:eastAsia="zh-CN"/>
        </w:rPr>
      </w:pPr>
      <w:r>
        <w:rPr>
          <w:rFonts w:hint="default" w:ascii="Times New Roman" w:hAnsi="Times New Roman" w:eastAsia="宋体" w:cs="Times New Roman"/>
          <w:kern w:val="2"/>
          <w:sz w:val="24"/>
          <w:szCs w:val="24"/>
          <w:lang w:val="en-US" w:eastAsia="zh-CN" w:bidi="ar-SA"/>
        </w:rPr>
        <w:t>Page</w:t>
      </w:r>
      <w:r>
        <w:rPr>
          <w:rFonts w:hint="default"/>
          <w:sz w:val="24"/>
          <w:lang w:val="en-US" w:eastAsia="zh-CN"/>
        </w:rPr>
        <w:t>包：前端主要页面包。</w:t>
      </w:r>
      <w:bookmarkStart w:id="152" w:name="_Toc13694_WPSOffice_Level2"/>
    </w:p>
    <w:p>
      <w:pPr>
        <w:numPr>
          <w:ilvl w:val="1"/>
          <w:numId w:val="1"/>
        </w:numPr>
        <w:spacing w:line="360" w:lineRule="auto"/>
        <w:ind w:left="0" w:leftChars="0" w:firstLine="0" w:firstLineChars="0"/>
        <w:outlineLvl w:val="1"/>
        <w:rPr>
          <w:rFonts w:hint="eastAsia" w:ascii="黑体" w:hAnsi="黑体" w:eastAsia="黑体" w:cs="黑体"/>
          <w:sz w:val="24"/>
          <w:szCs w:val="24"/>
          <w:lang w:val="en-US" w:eastAsia="zh-CN"/>
        </w:rPr>
      </w:pPr>
      <w:bookmarkStart w:id="153" w:name="_Toc26422_WPSOffice_Level2"/>
      <w:r>
        <w:rPr>
          <w:rFonts w:hint="eastAsia" w:ascii="黑体" w:hAnsi="黑体" w:eastAsia="黑体" w:cs="黑体"/>
          <w:sz w:val="24"/>
          <w:szCs w:val="24"/>
          <w:lang w:val="en-US" w:eastAsia="zh-CN"/>
        </w:rPr>
        <w:t>系统实体类设计</w:t>
      </w:r>
      <w:bookmarkEnd w:id="152"/>
      <w:bookmarkEnd w:id="153"/>
    </w:p>
    <w:p>
      <w:pPr>
        <w:rPr>
          <w:rFonts w:hint="eastAsia" w:ascii="Times New Roman" w:hAnsi="Times New Roman" w:eastAsia="宋体" w:cs="宋体"/>
          <w:kern w:val="2"/>
          <w:sz w:val="24"/>
          <w:szCs w:val="20"/>
          <w:lang w:val="en-US" w:eastAsia="zh-CN" w:bidi="ar-SA"/>
        </w:rPr>
      </w:pPr>
      <w:bookmarkStart w:id="154" w:name="_Toc10990_WPSOffice_Level3"/>
      <w:bookmarkStart w:id="155" w:name="_Toc8698_WPSOffice_Level3"/>
      <w:bookmarkStart w:id="156" w:name="_Toc4538_WPSOffice_Level3"/>
      <w:r>
        <w:rPr>
          <w:rFonts w:hint="eastAsia" w:ascii="Times New Roman" w:hAnsi="Times New Roman" w:eastAsia="宋体" w:cs="宋体"/>
          <w:kern w:val="2"/>
          <w:sz w:val="24"/>
          <w:szCs w:val="20"/>
          <w:lang w:val="en-US" w:eastAsia="zh-CN" w:bidi="ar-SA"/>
        </w:rPr>
        <w:br w:type="page"/>
      </w:r>
    </w:p>
    <w:p>
      <w:pPr>
        <w:numPr>
          <w:ilvl w:val="0"/>
          <w:numId w:val="0"/>
        </w:numPr>
        <w:spacing w:line="360" w:lineRule="auto"/>
        <w:jc w:val="center"/>
        <w:outlineLvl w:val="2"/>
        <w:rPr>
          <w:rFonts w:hint="eastAsia"/>
          <w:lang w:val="en-US" w:eastAsia="zh-CN"/>
        </w:rPr>
      </w:pPr>
      <w:bookmarkStart w:id="157" w:name="_Toc32109_WPSOffice_Level3"/>
      <w:bookmarkStart w:id="158" w:name="_Toc20873_WPSOffice_Level3"/>
      <w:r>
        <w:rPr>
          <w:rFonts w:hint="eastAsia" w:ascii="Times New Roman" w:hAnsi="Times New Roman" w:eastAsia="宋体" w:cs="宋体"/>
          <w:kern w:val="2"/>
          <w:sz w:val="24"/>
          <w:szCs w:val="20"/>
          <w:lang w:val="en-US" w:eastAsia="zh-CN" w:bidi="ar-SA"/>
        </w:rPr>
        <w:t>表2 User（用户类）</w:t>
      </w:r>
      <w:bookmarkEnd w:id="154"/>
      <w:bookmarkEnd w:id="155"/>
      <w:bookmarkEnd w:id="156"/>
      <w:bookmarkEnd w:id="157"/>
      <w:bookmarkEnd w:id="158"/>
    </w:p>
    <w:tbl>
      <w:tblPr>
        <w:tblStyle w:val="10"/>
        <w:tblW w:w="9400" w:type="dxa"/>
        <w:jc w:val="center"/>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74"/>
        <w:gridCol w:w="3396"/>
        <w:gridCol w:w="3030"/>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top w:val="single" w:color="auto" w:sz="12" w:space="0"/>
              <w:bottom w:val="single" w:color="auto" w:sz="6" w:space="0"/>
              <w:tl2br w:val="nil"/>
              <w:tr2bl w:val="nil"/>
            </w:tcBorders>
            <w:vAlign w:val="top"/>
          </w:tcPr>
          <w:p>
            <w:pPr>
              <w:numPr>
                <w:ilvl w:val="0"/>
                <w:numId w:val="0"/>
              </w:numPr>
              <w:spacing w:line="360" w:lineRule="auto"/>
              <w:jc w:val="center"/>
              <w:outlineLvl w:val="9"/>
              <w:rPr>
                <w:rFonts w:hint="default"/>
                <w:vertAlign w:val="baseline"/>
                <w:lang w:val="en-US" w:eastAsia="zh-CN"/>
              </w:rPr>
            </w:pPr>
            <w:r>
              <w:rPr>
                <w:rFonts w:hint="eastAsia"/>
                <w:vertAlign w:val="baseline"/>
                <w:lang w:val="en-US" w:eastAsia="zh-CN"/>
              </w:rPr>
              <w:t>字段</w:t>
            </w:r>
          </w:p>
        </w:tc>
        <w:tc>
          <w:tcPr>
            <w:tcW w:w="3396" w:type="dxa"/>
            <w:tcBorders>
              <w:top w:val="single" w:color="auto" w:sz="12" w:space="0"/>
              <w:bottom w:val="single" w:color="auto" w:sz="6" w:space="0"/>
              <w:tl2br w:val="nil"/>
              <w:tr2bl w:val="nil"/>
            </w:tcBorders>
            <w:vAlign w:val="top"/>
          </w:tcPr>
          <w:p>
            <w:pPr>
              <w:numPr>
                <w:ilvl w:val="0"/>
                <w:numId w:val="0"/>
              </w:numPr>
              <w:spacing w:line="360" w:lineRule="auto"/>
              <w:jc w:val="center"/>
              <w:outlineLvl w:val="9"/>
              <w:rPr>
                <w:rFonts w:hint="default"/>
                <w:vertAlign w:val="baseline"/>
                <w:lang w:val="en-US" w:eastAsia="zh-CN"/>
              </w:rPr>
            </w:pPr>
            <w:r>
              <w:rPr>
                <w:rFonts w:hint="eastAsia"/>
                <w:sz w:val="24"/>
              </w:rPr>
              <w:t>数据类型</w:t>
            </w:r>
          </w:p>
        </w:tc>
        <w:tc>
          <w:tcPr>
            <w:tcW w:w="3030" w:type="dxa"/>
            <w:tcBorders>
              <w:top w:val="single" w:color="auto" w:sz="12" w:space="0"/>
              <w:bottom w:val="single" w:color="auto" w:sz="6" w:space="0"/>
              <w:tl2br w:val="nil"/>
              <w:tr2bl w:val="nil"/>
            </w:tcBorders>
            <w:vAlign w:val="top"/>
          </w:tcPr>
          <w:p>
            <w:pPr>
              <w:numPr>
                <w:ilvl w:val="0"/>
                <w:numId w:val="0"/>
              </w:numPr>
              <w:spacing w:line="360" w:lineRule="auto"/>
              <w:jc w:val="center"/>
              <w:outlineLvl w:val="9"/>
              <w:rPr>
                <w:rFonts w:hint="default"/>
                <w:vertAlign w:val="baseline"/>
                <w:lang w:val="en-US" w:eastAsia="zh-CN"/>
              </w:rPr>
            </w:pPr>
            <w:r>
              <w:rPr>
                <w:rFonts w:hint="eastAsia"/>
                <w:vertAlign w:val="baseline"/>
                <w:lang w:val="en-US" w:eastAsia="zh-CN"/>
              </w:rPr>
              <w:t>含义</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top w:val="single" w:color="auto" w:sz="6" w:space="0"/>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id</w:t>
            </w:r>
          </w:p>
        </w:tc>
        <w:tc>
          <w:tcPr>
            <w:tcW w:w="3396" w:type="dxa"/>
            <w:tcBorders>
              <w:top w:val="single" w:color="auto" w:sz="6" w:space="0"/>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Int</w:t>
            </w:r>
          </w:p>
        </w:tc>
        <w:tc>
          <w:tcPr>
            <w:tcW w:w="3030" w:type="dxa"/>
            <w:tcBorders>
              <w:top w:val="single" w:color="auto" w:sz="6" w:space="0"/>
              <w:tl2br w:val="nil"/>
              <w:tr2bl w:val="nil"/>
            </w:tcBorders>
            <w:vAlign w:val="top"/>
          </w:tcPr>
          <w:p>
            <w:pPr>
              <w:pStyle w:val="21"/>
              <w:numPr>
                <w:ilvl w:val="0"/>
                <w:numId w:val="0"/>
              </w:numPr>
              <w:tabs>
                <w:tab w:val="left" w:pos="562"/>
              </w:tabs>
              <w:spacing w:line="360" w:lineRule="auto"/>
              <w:ind w:firstLine="420" w:firstLineChars="0"/>
              <w:jc w:val="center"/>
              <w:rPr>
                <w:rFonts w:hint="default"/>
                <w:sz w:val="24"/>
                <w:lang w:val="en-US" w:eastAsia="zh-CN"/>
              </w:rPr>
            </w:pPr>
            <w:r>
              <w:rPr>
                <w:rFonts w:hint="eastAsia"/>
                <w:sz w:val="24"/>
                <w:lang w:val="en-US" w:eastAsia="zh-CN"/>
              </w:rPr>
              <w:t>用户</w:t>
            </w:r>
            <w:r>
              <w:rPr>
                <w:rFonts w:hint="eastAsia" w:ascii="Times New Roman" w:hAnsi="Times New Roman" w:eastAsia="宋体" w:cs="Times New Roman"/>
                <w:kern w:val="2"/>
                <w:sz w:val="24"/>
                <w:szCs w:val="24"/>
                <w:lang w:val="en-US" w:eastAsia="zh-CN" w:bidi="ar-SA"/>
              </w:rPr>
              <w:t>id</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tl2br w:val="nil"/>
              <w:tr2bl w:val="nil"/>
            </w:tcBorders>
            <w:vAlign w:val="top"/>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u</w:t>
            </w:r>
            <w:r>
              <w:rPr>
                <w:rFonts w:hint="eastAsia" w:ascii="Times New Roman" w:hAnsi="Times New Roman" w:eastAsia="宋体" w:cs="Times New Roman"/>
                <w:lang w:val="en-US" w:eastAsia="zh-CN"/>
              </w:rPr>
              <w:t>sername</w:t>
            </w:r>
          </w:p>
        </w:tc>
        <w:tc>
          <w:tcPr>
            <w:tcW w:w="3396" w:type="dxa"/>
            <w:tcBorders>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String</w:t>
            </w:r>
          </w:p>
        </w:tc>
        <w:tc>
          <w:tcPr>
            <w:tcW w:w="3030" w:type="dxa"/>
            <w:tcBorders>
              <w:tl2br w:val="nil"/>
              <w:tr2bl w:val="nil"/>
            </w:tcBorders>
            <w:vAlign w:val="top"/>
          </w:tcPr>
          <w:p>
            <w:pPr>
              <w:pStyle w:val="21"/>
              <w:numPr>
                <w:ilvl w:val="0"/>
                <w:numId w:val="0"/>
              </w:numPr>
              <w:tabs>
                <w:tab w:val="left" w:pos="562"/>
              </w:tabs>
              <w:spacing w:line="360" w:lineRule="auto"/>
              <w:ind w:firstLine="420" w:firstLineChars="0"/>
              <w:jc w:val="center"/>
              <w:rPr>
                <w:rFonts w:hint="default"/>
                <w:sz w:val="24"/>
                <w:lang w:val="en-US" w:eastAsia="zh-CN"/>
              </w:rPr>
            </w:pPr>
            <w:r>
              <w:rPr>
                <w:rFonts w:hint="default"/>
                <w:sz w:val="24"/>
                <w:lang w:val="en-US" w:eastAsia="zh-CN"/>
              </w:rPr>
              <w:t>用户名称</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tl2br w:val="nil"/>
              <w:tr2bl w:val="nil"/>
            </w:tcBorders>
            <w:vAlign w:val="top"/>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password</w:t>
            </w:r>
          </w:p>
        </w:tc>
        <w:tc>
          <w:tcPr>
            <w:tcW w:w="3396" w:type="dxa"/>
            <w:tcBorders>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String</w:t>
            </w:r>
          </w:p>
        </w:tc>
        <w:tc>
          <w:tcPr>
            <w:tcW w:w="3030" w:type="dxa"/>
            <w:tcBorders>
              <w:tl2br w:val="nil"/>
              <w:tr2bl w:val="nil"/>
            </w:tcBorders>
            <w:vAlign w:val="top"/>
          </w:tcPr>
          <w:p>
            <w:pPr>
              <w:pStyle w:val="21"/>
              <w:numPr>
                <w:ilvl w:val="0"/>
                <w:numId w:val="0"/>
              </w:numPr>
              <w:tabs>
                <w:tab w:val="left" w:pos="562"/>
              </w:tabs>
              <w:spacing w:line="360" w:lineRule="auto"/>
              <w:ind w:firstLine="420" w:firstLineChars="0"/>
              <w:jc w:val="center"/>
              <w:rPr>
                <w:rFonts w:hint="default"/>
                <w:sz w:val="24"/>
                <w:lang w:val="en-US" w:eastAsia="zh-CN"/>
              </w:rPr>
            </w:pPr>
            <w:r>
              <w:rPr>
                <w:rFonts w:hint="default"/>
                <w:sz w:val="24"/>
                <w:lang w:val="en-US" w:eastAsia="zh-CN"/>
              </w:rPr>
              <w:t>用户密码</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tl2br w:val="nil"/>
              <w:tr2bl w:val="nil"/>
            </w:tcBorders>
            <w:vAlign w:val="top"/>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Create_time</w:t>
            </w:r>
          </w:p>
        </w:tc>
        <w:tc>
          <w:tcPr>
            <w:tcW w:w="3396" w:type="dxa"/>
            <w:tcBorders>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Timestamp</w:t>
            </w:r>
          </w:p>
        </w:tc>
        <w:tc>
          <w:tcPr>
            <w:tcW w:w="3030" w:type="dxa"/>
            <w:tcBorders>
              <w:tl2br w:val="nil"/>
              <w:tr2bl w:val="nil"/>
            </w:tcBorders>
            <w:vAlign w:val="top"/>
          </w:tcPr>
          <w:p>
            <w:pPr>
              <w:pStyle w:val="21"/>
              <w:numPr>
                <w:ilvl w:val="0"/>
                <w:numId w:val="0"/>
              </w:numPr>
              <w:tabs>
                <w:tab w:val="left" w:pos="562"/>
              </w:tabs>
              <w:spacing w:line="360" w:lineRule="auto"/>
              <w:ind w:firstLine="420" w:firstLineChars="0"/>
              <w:jc w:val="center"/>
              <w:rPr>
                <w:rFonts w:hint="default"/>
                <w:sz w:val="24"/>
                <w:lang w:val="en-US" w:eastAsia="zh-CN"/>
              </w:rPr>
            </w:pPr>
            <w:r>
              <w:rPr>
                <w:rFonts w:hint="default"/>
                <w:sz w:val="24"/>
                <w:lang w:val="en-US" w:eastAsia="zh-CN"/>
              </w:rPr>
              <w:t>用户创建时间</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bottom w:val="single" w:color="auto" w:sz="12" w:space="0"/>
              <w:tl2br w:val="nil"/>
              <w:tr2bl w:val="nil"/>
            </w:tcBorders>
            <w:vAlign w:val="top"/>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Json</w:t>
            </w:r>
          </w:p>
        </w:tc>
        <w:tc>
          <w:tcPr>
            <w:tcW w:w="3396" w:type="dxa"/>
            <w:tcBorders>
              <w:bottom w:val="single" w:color="auto" w:sz="12" w:space="0"/>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Json</w:t>
            </w:r>
          </w:p>
        </w:tc>
        <w:tc>
          <w:tcPr>
            <w:tcW w:w="3030" w:type="dxa"/>
            <w:tcBorders>
              <w:bottom w:val="single" w:color="auto" w:sz="12" w:space="0"/>
              <w:tl2br w:val="nil"/>
              <w:tr2bl w:val="nil"/>
            </w:tcBorders>
            <w:vAlign w:val="top"/>
          </w:tcPr>
          <w:p>
            <w:pPr>
              <w:pStyle w:val="21"/>
              <w:numPr>
                <w:ilvl w:val="0"/>
                <w:numId w:val="0"/>
              </w:numPr>
              <w:tabs>
                <w:tab w:val="left" w:pos="562"/>
              </w:tabs>
              <w:spacing w:line="360" w:lineRule="auto"/>
              <w:ind w:firstLine="420" w:firstLineChars="0"/>
              <w:jc w:val="center"/>
              <w:rPr>
                <w:rFonts w:hint="default"/>
                <w:sz w:val="24"/>
                <w:lang w:val="en-US" w:eastAsia="zh-CN"/>
              </w:rPr>
            </w:pPr>
            <w:r>
              <w:rPr>
                <w:rFonts w:hint="default"/>
                <w:sz w:val="24"/>
                <w:lang w:val="en-US" w:eastAsia="zh-CN"/>
              </w:rPr>
              <w:t>用户属性</w:t>
            </w:r>
          </w:p>
        </w:tc>
      </w:tr>
    </w:tbl>
    <w:p>
      <w:pPr>
        <w:numPr>
          <w:ilvl w:val="0"/>
          <w:numId w:val="0"/>
        </w:numPr>
        <w:spacing w:line="360" w:lineRule="auto"/>
        <w:ind w:leftChars="0" w:firstLine="420" w:firstLineChars="0"/>
        <w:outlineLvl w:val="9"/>
        <w:rPr>
          <w:rFonts w:hint="default"/>
          <w:lang w:val="en-US" w:eastAsia="zh-CN"/>
        </w:rPr>
      </w:pPr>
    </w:p>
    <w:p>
      <w:pPr>
        <w:pStyle w:val="21"/>
        <w:numPr>
          <w:ilvl w:val="0"/>
          <w:numId w:val="0"/>
        </w:numPr>
        <w:tabs>
          <w:tab w:val="left" w:pos="562"/>
        </w:tabs>
        <w:spacing w:line="360" w:lineRule="auto"/>
        <w:ind w:firstLine="420" w:firstLineChars="0"/>
        <w:rPr>
          <w:rFonts w:hint="default"/>
          <w:sz w:val="24"/>
          <w:lang w:val="en-US" w:eastAsia="zh-CN"/>
        </w:rPr>
      </w:pPr>
      <w:r>
        <w:rPr>
          <w:rFonts w:hint="default"/>
          <w:sz w:val="24"/>
          <w:lang w:val="en-US" w:eastAsia="zh-CN"/>
        </w:rPr>
        <w:t>用户类如表2所示，此表说明了存取用户信息，用户管理系统，是数据库user表的操作映射。</w:t>
      </w:r>
    </w:p>
    <w:p>
      <w:pPr>
        <w:pStyle w:val="26"/>
        <w:numPr>
          <w:ilvl w:val="0"/>
          <w:numId w:val="0"/>
        </w:numPr>
        <w:spacing w:line="360" w:lineRule="auto"/>
        <w:ind w:leftChars="0"/>
        <w:jc w:val="center"/>
        <w:rPr>
          <w:rFonts w:hint="eastAsia" w:ascii="Times New Roman" w:hAnsi="Times New Roman" w:eastAsia="宋体"/>
          <w:lang w:val="en-US" w:eastAsia="zh-CN"/>
        </w:rPr>
      </w:pPr>
      <w:bookmarkStart w:id="159" w:name="_Toc6717_WPSOffice_Level3"/>
      <w:bookmarkStart w:id="160" w:name="_Toc21507_WPSOffice_Level3"/>
      <w:bookmarkStart w:id="161" w:name="_Toc21585_WPSOffice_Level3"/>
      <w:bookmarkStart w:id="162" w:name="_Toc14536_WPSOffice_Level3"/>
      <w:r>
        <w:rPr>
          <w:rFonts w:hint="eastAsia" w:ascii="Times New Roman" w:hAnsi="Times New Roman" w:eastAsia="宋体"/>
          <w:lang w:val="en-US" w:eastAsia="zh-CN"/>
        </w:rPr>
        <w:t xml:space="preserve">表3 </w:t>
      </w:r>
      <w:r>
        <w:rPr>
          <w:rFonts w:hint="default" w:ascii="Times New Roman" w:hAnsi="Times New Roman" w:eastAsia="宋体"/>
          <w:lang w:val="en-US" w:eastAsia="zh-CN"/>
        </w:rPr>
        <w:t>Meishi</w:t>
      </w:r>
      <w:r>
        <w:rPr>
          <w:rFonts w:hint="eastAsia" w:ascii="Times New Roman" w:hAnsi="Times New Roman" w:eastAsia="宋体"/>
          <w:lang w:val="en-US" w:eastAsia="zh-CN"/>
        </w:rPr>
        <w:t>（</w:t>
      </w:r>
      <w:r>
        <w:rPr>
          <w:rFonts w:hint="default" w:ascii="Times New Roman" w:hAnsi="Times New Roman" w:eastAsia="宋体"/>
          <w:lang w:eastAsia="zh-CN"/>
        </w:rPr>
        <w:t>美食</w:t>
      </w:r>
      <w:r>
        <w:rPr>
          <w:rFonts w:hint="eastAsia" w:ascii="Times New Roman" w:hAnsi="Times New Roman" w:eastAsia="宋体"/>
          <w:lang w:val="en-US" w:eastAsia="zh-CN"/>
        </w:rPr>
        <w:t>类）</w:t>
      </w:r>
      <w:bookmarkEnd w:id="159"/>
      <w:bookmarkEnd w:id="160"/>
      <w:bookmarkEnd w:id="161"/>
      <w:bookmarkEnd w:id="162"/>
    </w:p>
    <w:tbl>
      <w:tblPr>
        <w:tblStyle w:val="10"/>
        <w:tblW w:w="9400" w:type="dxa"/>
        <w:jc w:val="center"/>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74"/>
        <w:gridCol w:w="3396"/>
        <w:gridCol w:w="3030"/>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top w:val="single" w:color="auto" w:sz="12" w:space="0"/>
              <w:bottom w:val="single" w:color="auto" w:sz="6" w:space="0"/>
              <w:tl2br w:val="nil"/>
              <w:tr2bl w:val="nil"/>
            </w:tcBorders>
            <w:vAlign w:val="top"/>
          </w:tcPr>
          <w:p>
            <w:pPr>
              <w:numPr>
                <w:ilvl w:val="0"/>
                <w:numId w:val="0"/>
              </w:numPr>
              <w:spacing w:line="360" w:lineRule="auto"/>
              <w:jc w:val="center"/>
              <w:outlineLvl w:val="9"/>
              <w:rPr>
                <w:rFonts w:hint="default"/>
                <w:vertAlign w:val="baseline"/>
                <w:lang w:val="en-US" w:eastAsia="zh-CN"/>
              </w:rPr>
            </w:pPr>
            <w:r>
              <w:rPr>
                <w:rFonts w:hint="eastAsia"/>
                <w:vertAlign w:val="baseline"/>
                <w:lang w:val="en-US" w:eastAsia="zh-CN"/>
              </w:rPr>
              <w:t>字段</w:t>
            </w:r>
          </w:p>
        </w:tc>
        <w:tc>
          <w:tcPr>
            <w:tcW w:w="3396" w:type="dxa"/>
            <w:tcBorders>
              <w:top w:val="single" w:color="auto" w:sz="12" w:space="0"/>
              <w:bottom w:val="single" w:color="auto" w:sz="6" w:space="0"/>
              <w:tl2br w:val="nil"/>
              <w:tr2bl w:val="nil"/>
            </w:tcBorders>
            <w:vAlign w:val="top"/>
          </w:tcPr>
          <w:p>
            <w:pPr>
              <w:numPr>
                <w:ilvl w:val="0"/>
                <w:numId w:val="0"/>
              </w:numPr>
              <w:spacing w:line="360" w:lineRule="auto"/>
              <w:jc w:val="center"/>
              <w:outlineLvl w:val="9"/>
              <w:rPr>
                <w:rFonts w:hint="default"/>
                <w:vertAlign w:val="baseline"/>
                <w:lang w:val="en-US" w:eastAsia="zh-CN"/>
              </w:rPr>
            </w:pPr>
            <w:r>
              <w:rPr>
                <w:rFonts w:hint="eastAsia"/>
                <w:sz w:val="24"/>
              </w:rPr>
              <w:t>数据类型</w:t>
            </w:r>
          </w:p>
        </w:tc>
        <w:tc>
          <w:tcPr>
            <w:tcW w:w="3030" w:type="dxa"/>
            <w:tcBorders>
              <w:top w:val="single" w:color="auto" w:sz="12" w:space="0"/>
              <w:bottom w:val="single" w:color="auto" w:sz="6" w:space="0"/>
              <w:tl2br w:val="nil"/>
              <w:tr2bl w:val="nil"/>
            </w:tcBorders>
            <w:vAlign w:val="top"/>
          </w:tcPr>
          <w:p>
            <w:pPr>
              <w:numPr>
                <w:ilvl w:val="0"/>
                <w:numId w:val="0"/>
              </w:numPr>
              <w:spacing w:line="360" w:lineRule="auto"/>
              <w:jc w:val="center"/>
              <w:outlineLvl w:val="9"/>
              <w:rPr>
                <w:rFonts w:hint="default"/>
                <w:vertAlign w:val="baseline"/>
                <w:lang w:val="en-US" w:eastAsia="zh-CN"/>
              </w:rPr>
            </w:pPr>
            <w:r>
              <w:rPr>
                <w:rFonts w:hint="eastAsia"/>
                <w:vertAlign w:val="baseline"/>
                <w:lang w:val="en-US" w:eastAsia="zh-CN"/>
              </w:rPr>
              <w:t>含义</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top w:val="single" w:color="auto" w:sz="6" w:space="0"/>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id</w:t>
            </w:r>
          </w:p>
        </w:tc>
        <w:tc>
          <w:tcPr>
            <w:tcW w:w="3396" w:type="dxa"/>
            <w:tcBorders>
              <w:top w:val="single" w:color="auto" w:sz="6" w:space="0"/>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Int</w:t>
            </w:r>
          </w:p>
        </w:tc>
        <w:tc>
          <w:tcPr>
            <w:tcW w:w="3030" w:type="dxa"/>
            <w:tcBorders>
              <w:top w:val="single" w:color="auto" w:sz="6" w:space="0"/>
              <w:tl2br w:val="nil"/>
              <w:tr2bl w:val="nil"/>
            </w:tcBorders>
            <w:vAlign w:val="top"/>
          </w:tcPr>
          <w:p>
            <w:pPr>
              <w:pStyle w:val="21"/>
              <w:numPr>
                <w:ilvl w:val="0"/>
                <w:numId w:val="0"/>
              </w:numPr>
              <w:tabs>
                <w:tab w:val="left" w:pos="562"/>
              </w:tabs>
              <w:spacing w:line="360" w:lineRule="auto"/>
              <w:ind w:firstLine="420" w:firstLineChars="0"/>
              <w:jc w:val="center"/>
              <w:rPr>
                <w:rFonts w:hint="default"/>
                <w:sz w:val="24"/>
                <w:lang w:val="en-US" w:eastAsia="zh-CN"/>
              </w:rPr>
            </w:pPr>
            <w:r>
              <w:rPr>
                <w:rFonts w:hint="default"/>
                <w:sz w:val="24"/>
                <w:lang w:val="en-US" w:eastAsia="zh-CN"/>
              </w:rPr>
              <w:t>美食</w:t>
            </w:r>
            <w:r>
              <w:rPr>
                <w:rFonts w:hint="eastAsia" w:ascii="Times New Roman" w:hAnsi="Times New Roman" w:eastAsia="宋体" w:cs="Times New Roman"/>
                <w:kern w:val="2"/>
                <w:sz w:val="24"/>
                <w:szCs w:val="24"/>
                <w:lang w:val="en-US" w:eastAsia="zh-CN" w:bidi="ar-SA"/>
              </w:rPr>
              <w:t>id</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tl2br w:val="nil"/>
              <w:tr2bl w:val="nil"/>
            </w:tcBorders>
            <w:vAlign w:val="top"/>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poiId</w:t>
            </w:r>
          </w:p>
        </w:tc>
        <w:tc>
          <w:tcPr>
            <w:tcW w:w="3396" w:type="dxa"/>
            <w:tcBorders>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Int</w:t>
            </w:r>
          </w:p>
        </w:tc>
        <w:tc>
          <w:tcPr>
            <w:tcW w:w="3030" w:type="dxa"/>
            <w:tcBorders>
              <w:tl2br w:val="nil"/>
              <w:tr2bl w:val="nil"/>
            </w:tcBorders>
            <w:vAlign w:val="top"/>
          </w:tcPr>
          <w:p>
            <w:pPr>
              <w:pStyle w:val="21"/>
              <w:numPr>
                <w:ilvl w:val="0"/>
                <w:numId w:val="0"/>
              </w:numPr>
              <w:tabs>
                <w:tab w:val="left" w:pos="562"/>
              </w:tabs>
              <w:spacing w:line="360" w:lineRule="auto"/>
              <w:ind w:firstLine="420" w:firstLineChars="0"/>
              <w:jc w:val="center"/>
              <w:rPr>
                <w:rFonts w:hint="default"/>
                <w:sz w:val="24"/>
                <w:lang w:val="en-US" w:eastAsia="zh-CN"/>
              </w:rPr>
            </w:pPr>
            <w:r>
              <w:rPr>
                <w:rFonts w:hint="default"/>
                <w:sz w:val="24"/>
                <w:lang w:val="en-US" w:eastAsia="zh-CN"/>
              </w:rPr>
              <w:t>美食</w:t>
            </w:r>
            <w:r>
              <w:rPr>
                <w:rFonts w:hint="default" w:ascii="Times New Roman" w:hAnsi="Times New Roman" w:eastAsia="宋体" w:cs="Times New Roman"/>
                <w:kern w:val="2"/>
                <w:sz w:val="24"/>
                <w:szCs w:val="24"/>
                <w:lang w:val="en-US" w:eastAsia="zh-CN" w:bidi="ar-SA"/>
              </w:rPr>
              <w:t>poiId</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tl2br w:val="nil"/>
              <w:tr2bl w:val="nil"/>
            </w:tcBorders>
            <w:vAlign w:val="top"/>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frontImg</w:t>
            </w:r>
          </w:p>
        </w:tc>
        <w:tc>
          <w:tcPr>
            <w:tcW w:w="3396" w:type="dxa"/>
            <w:tcBorders>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Varchar</w:t>
            </w:r>
          </w:p>
        </w:tc>
        <w:tc>
          <w:tcPr>
            <w:tcW w:w="3030" w:type="dxa"/>
            <w:tcBorders>
              <w:tl2br w:val="nil"/>
              <w:tr2bl w:val="nil"/>
            </w:tcBorders>
            <w:vAlign w:val="top"/>
          </w:tcPr>
          <w:p>
            <w:pPr>
              <w:pStyle w:val="21"/>
              <w:numPr>
                <w:ilvl w:val="0"/>
                <w:numId w:val="0"/>
              </w:numPr>
              <w:tabs>
                <w:tab w:val="left" w:pos="562"/>
              </w:tabs>
              <w:spacing w:line="360" w:lineRule="auto"/>
              <w:ind w:firstLine="420" w:firstLineChars="0"/>
              <w:jc w:val="center"/>
              <w:rPr>
                <w:rFonts w:hint="default"/>
                <w:sz w:val="24"/>
                <w:lang w:val="en-US" w:eastAsia="zh-CN"/>
              </w:rPr>
            </w:pPr>
            <w:r>
              <w:rPr>
                <w:rFonts w:hint="default"/>
                <w:sz w:val="24"/>
                <w:lang w:val="en-US" w:eastAsia="zh-CN"/>
              </w:rPr>
              <w:t>美食题目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tl2br w:val="nil"/>
              <w:tr2bl w:val="nil"/>
            </w:tcBorders>
            <w:vAlign w:val="top"/>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avgScore</w:t>
            </w:r>
          </w:p>
        </w:tc>
        <w:tc>
          <w:tcPr>
            <w:tcW w:w="3396" w:type="dxa"/>
            <w:tcBorders>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Float</w:t>
            </w:r>
          </w:p>
        </w:tc>
        <w:tc>
          <w:tcPr>
            <w:tcW w:w="3030" w:type="dxa"/>
            <w:tcBorders>
              <w:tl2br w:val="nil"/>
              <w:tr2bl w:val="nil"/>
            </w:tcBorders>
            <w:vAlign w:val="top"/>
          </w:tcPr>
          <w:p>
            <w:pPr>
              <w:pStyle w:val="21"/>
              <w:numPr>
                <w:ilvl w:val="0"/>
                <w:numId w:val="0"/>
              </w:numPr>
              <w:tabs>
                <w:tab w:val="left" w:pos="562"/>
              </w:tabs>
              <w:spacing w:line="360" w:lineRule="auto"/>
              <w:ind w:firstLine="420" w:firstLineChars="0"/>
              <w:jc w:val="center"/>
              <w:rPr>
                <w:rFonts w:hint="default"/>
                <w:sz w:val="24"/>
                <w:lang w:val="en-US" w:eastAsia="zh-CN"/>
              </w:rPr>
            </w:pPr>
            <w:r>
              <w:rPr>
                <w:rFonts w:hint="default"/>
                <w:sz w:val="24"/>
                <w:lang w:val="en-US" w:eastAsia="zh-CN"/>
              </w:rPr>
              <w:t>美食评分</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tl2br w:val="nil"/>
              <w:tr2bl w:val="nil"/>
            </w:tcBorders>
            <w:vAlign w:val="top"/>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allCommentNum</w:t>
            </w:r>
          </w:p>
        </w:tc>
        <w:tc>
          <w:tcPr>
            <w:tcW w:w="3396" w:type="dxa"/>
            <w:tcBorders>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Int</w:t>
            </w:r>
          </w:p>
        </w:tc>
        <w:tc>
          <w:tcPr>
            <w:tcW w:w="3030" w:type="dxa"/>
            <w:tcBorders>
              <w:tl2br w:val="nil"/>
              <w:tr2bl w:val="nil"/>
            </w:tcBorders>
            <w:vAlign w:val="top"/>
          </w:tcPr>
          <w:p>
            <w:pPr>
              <w:pStyle w:val="21"/>
              <w:numPr>
                <w:ilvl w:val="0"/>
                <w:numId w:val="0"/>
              </w:numPr>
              <w:tabs>
                <w:tab w:val="left" w:pos="562"/>
              </w:tabs>
              <w:spacing w:line="360" w:lineRule="auto"/>
              <w:ind w:firstLine="420" w:firstLineChars="0"/>
              <w:jc w:val="center"/>
              <w:rPr>
                <w:rFonts w:hint="default"/>
                <w:sz w:val="24"/>
                <w:lang w:val="en-US" w:eastAsia="zh-CN"/>
              </w:rPr>
            </w:pPr>
            <w:r>
              <w:rPr>
                <w:rFonts w:hint="default"/>
                <w:sz w:val="24"/>
                <w:lang w:val="en-US" w:eastAsia="zh-CN"/>
              </w:rPr>
              <w:t>美食评论数目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tl2br w:val="nil"/>
              <w:tr2bl w:val="nil"/>
            </w:tcBorders>
            <w:vAlign w:val="top"/>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Address</w:t>
            </w:r>
          </w:p>
        </w:tc>
        <w:tc>
          <w:tcPr>
            <w:tcW w:w="3396" w:type="dxa"/>
            <w:tcBorders>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Varchar</w:t>
            </w:r>
          </w:p>
        </w:tc>
        <w:tc>
          <w:tcPr>
            <w:tcW w:w="3030" w:type="dxa"/>
            <w:tcBorders>
              <w:tl2br w:val="nil"/>
              <w:tr2bl w:val="nil"/>
            </w:tcBorders>
            <w:vAlign w:val="top"/>
          </w:tcPr>
          <w:p>
            <w:pPr>
              <w:pStyle w:val="21"/>
              <w:numPr>
                <w:ilvl w:val="0"/>
                <w:numId w:val="0"/>
              </w:numPr>
              <w:tabs>
                <w:tab w:val="left" w:pos="562"/>
              </w:tabs>
              <w:spacing w:line="360" w:lineRule="auto"/>
              <w:ind w:firstLine="420" w:firstLineChars="0"/>
              <w:jc w:val="center"/>
              <w:rPr>
                <w:rFonts w:hint="default"/>
                <w:sz w:val="24"/>
                <w:lang w:val="en-US" w:eastAsia="zh-CN"/>
              </w:rPr>
            </w:pPr>
            <w:r>
              <w:rPr>
                <w:rFonts w:hint="default"/>
                <w:sz w:val="24"/>
                <w:lang w:val="en-US" w:eastAsia="zh-CN"/>
              </w:rPr>
              <w:t>美食地址</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tl2br w:val="nil"/>
              <w:tr2bl w:val="nil"/>
            </w:tcBorders>
            <w:vAlign w:val="top"/>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avgPrice</w:t>
            </w:r>
          </w:p>
        </w:tc>
        <w:tc>
          <w:tcPr>
            <w:tcW w:w="3396" w:type="dxa"/>
            <w:tcBorders>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Float</w:t>
            </w:r>
          </w:p>
        </w:tc>
        <w:tc>
          <w:tcPr>
            <w:tcW w:w="3030" w:type="dxa"/>
            <w:tcBorders>
              <w:tl2br w:val="nil"/>
              <w:tr2bl w:val="nil"/>
            </w:tcBorders>
            <w:vAlign w:val="top"/>
          </w:tcPr>
          <w:p>
            <w:pPr>
              <w:pStyle w:val="21"/>
              <w:numPr>
                <w:ilvl w:val="0"/>
                <w:numId w:val="0"/>
              </w:numPr>
              <w:tabs>
                <w:tab w:val="left" w:pos="562"/>
              </w:tabs>
              <w:spacing w:line="360" w:lineRule="auto"/>
              <w:ind w:firstLine="420" w:firstLineChars="0"/>
              <w:jc w:val="center"/>
              <w:rPr>
                <w:rFonts w:hint="default"/>
                <w:sz w:val="24"/>
                <w:lang w:val="en-US" w:eastAsia="zh-CN"/>
              </w:rPr>
            </w:pPr>
            <w:r>
              <w:rPr>
                <w:rFonts w:hint="default"/>
                <w:sz w:val="24"/>
                <w:lang w:val="en-US" w:eastAsia="zh-CN"/>
              </w:rPr>
              <w:t>美食平均价格</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tl2br w:val="nil"/>
              <w:tr2bl w:val="nil"/>
            </w:tcBorders>
            <w:vAlign w:val="top"/>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create_time</w:t>
            </w:r>
          </w:p>
        </w:tc>
        <w:tc>
          <w:tcPr>
            <w:tcW w:w="3396" w:type="dxa"/>
            <w:tcBorders>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Timestamp</w:t>
            </w:r>
          </w:p>
        </w:tc>
        <w:tc>
          <w:tcPr>
            <w:tcW w:w="3030" w:type="dxa"/>
            <w:tcBorders>
              <w:tl2br w:val="nil"/>
              <w:tr2bl w:val="nil"/>
            </w:tcBorders>
            <w:vAlign w:val="top"/>
          </w:tcPr>
          <w:p>
            <w:pPr>
              <w:pStyle w:val="21"/>
              <w:numPr>
                <w:ilvl w:val="0"/>
                <w:numId w:val="0"/>
              </w:numPr>
              <w:tabs>
                <w:tab w:val="left" w:pos="562"/>
              </w:tabs>
              <w:spacing w:line="360" w:lineRule="auto"/>
              <w:ind w:firstLine="420" w:firstLineChars="0"/>
              <w:jc w:val="center"/>
              <w:rPr>
                <w:rFonts w:hint="default"/>
                <w:sz w:val="24"/>
                <w:lang w:val="en-US" w:eastAsia="zh-CN"/>
              </w:rPr>
            </w:pPr>
            <w:r>
              <w:rPr>
                <w:rFonts w:hint="default"/>
                <w:sz w:val="24"/>
                <w:lang w:val="en-US" w:eastAsia="zh-CN"/>
              </w:rPr>
              <w:t>美食创建时间</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tl2br w:val="nil"/>
              <w:tr2bl w:val="nil"/>
            </w:tcBorders>
            <w:vAlign w:val="top"/>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dealList</w:t>
            </w:r>
          </w:p>
        </w:tc>
        <w:tc>
          <w:tcPr>
            <w:tcW w:w="3396" w:type="dxa"/>
            <w:tcBorders>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Json</w:t>
            </w:r>
          </w:p>
        </w:tc>
        <w:tc>
          <w:tcPr>
            <w:tcW w:w="3030" w:type="dxa"/>
            <w:tcBorders>
              <w:tl2br w:val="nil"/>
              <w:tr2bl w:val="nil"/>
            </w:tcBorders>
            <w:vAlign w:val="top"/>
          </w:tcPr>
          <w:p>
            <w:pPr>
              <w:pStyle w:val="21"/>
              <w:numPr>
                <w:ilvl w:val="0"/>
                <w:numId w:val="0"/>
              </w:numPr>
              <w:tabs>
                <w:tab w:val="left" w:pos="562"/>
              </w:tabs>
              <w:spacing w:line="360" w:lineRule="auto"/>
              <w:ind w:firstLine="420" w:firstLineChars="0"/>
              <w:jc w:val="center"/>
              <w:rPr>
                <w:rFonts w:hint="default"/>
                <w:sz w:val="24"/>
                <w:lang w:val="en-US" w:eastAsia="zh-CN"/>
              </w:rPr>
            </w:pPr>
            <w:r>
              <w:rPr>
                <w:rFonts w:hint="default"/>
                <w:sz w:val="24"/>
                <w:lang w:val="en-US" w:eastAsia="zh-CN"/>
              </w:rPr>
              <w:t>美食团购信息</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bottom w:val="single" w:color="auto" w:sz="12" w:space="0"/>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Json</w:t>
            </w:r>
          </w:p>
        </w:tc>
        <w:tc>
          <w:tcPr>
            <w:tcW w:w="3396" w:type="dxa"/>
            <w:tcBorders>
              <w:bottom w:val="single" w:color="auto" w:sz="12" w:space="0"/>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Json</w:t>
            </w:r>
          </w:p>
        </w:tc>
        <w:tc>
          <w:tcPr>
            <w:tcW w:w="3030" w:type="dxa"/>
            <w:tcBorders>
              <w:bottom w:val="single" w:color="auto" w:sz="12" w:space="0"/>
              <w:tl2br w:val="nil"/>
              <w:tr2bl w:val="nil"/>
            </w:tcBorders>
            <w:vAlign w:val="top"/>
          </w:tcPr>
          <w:p>
            <w:pPr>
              <w:pStyle w:val="21"/>
              <w:numPr>
                <w:ilvl w:val="0"/>
                <w:numId w:val="0"/>
              </w:numPr>
              <w:tabs>
                <w:tab w:val="left" w:pos="562"/>
              </w:tabs>
              <w:spacing w:line="360" w:lineRule="auto"/>
              <w:ind w:firstLine="420" w:firstLineChars="0"/>
              <w:jc w:val="center"/>
              <w:rPr>
                <w:rFonts w:hint="default"/>
                <w:sz w:val="24"/>
                <w:lang w:val="en-US" w:eastAsia="zh-CN"/>
              </w:rPr>
            </w:pPr>
            <w:r>
              <w:rPr>
                <w:rFonts w:hint="default"/>
                <w:sz w:val="24"/>
                <w:lang w:val="en-US" w:eastAsia="zh-CN"/>
              </w:rPr>
              <w:t>美食其他属性</w:t>
            </w:r>
          </w:p>
        </w:tc>
      </w:tr>
    </w:tbl>
    <w:p>
      <w:pPr>
        <w:spacing w:line="360" w:lineRule="auto"/>
        <w:rPr>
          <w:rFonts w:hint="eastAsia" w:ascii="Times New Roman" w:hAnsi="Times New Roman" w:eastAsia="宋体"/>
          <w:lang w:val="en-US" w:eastAsia="zh-CN"/>
        </w:rPr>
      </w:pPr>
      <w:bookmarkStart w:id="163" w:name="_Toc7349_WPSOffice_Level3"/>
      <w:bookmarkStart w:id="164" w:name="_Toc13186_WPSOffice_Level3"/>
    </w:p>
    <w:p>
      <w:pPr>
        <w:pStyle w:val="21"/>
        <w:numPr>
          <w:ilvl w:val="0"/>
          <w:numId w:val="0"/>
        </w:numPr>
        <w:tabs>
          <w:tab w:val="left" w:pos="562"/>
        </w:tabs>
        <w:spacing w:line="360" w:lineRule="auto"/>
        <w:ind w:firstLine="420" w:firstLineChars="0"/>
        <w:rPr>
          <w:rFonts w:hint="eastAsia"/>
          <w:sz w:val="24"/>
          <w:lang w:val="en-US" w:eastAsia="zh-CN"/>
        </w:rPr>
      </w:pPr>
      <w:r>
        <w:rPr>
          <w:rFonts w:hint="eastAsia"/>
          <w:sz w:val="24"/>
          <w:lang w:val="en-US" w:eastAsia="zh-CN"/>
        </w:rPr>
        <w:t>美食类如表3所示，此表说明了存取附近美食，地址和团购信息，是数据库美食表的操作映射。</w:t>
      </w:r>
    </w:p>
    <w:p>
      <w:pPr>
        <w:rPr>
          <w:rFonts w:hint="eastAsia" w:ascii="Times New Roman" w:hAnsi="Times New Roman" w:eastAsia="宋体"/>
          <w:lang w:val="en-US" w:eastAsia="zh-CN"/>
        </w:rPr>
      </w:pPr>
      <w:bookmarkStart w:id="165" w:name="_Toc29982_WPSOffice_Level3"/>
      <w:bookmarkStart w:id="166" w:name="_Toc12496_WPSOffice_Level3"/>
      <w:r>
        <w:rPr>
          <w:rFonts w:hint="eastAsia" w:ascii="Times New Roman" w:hAnsi="Times New Roman" w:eastAsia="宋体"/>
          <w:lang w:val="en-US" w:eastAsia="zh-CN"/>
        </w:rPr>
        <w:br w:type="page"/>
      </w:r>
    </w:p>
    <w:p>
      <w:pPr>
        <w:pStyle w:val="26"/>
        <w:numPr>
          <w:ilvl w:val="0"/>
          <w:numId w:val="0"/>
        </w:numPr>
        <w:spacing w:line="360" w:lineRule="auto"/>
        <w:ind w:leftChars="0"/>
        <w:jc w:val="center"/>
        <w:rPr>
          <w:rFonts w:hint="eastAsia" w:ascii="Times New Roman" w:hAnsi="Times New Roman" w:eastAsia="宋体"/>
          <w:lang w:val="en-US" w:eastAsia="zh-CN"/>
        </w:rPr>
      </w:pPr>
      <w:r>
        <w:rPr>
          <w:rFonts w:hint="eastAsia" w:ascii="Times New Roman" w:hAnsi="Times New Roman" w:eastAsia="宋体"/>
          <w:lang w:val="en-US" w:eastAsia="zh-CN"/>
        </w:rPr>
        <w:t xml:space="preserve">表4 </w:t>
      </w:r>
      <w:r>
        <w:rPr>
          <w:rFonts w:hint="default" w:ascii="Times New Roman" w:hAnsi="Times New Roman" w:eastAsia="宋体"/>
          <w:lang w:val="en-US" w:eastAsia="zh-CN"/>
        </w:rPr>
        <w:t>Dianying</w:t>
      </w:r>
      <w:r>
        <w:rPr>
          <w:rFonts w:hint="eastAsia" w:ascii="Times New Roman" w:hAnsi="Times New Roman" w:eastAsia="宋体"/>
          <w:lang w:val="en-US" w:eastAsia="zh-CN"/>
        </w:rPr>
        <w:t>（</w:t>
      </w:r>
      <w:r>
        <w:rPr>
          <w:rFonts w:hint="default" w:ascii="Times New Roman" w:hAnsi="Times New Roman" w:eastAsia="宋体"/>
          <w:lang w:val="en-US" w:eastAsia="zh-CN"/>
        </w:rPr>
        <w:t>电影类</w:t>
      </w:r>
      <w:r>
        <w:rPr>
          <w:rFonts w:hint="eastAsia" w:ascii="Times New Roman" w:hAnsi="Times New Roman" w:eastAsia="宋体"/>
          <w:lang w:val="en-US" w:eastAsia="zh-CN"/>
        </w:rPr>
        <w:t>）</w:t>
      </w:r>
      <w:bookmarkEnd w:id="163"/>
      <w:bookmarkEnd w:id="164"/>
      <w:bookmarkEnd w:id="165"/>
      <w:bookmarkEnd w:id="166"/>
    </w:p>
    <w:tbl>
      <w:tblPr>
        <w:tblStyle w:val="10"/>
        <w:tblW w:w="9400" w:type="dxa"/>
        <w:jc w:val="center"/>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74"/>
        <w:gridCol w:w="3396"/>
        <w:gridCol w:w="3030"/>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top w:val="single" w:color="auto" w:sz="12" w:space="0"/>
              <w:bottom w:val="single" w:color="auto" w:sz="6" w:space="0"/>
              <w:tl2br w:val="nil"/>
              <w:tr2bl w:val="nil"/>
            </w:tcBorders>
            <w:vAlign w:val="top"/>
          </w:tcPr>
          <w:p>
            <w:pPr>
              <w:numPr>
                <w:ilvl w:val="0"/>
                <w:numId w:val="0"/>
              </w:numPr>
              <w:spacing w:line="360" w:lineRule="auto"/>
              <w:jc w:val="center"/>
              <w:outlineLvl w:val="9"/>
              <w:rPr>
                <w:rFonts w:hint="default"/>
                <w:vertAlign w:val="baseline"/>
                <w:lang w:val="en-US" w:eastAsia="zh-CN"/>
              </w:rPr>
            </w:pPr>
            <w:r>
              <w:rPr>
                <w:rFonts w:hint="eastAsia"/>
                <w:vertAlign w:val="baseline"/>
                <w:lang w:val="en-US" w:eastAsia="zh-CN"/>
              </w:rPr>
              <w:t>字段</w:t>
            </w:r>
          </w:p>
        </w:tc>
        <w:tc>
          <w:tcPr>
            <w:tcW w:w="3396" w:type="dxa"/>
            <w:tcBorders>
              <w:top w:val="single" w:color="auto" w:sz="12" w:space="0"/>
              <w:bottom w:val="single" w:color="auto" w:sz="6" w:space="0"/>
              <w:tl2br w:val="nil"/>
              <w:tr2bl w:val="nil"/>
            </w:tcBorders>
            <w:vAlign w:val="top"/>
          </w:tcPr>
          <w:p>
            <w:pPr>
              <w:numPr>
                <w:ilvl w:val="0"/>
                <w:numId w:val="0"/>
              </w:numPr>
              <w:spacing w:line="360" w:lineRule="auto"/>
              <w:jc w:val="center"/>
              <w:outlineLvl w:val="9"/>
              <w:rPr>
                <w:rFonts w:hint="default"/>
                <w:vertAlign w:val="baseline"/>
                <w:lang w:val="en-US" w:eastAsia="zh-CN"/>
              </w:rPr>
            </w:pPr>
            <w:r>
              <w:rPr>
                <w:rFonts w:hint="eastAsia"/>
                <w:sz w:val="24"/>
              </w:rPr>
              <w:t>数据类型</w:t>
            </w:r>
          </w:p>
        </w:tc>
        <w:tc>
          <w:tcPr>
            <w:tcW w:w="3030" w:type="dxa"/>
            <w:tcBorders>
              <w:top w:val="single" w:color="auto" w:sz="12" w:space="0"/>
              <w:bottom w:val="single" w:color="auto" w:sz="6" w:space="0"/>
              <w:tl2br w:val="nil"/>
              <w:tr2bl w:val="nil"/>
            </w:tcBorders>
            <w:vAlign w:val="top"/>
          </w:tcPr>
          <w:p>
            <w:pPr>
              <w:numPr>
                <w:ilvl w:val="0"/>
                <w:numId w:val="0"/>
              </w:numPr>
              <w:spacing w:line="360" w:lineRule="auto"/>
              <w:jc w:val="center"/>
              <w:outlineLvl w:val="9"/>
              <w:rPr>
                <w:rFonts w:hint="default"/>
                <w:vertAlign w:val="baseline"/>
                <w:lang w:val="en-US" w:eastAsia="zh-CN"/>
              </w:rPr>
            </w:pPr>
            <w:r>
              <w:rPr>
                <w:rFonts w:hint="eastAsia"/>
                <w:vertAlign w:val="baseline"/>
                <w:lang w:val="en-US" w:eastAsia="zh-CN"/>
              </w:rPr>
              <w:t>含义</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top w:val="single" w:color="auto" w:sz="6" w:space="0"/>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id</w:t>
            </w:r>
          </w:p>
        </w:tc>
        <w:tc>
          <w:tcPr>
            <w:tcW w:w="3396" w:type="dxa"/>
            <w:tcBorders>
              <w:top w:val="single" w:color="auto" w:sz="6" w:space="0"/>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Int</w:t>
            </w:r>
          </w:p>
        </w:tc>
        <w:tc>
          <w:tcPr>
            <w:tcW w:w="3030" w:type="dxa"/>
            <w:tcBorders>
              <w:top w:val="single" w:color="auto" w:sz="6" w:space="0"/>
              <w:tl2br w:val="nil"/>
              <w:tr2bl w:val="nil"/>
            </w:tcBorders>
            <w:vAlign w:val="top"/>
          </w:tcPr>
          <w:p>
            <w:pPr>
              <w:pStyle w:val="21"/>
              <w:numPr>
                <w:ilvl w:val="0"/>
                <w:numId w:val="0"/>
              </w:numPr>
              <w:tabs>
                <w:tab w:val="left" w:pos="562"/>
              </w:tabs>
              <w:spacing w:line="360" w:lineRule="auto"/>
              <w:ind w:firstLine="420" w:firstLineChars="0"/>
              <w:jc w:val="center"/>
              <w:rPr>
                <w:rFonts w:hint="default"/>
                <w:sz w:val="24"/>
                <w:lang w:val="en-US" w:eastAsia="zh-CN"/>
              </w:rPr>
            </w:pPr>
            <w:r>
              <w:rPr>
                <w:rFonts w:hint="default"/>
                <w:sz w:val="24"/>
                <w:lang w:val="en-US" w:eastAsia="zh-CN"/>
              </w:rPr>
              <w:t>电影</w:t>
            </w:r>
            <w:r>
              <w:rPr>
                <w:rFonts w:hint="default" w:ascii="Times New Roman" w:hAnsi="Times New Roman" w:eastAsia="宋体" w:cs="Times New Roman"/>
                <w:kern w:val="2"/>
                <w:sz w:val="24"/>
                <w:szCs w:val="24"/>
                <w:lang w:val="en-US" w:eastAsia="zh-CN" w:bidi="ar-SA"/>
              </w:rPr>
              <w:t>id</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tl2br w:val="nil"/>
              <w:tr2bl w:val="nil"/>
            </w:tcBorders>
            <w:vAlign w:val="top"/>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file_id</w:t>
            </w:r>
          </w:p>
        </w:tc>
        <w:tc>
          <w:tcPr>
            <w:tcW w:w="3396" w:type="dxa"/>
            <w:tcBorders>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Int</w:t>
            </w:r>
          </w:p>
        </w:tc>
        <w:tc>
          <w:tcPr>
            <w:tcW w:w="3030" w:type="dxa"/>
            <w:tcBorders>
              <w:tl2br w:val="nil"/>
              <w:tr2bl w:val="nil"/>
            </w:tcBorders>
            <w:vAlign w:val="top"/>
          </w:tcPr>
          <w:p>
            <w:pPr>
              <w:pStyle w:val="21"/>
              <w:numPr>
                <w:ilvl w:val="0"/>
                <w:numId w:val="0"/>
              </w:numPr>
              <w:tabs>
                <w:tab w:val="left" w:pos="562"/>
              </w:tabs>
              <w:spacing w:line="360" w:lineRule="auto"/>
              <w:ind w:firstLine="420" w:firstLineChars="0"/>
              <w:jc w:val="center"/>
              <w:rPr>
                <w:rFonts w:hint="default"/>
                <w:sz w:val="24"/>
                <w:lang w:val="en-US" w:eastAsia="zh-CN"/>
              </w:rPr>
            </w:pPr>
            <w:r>
              <w:rPr>
                <w:rFonts w:hint="default"/>
                <w:sz w:val="24"/>
                <w:lang w:val="en-US" w:eastAsia="zh-CN"/>
              </w:rPr>
              <w:t>电影豆瓣</w:t>
            </w:r>
            <w:r>
              <w:rPr>
                <w:rFonts w:hint="default" w:ascii="Times New Roman" w:hAnsi="Times New Roman" w:eastAsia="宋体" w:cs="Times New Roman"/>
                <w:kern w:val="2"/>
                <w:sz w:val="24"/>
                <w:szCs w:val="24"/>
                <w:lang w:val="en-US" w:eastAsia="zh-CN" w:bidi="ar-SA"/>
              </w:rPr>
              <w:t>id</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tl2br w:val="nil"/>
              <w:tr2bl w:val="nil"/>
            </w:tcBorders>
            <w:vAlign w:val="top"/>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password</w:t>
            </w:r>
          </w:p>
        </w:tc>
        <w:tc>
          <w:tcPr>
            <w:tcW w:w="3396" w:type="dxa"/>
            <w:tcBorders>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String</w:t>
            </w:r>
          </w:p>
        </w:tc>
        <w:tc>
          <w:tcPr>
            <w:tcW w:w="3030" w:type="dxa"/>
            <w:tcBorders>
              <w:tl2br w:val="nil"/>
              <w:tr2bl w:val="nil"/>
            </w:tcBorders>
            <w:vAlign w:val="top"/>
          </w:tcPr>
          <w:p>
            <w:pPr>
              <w:pStyle w:val="21"/>
              <w:numPr>
                <w:ilvl w:val="0"/>
                <w:numId w:val="0"/>
              </w:numPr>
              <w:tabs>
                <w:tab w:val="left" w:pos="562"/>
              </w:tabs>
              <w:spacing w:line="360" w:lineRule="auto"/>
              <w:ind w:firstLine="420" w:firstLineChars="0"/>
              <w:jc w:val="center"/>
              <w:rPr>
                <w:rFonts w:hint="default"/>
                <w:sz w:val="24"/>
                <w:lang w:val="en-US" w:eastAsia="zh-CN"/>
              </w:rPr>
            </w:pPr>
            <w:r>
              <w:rPr>
                <w:rFonts w:hint="default"/>
                <w:sz w:val="24"/>
                <w:lang w:val="en-US" w:eastAsia="zh-CN"/>
              </w:rPr>
              <w:t>用户密码</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tl2br w:val="nil"/>
              <w:tr2bl w:val="nil"/>
            </w:tcBorders>
            <w:vAlign w:val="top"/>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Create_time</w:t>
            </w:r>
          </w:p>
        </w:tc>
        <w:tc>
          <w:tcPr>
            <w:tcW w:w="3396" w:type="dxa"/>
            <w:tcBorders>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Timestamp</w:t>
            </w:r>
          </w:p>
        </w:tc>
        <w:tc>
          <w:tcPr>
            <w:tcW w:w="3030" w:type="dxa"/>
            <w:tcBorders>
              <w:tl2br w:val="nil"/>
              <w:tr2bl w:val="nil"/>
            </w:tcBorders>
            <w:vAlign w:val="top"/>
          </w:tcPr>
          <w:p>
            <w:pPr>
              <w:pStyle w:val="21"/>
              <w:numPr>
                <w:ilvl w:val="0"/>
                <w:numId w:val="0"/>
              </w:numPr>
              <w:tabs>
                <w:tab w:val="left" w:pos="562"/>
              </w:tabs>
              <w:spacing w:line="360" w:lineRule="auto"/>
              <w:ind w:firstLine="420" w:firstLineChars="0"/>
              <w:jc w:val="center"/>
              <w:rPr>
                <w:rFonts w:hint="default"/>
                <w:sz w:val="24"/>
                <w:lang w:val="en-US" w:eastAsia="zh-CN"/>
              </w:rPr>
            </w:pPr>
            <w:r>
              <w:rPr>
                <w:rFonts w:hint="default"/>
                <w:sz w:val="24"/>
                <w:lang w:val="en-US" w:eastAsia="zh-CN"/>
              </w:rPr>
              <w:t>用户创建时间</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bottom w:val="single" w:color="auto" w:sz="12" w:space="0"/>
              <w:tl2br w:val="nil"/>
              <w:tr2bl w:val="nil"/>
            </w:tcBorders>
            <w:vAlign w:val="top"/>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Json</w:t>
            </w:r>
          </w:p>
        </w:tc>
        <w:tc>
          <w:tcPr>
            <w:tcW w:w="3396" w:type="dxa"/>
            <w:tcBorders>
              <w:bottom w:val="single" w:color="auto" w:sz="12" w:space="0"/>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Json</w:t>
            </w:r>
          </w:p>
        </w:tc>
        <w:tc>
          <w:tcPr>
            <w:tcW w:w="3030" w:type="dxa"/>
            <w:tcBorders>
              <w:bottom w:val="single" w:color="auto" w:sz="12" w:space="0"/>
              <w:tl2br w:val="nil"/>
              <w:tr2bl w:val="nil"/>
            </w:tcBorders>
            <w:vAlign w:val="top"/>
          </w:tcPr>
          <w:p>
            <w:pPr>
              <w:pStyle w:val="21"/>
              <w:numPr>
                <w:ilvl w:val="0"/>
                <w:numId w:val="0"/>
              </w:numPr>
              <w:tabs>
                <w:tab w:val="left" w:pos="562"/>
              </w:tabs>
              <w:spacing w:line="360" w:lineRule="auto"/>
              <w:ind w:firstLine="420" w:firstLineChars="0"/>
              <w:jc w:val="center"/>
              <w:rPr>
                <w:rFonts w:hint="default"/>
                <w:sz w:val="24"/>
                <w:lang w:val="en-US" w:eastAsia="zh-CN"/>
              </w:rPr>
            </w:pPr>
            <w:r>
              <w:rPr>
                <w:rFonts w:hint="default"/>
                <w:sz w:val="24"/>
                <w:lang w:val="en-US" w:eastAsia="zh-CN"/>
              </w:rPr>
              <w:t>用户属性</w:t>
            </w:r>
          </w:p>
        </w:tc>
      </w:tr>
    </w:tbl>
    <w:p>
      <w:pPr>
        <w:numPr>
          <w:ilvl w:val="0"/>
          <w:numId w:val="0"/>
        </w:numPr>
        <w:spacing w:line="360" w:lineRule="auto"/>
        <w:jc w:val="center"/>
        <w:outlineLvl w:val="2"/>
        <w:rPr>
          <w:rFonts w:hint="eastAsia"/>
          <w:lang w:val="en-US" w:eastAsia="zh-CN"/>
        </w:rPr>
      </w:pPr>
    </w:p>
    <w:p>
      <w:pPr>
        <w:pStyle w:val="21"/>
        <w:numPr>
          <w:ilvl w:val="0"/>
          <w:numId w:val="0"/>
        </w:numPr>
        <w:tabs>
          <w:tab w:val="left" w:pos="562"/>
        </w:tabs>
        <w:spacing w:line="360" w:lineRule="auto"/>
        <w:ind w:firstLine="420" w:firstLineChars="0"/>
        <w:rPr>
          <w:rFonts w:hint="eastAsia"/>
          <w:sz w:val="24"/>
          <w:lang w:val="en-US" w:eastAsia="zh-CN"/>
        </w:rPr>
      </w:pPr>
      <w:bookmarkStart w:id="167" w:name="_Toc8387_WPSOffice_Level3"/>
      <w:bookmarkStart w:id="168" w:name="_Toc31987_WPSOffice_Level3"/>
      <w:r>
        <w:rPr>
          <w:rFonts w:hint="eastAsia"/>
          <w:sz w:val="24"/>
          <w:lang w:val="en-US" w:eastAsia="zh-CN"/>
        </w:rPr>
        <w:t>电影类如表4所示，此表说明了存取最新或准备上映的电影和购票信息，是数据库电影表的操作映射。</w:t>
      </w:r>
    </w:p>
    <w:p>
      <w:pPr>
        <w:rPr>
          <w:rFonts w:hint="eastAsia" w:ascii="Times New Roman" w:hAnsi="Times New Roman" w:eastAsia="宋体"/>
          <w:lang w:val="en-US" w:eastAsia="zh-CN"/>
        </w:rPr>
      </w:pPr>
    </w:p>
    <w:p>
      <w:pPr>
        <w:pStyle w:val="26"/>
        <w:numPr>
          <w:ilvl w:val="0"/>
          <w:numId w:val="0"/>
        </w:numPr>
        <w:spacing w:line="360" w:lineRule="auto"/>
        <w:ind w:leftChars="0"/>
        <w:jc w:val="center"/>
        <w:rPr>
          <w:rFonts w:hint="eastAsia" w:ascii="Times New Roman" w:hAnsi="Times New Roman" w:eastAsia="宋体"/>
          <w:lang w:val="en-US" w:eastAsia="zh-CN"/>
        </w:rPr>
      </w:pPr>
      <w:bookmarkStart w:id="169" w:name="_Toc21092_WPSOffice_Level3"/>
      <w:bookmarkStart w:id="170" w:name="_Toc14181_WPSOffice_Level3"/>
      <w:r>
        <w:rPr>
          <w:rFonts w:hint="eastAsia" w:ascii="Times New Roman" w:hAnsi="Times New Roman" w:eastAsia="宋体"/>
          <w:lang w:val="en-US" w:eastAsia="zh-CN"/>
        </w:rPr>
        <w:t xml:space="preserve">表5 </w:t>
      </w:r>
      <w:r>
        <w:rPr>
          <w:rFonts w:hint="default" w:ascii="Times New Roman" w:hAnsi="Times New Roman" w:eastAsia="宋体"/>
          <w:lang w:val="en-US" w:eastAsia="zh-CN"/>
        </w:rPr>
        <w:t>Programming</w:t>
      </w:r>
      <w:r>
        <w:rPr>
          <w:rFonts w:hint="eastAsia" w:ascii="Times New Roman" w:hAnsi="Times New Roman" w:eastAsia="宋体"/>
          <w:lang w:val="en-US" w:eastAsia="zh-CN"/>
        </w:rPr>
        <w:t>（</w:t>
      </w:r>
      <w:r>
        <w:rPr>
          <w:rFonts w:hint="default" w:ascii="Times New Roman" w:hAnsi="Times New Roman" w:eastAsia="宋体"/>
          <w:lang w:val="en-US" w:eastAsia="zh-CN"/>
        </w:rPr>
        <w:t>技术博客类</w:t>
      </w:r>
      <w:r>
        <w:rPr>
          <w:rFonts w:hint="eastAsia" w:ascii="Times New Roman" w:hAnsi="Times New Roman" w:eastAsia="宋体"/>
          <w:lang w:val="en-US" w:eastAsia="zh-CN"/>
        </w:rPr>
        <w:t>）</w:t>
      </w:r>
      <w:bookmarkEnd w:id="167"/>
      <w:bookmarkEnd w:id="168"/>
      <w:bookmarkEnd w:id="169"/>
      <w:bookmarkEnd w:id="170"/>
    </w:p>
    <w:tbl>
      <w:tblPr>
        <w:tblStyle w:val="10"/>
        <w:tblW w:w="9400" w:type="dxa"/>
        <w:jc w:val="center"/>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74"/>
        <w:gridCol w:w="3396"/>
        <w:gridCol w:w="3030"/>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top w:val="single" w:color="auto" w:sz="12" w:space="0"/>
              <w:bottom w:val="single" w:color="auto" w:sz="6" w:space="0"/>
              <w:tl2br w:val="nil"/>
              <w:tr2bl w:val="nil"/>
            </w:tcBorders>
            <w:vAlign w:val="top"/>
          </w:tcPr>
          <w:p>
            <w:pPr>
              <w:numPr>
                <w:ilvl w:val="0"/>
                <w:numId w:val="0"/>
              </w:numPr>
              <w:spacing w:line="360" w:lineRule="auto"/>
              <w:jc w:val="center"/>
              <w:outlineLvl w:val="9"/>
              <w:rPr>
                <w:rFonts w:hint="default"/>
                <w:vertAlign w:val="baseline"/>
                <w:lang w:val="en-US" w:eastAsia="zh-CN"/>
              </w:rPr>
            </w:pPr>
            <w:r>
              <w:rPr>
                <w:rFonts w:hint="eastAsia"/>
                <w:vertAlign w:val="baseline"/>
                <w:lang w:val="en-US" w:eastAsia="zh-CN"/>
              </w:rPr>
              <w:t>字段</w:t>
            </w:r>
          </w:p>
        </w:tc>
        <w:tc>
          <w:tcPr>
            <w:tcW w:w="3396" w:type="dxa"/>
            <w:tcBorders>
              <w:top w:val="single" w:color="auto" w:sz="12" w:space="0"/>
              <w:bottom w:val="single" w:color="auto" w:sz="6" w:space="0"/>
              <w:tl2br w:val="nil"/>
              <w:tr2bl w:val="nil"/>
            </w:tcBorders>
            <w:vAlign w:val="top"/>
          </w:tcPr>
          <w:p>
            <w:pPr>
              <w:numPr>
                <w:ilvl w:val="0"/>
                <w:numId w:val="0"/>
              </w:numPr>
              <w:spacing w:line="360" w:lineRule="auto"/>
              <w:jc w:val="center"/>
              <w:outlineLvl w:val="9"/>
              <w:rPr>
                <w:rFonts w:hint="default"/>
                <w:vertAlign w:val="baseline"/>
                <w:lang w:val="en-US" w:eastAsia="zh-CN"/>
              </w:rPr>
            </w:pPr>
            <w:r>
              <w:rPr>
                <w:rFonts w:hint="eastAsia"/>
                <w:sz w:val="24"/>
              </w:rPr>
              <w:t>数据类型</w:t>
            </w:r>
          </w:p>
        </w:tc>
        <w:tc>
          <w:tcPr>
            <w:tcW w:w="3030" w:type="dxa"/>
            <w:tcBorders>
              <w:top w:val="single" w:color="auto" w:sz="12" w:space="0"/>
              <w:bottom w:val="single" w:color="auto" w:sz="6" w:space="0"/>
              <w:tl2br w:val="nil"/>
              <w:tr2bl w:val="nil"/>
            </w:tcBorders>
            <w:vAlign w:val="top"/>
          </w:tcPr>
          <w:p>
            <w:pPr>
              <w:numPr>
                <w:ilvl w:val="0"/>
                <w:numId w:val="0"/>
              </w:numPr>
              <w:spacing w:line="360" w:lineRule="auto"/>
              <w:jc w:val="center"/>
              <w:outlineLvl w:val="9"/>
              <w:rPr>
                <w:rFonts w:hint="default"/>
                <w:vertAlign w:val="baseline"/>
                <w:lang w:val="en-US" w:eastAsia="zh-CN"/>
              </w:rPr>
            </w:pPr>
            <w:r>
              <w:rPr>
                <w:rFonts w:hint="eastAsia"/>
                <w:vertAlign w:val="baseline"/>
                <w:lang w:val="en-US" w:eastAsia="zh-CN"/>
              </w:rPr>
              <w:t>含义</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top w:val="single" w:color="auto" w:sz="6" w:space="0"/>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id</w:t>
            </w:r>
          </w:p>
        </w:tc>
        <w:tc>
          <w:tcPr>
            <w:tcW w:w="3396" w:type="dxa"/>
            <w:tcBorders>
              <w:top w:val="single" w:color="auto" w:sz="6" w:space="0"/>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Int</w:t>
            </w:r>
          </w:p>
        </w:tc>
        <w:tc>
          <w:tcPr>
            <w:tcW w:w="3030" w:type="dxa"/>
            <w:tcBorders>
              <w:top w:val="single" w:color="auto" w:sz="6" w:space="0"/>
              <w:tl2br w:val="nil"/>
              <w:tr2bl w:val="nil"/>
            </w:tcBorders>
            <w:vAlign w:val="top"/>
          </w:tcPr>
          <w:p>
            <w:pPr>
              <w:pStyle w:val="21"/>
              <w:numPr>
                <w:ilvl w:val="0"/>
                <w:numId w:val="0"/>
              </w:numPr>
              <w:tabs>
                <w:tab w:val="left" w:pos="562"/>
              </w:tabs>
              <w:spacing w:line="360" w:lineRule="auto"/>
              <w:ind w:firstLine="420" w:firstLineChars="0"/>
              <w:jc w:val="center"/>
              <w:rPr>
                <w:rFonts w:hint="default"/>
                <w:sz w:val="24"/>
                <w:lang w:val="en-US" w:eastAsia="zh-CN"/>
              </w:rPr>
            </w:pPr>
            <w:r>
              <w:rPr>
                <w:rFonts w:hint="default"/>
                <w:sz w:val="24"/>
                <w:lang w:val="en-US" w:eastAsia="zh-CN"/>
              </w:rPr>
              <w:t>博客</w:t>
            </w:r>
            <w:r>
              <w:rPr>
                <w:rFonts w:hint="default" w:ascii="Times New Roman" w:hAnsi="Times New Roman" w:eastAsia="宋体" w:cs="Times New Roman"/>
                <w:kern w:val="2"/>
                <w:sz w:val="24"/>
                <w:szCs w:val="24"/>
                <w:lang w:val="en-US" w:eastAsia="zh-CN" w:bidi="ar-SA"/>
              </w:rPr>
              <w:t>id</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tl2br w:val="nil"/>
              <w:tr2bl w:val="nil"/>
            </w:tcBorders>
            <w:vAlign w:val="top"/>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hash_id</w:t>
            </w:r>
          </w:p>
        </w:tc>
        <w:tc>
          <w:tcPr>
            <w:tcW w:w="3396" w:type="dxa"/>
            <w:tcBorders>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Int</w:t>
            </w:r>
          </w:p>
        </w:tc>
        <w:tc>
          <w:tcPr>
            <w:tcW w:w="3030" w:type="dxa"/>
            <w:tcBorders>
              <w:tl2br w:val="nil"/>
              <w:tr2bl w:val="nil"/>
            </w:tcBorders>
            <w:vAlign w:val="top"/>
          </w:tcPr>
          <w:p>
            <w:pPr>
              <w:pStyle w:val="21"/>
              <w:numPr>
                <w:ilvl w:val="0"/>
                <w:numId w:val="0"/>
              </w:numPr>
              <w:tabs>
                <w:tab w:val="left" w:pos="562"/>
              </w:tabs>
              <w:spacing w:line="360" w:lineRule="auto"/>
              <w:ind w:firstLine="420" w:firstLineChars="0"/>
              <w:jc w:val="center"/>
              <w:rPr>
                <w:rFonts w:hint="default"/>
                <w:sz w:val="24"/>
                <w:lang w:val="en-US" w:eastAsia="zh-CN"/>
              </w:rPr>
            </w:pPr>
            <w:r>
              <w:rPr>
                <w:rFonts w:hint="default"/>
                <w:sz w:val="24"/>
                <w:lang w:val="en-US" w:eastAsia="zh-CN"/>
              </w:rPr>
              <w:t>博客哈希</w:t>
            </w:r>
            <w:r>
              <w:rPr>
                <w:rFonts w:hint="default" w:ascii="Times New Roman" w:hAnsi="Times New Roman" w:eastAsia="宋体" w:cs="Times New Roman"/>
                <w:kern w:val="2"/>
                <w:sz w:val="24"/>
                <w:szCs w:val="24"/>
                <w:lang w:val="en-US" w:eastAsia="zh-CN" w:bidi="ar-SA"/>
              </w:rPr>
              <w:t>id</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tl2br w:val="nil"/>
              <w:tr2bl w:val="nil"/>
            </w:tcBorders>
            <w:vAlign w:val="top"/>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Title</w:t>
            </w:r>
          </w:p>
        </w:tc>
        <w:tc>
          <w:tcPr>
            <w:tcW w:w="3396" w:type="dxa"/>
            <w:tcBorders>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String</w:t>
            </w:r>
          </w:p>
        </w:tc>
        <w:tc>
          <w:tcPr>
            <w:tcW w:w="3030" w:type="dxa"/>
            <w:tcBorders>
              <w:tl2br w:val="nil"/>
              <w:tr2bl w:val="nil"/>
            </w:tcBorders>
            <w:vAlign w:val="top"/>
          </w:tcPr>
          <w:p>
            <w:pPr>
              <w:pStyle w:val="21"/>
              <w:numPr>
                <w:ilvl w:val="0"/>
                <w:numId w:val="0"/>
              </w:numPr>
              <w:tabs>
                <w:tab w:val="left" w:pos="562"/>
              </w:tabs>
              <w:spacing w:line="360" w:lineRule="auto"/>
              <w:ind w:firstLine="420" w:firstLineChars="0"/>
              <w:jc w:val="center"/>
              <w:rPr>
                <w:rFonts w:hint="default"/>
                <w:sz w:val="24"/>
                <w:lang w:val="en-US" w:eastAsia="zh-CN"/>
              </w:rPr>
            </w:pPr>
            <w:r>
              <w:rPr>
                <w:rFonts w:hint="default"/>
                <w:sz w:val="24"/>
                <w:lang w:val="en-US" w:eastAsia="zh-CN"/>
              </w:rPr>
              <w:t>博客标题</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tl2br w:val="nil"/>
              <w:tr2bl w:val="nil"/>
            </w:tcBorders>
            <w:vAlign w:val="top"/>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Create_time</w:t>
            </w:r>
          </w:p>
        </w:tc>
        <w:tc>
          <w:tcPr>
            <w:tcW w:w="3396" w:type="dxa"/>
            <w:tcBorders>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Timestamp</w:t>
            </w:r>
          </w:p>
        </w:tc>
        <w:tc>
          <w:tcPr>
            <w:tcW w:w="3030" w:type="dxa"/>
            <w:tcBorders>
              <w:tl2br w:val="nil"/>
              <w:tr2bl w:val="nil"/>
            </w:tcBorders>
            <w:vAlign w:val="top"/>
          </w:tcPr>
          <w:p>
            <w:pPr>
              <w:pStyle w:val="21"/>
              <w:numPr>
                <w:ilvl w:val="0"/>
                <w:numId w:val="0"/>
              </w:numPr>
              <w:tabs>
                <w:tab w:val="left" w:pos="562"/>
              </w:tabs>
              <w:spacing w:line="360" w:lineRule="auto"/>
              <w:ind w:firstLine="420" w:firstLineChars="0"/>
              <w:jc w:val="center"/>
              <w:rPr>
                <w:rFonts w:hint="default"/>
                <w:sz w:val="24"/>
                <w:lang w:val="en-US" w:eastAsia="zh-CN"/>
              </w:rPr>
            </w:pPr>
            <w:r>
              <w:rPr>
                <w:rFonts w:hint="default"/>
                <w:sz w:val="24"/>
                <w:lang w:val="en-US" w:eastAsia="zh-CN"/>
              </w:rPr>
              <w:t>博客创建时间</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tl2br w:val="nil"/>
              <w:tr2bl w:val="nil"/>
            </w:tcBorders>
            <w:vAlign w:val="top"/>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Json</w:t>
            </w:r>
          </w:p>
        </w:tc>
        <w:tc>
          <w:tcPr>
            <w:tcW w:w="3396" w:type="dxa"/>
            <w:tcBorders>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Json</w:t>
            </w:r>
          </w:p>
        </w:tc>
        <w:tc>
          <w:tcPr>
            <w:tcW w:w="3030" w:type="dxa"/>
            <w:tcBorders>
              <w:tl2br w:val="nil"/>
              <w:tr2bl w:val="nil"/>
            </w:tcBorders>
            <w:vAlign w:val="top"/>
          </w:tcPr>
          <w:p>
            <w:pPr>
              <w:pStyle w:val="21"/>
              <w:numPr>
                <w:ilvl w:val="0"/>
                <w:numId w:val="0"/>
              </w:numPr>
              <w:tabs>
                <w:tab w:val="left" w:pos="562"/>
              </w:tabs>
              <w:spacing w:line="360" w:lineRule="auto"/>
              <w:ind w:firstLine="420" w:firstLineChars="0"/>
              <w:jc w:val="center"/>
              <w:rPr>
                <w:rFonts w:hint="default"/>
                <w:sz w:val="24"/>
                <w:lang w:val="en-US" w:eastAsia="zh-CN"/>
              </w:rPr>
            </w:pPr>
            <w:r>
              <w:rPr>
                <w:rFonts w:hint="default"/>
                <w:sz w:val="24"/>
                <w:lang w:val="en-US" w:eastAsia="zh-CN"/>
              </w:rPr>
              <w:t>博客其他属性</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2974" w:type="dxa"/>
            <w:tcBorders>
              <w:bottom w:val="single" w:color="auto" w:sz="12" w:space="0"/>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Url</w:t>
            </w:r>
          </w:p>
        </w:tc>
        <w:tc>
          <w:tcPr>
            <w:tcW w:w="3396" w:type="dxa"/>
            <w:tcBorders>
              <w:bottom w:val="single" w:color="auto" w:sz="12" w:space="0"/>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String</w:t>
            </w:r>
          </w:p>
        </w:tc>
        <w:tc>
          <w:tcPr>
            <w:tcW w:w="3030" w:type="dxa"/>
            <w:tcBorders>
              <w:bottom w:val="single" w:color="auto" w:sz="12" w:space="0"/>
              <w:tl2br w:val="nil"/>
              <w:tr2bl w:val="nil"/>
            </w:tcBorders>
            <w:vAlign w:val="top"/>
          </w:tcPr>
          <w:p>
            <w:pPr>
              <w:pStyle w:val="21"/>
              <w:numPr>
                <w:ilvl w:val="0"/>
                <w:numId w:val="0"/>
              </w:numPr>
              <w:tabs>
                <w:tab w:val="left" w:pos="562"/>
              </w:tabs>
              <w:spacing w:line="360" w:lineRule="auto"/>
              <w:ind w:firstLine="420" w:firstLineChars="0"/>
              <w:jc w:val="center"/>
              <w:rPr>
                <w:rFonts w:hint="default"/>
                <w:sz w:val="24"/>
                <w:lang w:val="en-US" w:eastAsia="zh-CN"/>
              </w:rPr>
            </w:pPr>
            <w:r>
              <w:rPr>
                <w:rFonts w:hint="default"/>
                <w:sz w:val="24"/>
                <w:lang w:val="en-US" w:eastAsia="zh-CN"/>
              </w:rPr>
              <w:t>博客链接</w:t>
            </w:r>
          </w:p>
        </w:tc>
      </w:tr>
    </w:tbl>
    <w:p>
      <w:pPr>
        <w:numPr>
          <w:ilvl w:val="0"/>
          <w:numId w:val="0"/>
        </w:numPr>
        <w:spacing w:line="360" w:lineRule="auto"/>
        <w:outlineLvl w:val="9"/>
        <w:rPr>
          <w:rFonts w:hint="default"/>
          <w:lang w:val="en-US" w:eastAsia="zh-CN"/>
        </w:rPr>
      </w:pPr>
    </w:p>
    <w:p>
      <w:pPr>
        <w:pStyle w:val="21"/>
        <w:numPr>
          <w:ilvl w:val="0"/>
          <w:numId w:val="0"/>
        </w:numPr>
        <w:tabs>
          <w:tab w:val="left" w:pos="562"/>
        </w:tabs>
        <w:spacing w:line="360" w:lineRule="auto"/>
        <w:ind w:firstLine="420" w:firstLineChars="0"/>
        <w:rPr>
          <w:rFonts w:hint="default"/>
          <w:sz w:val="24"/>
          <w:lang w:val="en-US" w:eastAsia="zh-CN"/>
        </w:rPr>
      </w:pPr>
      <w:r>
        <w:rPr>
          <w:rFonts w:hint="default"/>
          <w:sz w:val="24"/>
          <w:lang w:val="en-US" w:eastAsia="zh-CN"/>
        </w:rPr>
        <w:t>技术博客类如表5所示，此表说明了存取最新的博主更新的博客，是数据库博客表的操作映射。</w:t>
      </w:r>
    </w:p>
    <w:p>
      <w:pPr>
        <w:rPr>
          <w:rFonts w:hint="eastAsia" w:ascii="Times New Roman" w:hAnsi="Times New Roman" w:eastAsia="宋体"/>
          <w:lang w:val="en-US" w:eastAsia="zh-CN"/>
        </w:rPr>
      </w:pPr>
      <w:bookmarkStart w:id="171" w:name="_Toc20114_WPSOffice_Level3"/>
      <w:bookmarkStart w:id="172" w:name="_Toc5085_WPSOffice_Level3"/>
      <w:bookmarkStart w:id="173" w:name="_Toc20688_WPSOffice_Level3"/>
      <w:bookmarkStart w:id="174" w:name="_Toc2625_WPSOffice_Level3"/>
      <w:r>
        <w:rPr>
          <w:rFonts w:hint="eastAsia" w:ascii="Times New Roman" w:hAnsi="Times New Roman" w:eastAsia="宋体"/>
          <w:lang w:val="en-US" w:eastAsia="zh-CN"/>
        </w:rPr>
        <w:br w:type="page"/>
      </w:r>
    </w:p>
    <w:p>
      <w:pPr>
        <w:pStyle w:val="26"/>
        <w:numPr>
          <w:ilvl w:val="0"/>
          <w:numId w:val="0"/>
        </w:numPr>
        <w:spacing w:line="360" w:lineRule="auto"/>
        <w:ind w:leftChars="0"/>
        <w:jc w:val="center"/>
        <w:rPr>
          <w:rFonts w:hint="eastAsia" w:ascii="Times New Roman" w:hAnsi="Times New Roman" w:eastAsia="宋体"/>
          <w:lang w:val="en-US" w:eastAsia="zh-CN"/>
        </w:rPr>
      </w:pPr>
      <w:r>
        <w:rPr>
          <w:rFonts w:hint="eastAsia" w:ascii="Times New Roman" w:hAnsi="Times New Roman" w:eastAsia="宋体"/>
          <w:lang w:val="en-US" w:eastAsia="zh-CN"/>
        </w:rPr>
        <w:t xml:space="preserve">表6 </w:t>
      </w:r>
      <w:r>
        <w:rPr>
          <w:rFonts w:hint="default" w:ascii="Times New Roman" w:hAnsi="Times New Roman" w:eastAsia="宋体"/>
          <w:lang w:val="en-US" w:eastAsia="zh-CN"/>
        </w:rPr>
        <w:t>Plane</w:t>
      </w:r>
      <w:r>
        <w:rPr>
          <w:rFonts w:hint="eastAsia" w:ascii="Times New Roman" w:hAnsi="Times New Roman" w:eastAsia="宋体"/>
          <w:lang w:val="en-US" w:eastAsia="zh-CN"/>
        </w:rPr>
        <w:t>（</w:t>
      </w:r>
      <w:r>
        <w:rPr>
          <w:rFonts w:hint="default" w:ascii="Times New Roman" w:hAnsi="Times New Roman" w:eastAsia="宋体"/>
          <w:lang w:val="en-US" w:eastAsia="zh-CN"/>
        </w:rPr>
        <w:t>机票类</w:t>
      </w:r>
      <w:r>
        <w:rPr>
          <w:rFonts w:hint="eastAsia" w:ascii="Times New Roman" w:hAnsi="Times New Roman" w:eastAsia="宋体"/>
          <w:lang w:val="en-US" w:eastAsia="zh-CN"/>
        </w:rPr>
        <w:t>）</w:t>
      </w:r>
      <w:bookmarkEnd w:id="171"/>
      <w:bookmarkEnd w:id="172"/>
      <w:bookmarkEnd w:id="173"/>
      <w:bookmarkEnd w:id="174"/>
    </w:p>
    <w:tbl>
      <w:tblPr>
        <w:tblStyle w:val="10"/>
        <w:tblW w:w="9400" w:type="dxa"/>
        <w:jc w:val="center"/>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74"/>
        <w:gridCol w:w="3396"/>
        <w:gridCol w:w="3030"/>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top w:val="single" w:color="auto" w:sz="12" w:space="0"/>
              <w:bottom w:val="single" w:color="auto" w:sz="6" w:space="0"/>
              <w:tl2br w:val="nil"/>
              <w:tr2bl w:val="nil"/>
            </w:tcBorders>
            <w:vAlign w:val="top"/>
          </w:tcPr>
          <w:p>
            <w:pPr>
              <w:numPr>
                <w:ilvl w:val="0"/>
                <w:numId w:val="0"/>
              </w:numPr>
              <w:spacing w:line="360" w:lineRule="auto"/>
              <w:jc w:val="center"/>
              <w:outlineLvl w:val="9"/>
              <w:rPr>
                <w:rFonts w:hint="default"/>
                <w:vertAlign w:val="baseline"/>
                <w:lang w:val="en-US" w:eastAsia="zh-CN"/>
              </w:rPr>
            </w:pPr>
            <w:r>
              <w:rPr>
                <w:rFonts w:hint="eastAsia"/>
                <w:vertAlign w:val="baseline"/>
                <w:lang w:val="en-US" w:eastAsia="zh-CN"/>
              </w:rPr>
              <w:t>字段</w:t>
            </w:r>
          </w:p>
        </w:tc>
        <w:tc>
          <w:tcPr>
            <w:tcW w:w="3396" w:type="dxa"/>
            <w:tcBorders>
              <w:top w:val="single" w:color="auto" w:sz="12" w:space="0"/>
              <w:bottom w:val="single" w:color="auto" w:sz="6" w:space="0"/>
              <w:tl2br w:val="nil"/>
              <w:tr2bl w:val="nil"/>
            </w:tcBorders>
            <w:vAlign w:val="top"/>
          </w:tcPr>
          <w:p>
            <w:pPr>
              <w:numPr>
                <w:ilvl w:val="0"/>
                <w:numId w:val="0"/>
              </w:numPr>
              <w:spacing w:line="360" w:lineRule="auto"/>
              <w:jc w:val="center"/>
              <w:outlineLvl w:val="9"/>
              <w:rPr>
                <w:rFonts w:hint="default"/>
                <w:vertAlign w:val="baseline"/>
                <w:lang w:val="en-US" w:eastAsia="zh-CN"/>
              </w:rPr>
            </w:pPr>
            <w:r>
              <w:rPr>
                <w:rFonts w:hint="eastAsia"/>
                <w:sz w:val="24"/>
              </w:rPr>
              <w:t>数据类型</w:t>
            </w:r>
          </w:p>
        </w:tc>
        <w:tc>
          <w:tcPr>
            <w:tcW w:w="3030" w:type="dxa"/>
            <w:tcBorders>
              <w:top w:val="single" w:color="auto" w:sz="12" w:space="0"/>
              <w:bottom w:val="single" w:color="auto" w:sz="6" w:space="0"/>
              <w:tl2br w:val="nil"/>
              <w:tr2bl w:val="nil"/>
            </w:tcBorders>
            <w:vAlign w:val="top"/>
          </w:tcPr>
          <w:p>
            <w:pPr>
              <w:numPr>
                <w:ilvl w:val="0"/>
                <w:numId w:val="0"/>
              </w:numPr>
              <w:spacing w:line="360" w:lineRule="auto"/>
              <w:jc w:val="center"/>
              <w:outlineLvl w:val="9"/>
              <w:rPr>
                <w:rFonts w:hint="default"/>
                <w:vertAlign w:val="baseline"/>
                <w:lang w:val="en-US" w:eastAsia="zh-CN"/>
              </w:rPr>
            </w:pPr>
            <w:r>
              <w:rPr>
                <w:rFonts w:hint="eastAsia"/>
                <w:vertAlign w:val="baseline"/>
                <w:lang w:val="en-US" w:eastAsia="zh-CN"/>
              </w:rPr>
              <w:t>含义</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top w:val="single" w:color="auto" w:sz="6" w:space="0"/>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id</w:t>
            </w:r>
          </w:p>
        </w:tc>
        <w:tc>
          <w:tcPr>
            <w:tcW w:w="3396" w:type="dxa"/>
            <w:tcBorders>
              <w:top w:val="single" w:color="auto" w:sz="6" w:space="0"/>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Int</w:t>
            </w:r>
          </w:p>
        </w:tc>
        <w:tc>
          <w:tcPr>
            <w:tcW w:w="3030" w:type="dxa"/>
            <w:tcBorders>
              <w:top w:val="single" w:color="auto" w:sz="6" w:space="0"/>
              <w:tl2br w:val="nil"/>
              <w:tr2bl w:val="nil"/>
            </w:tcBorders>
            <w:vAlign w:val="top"/>
          </w:tcPr>
          <w:p>
            <w:pPr>
              <w:pStyle w:val="21"/>
              <w:numPr>
                <w:ilvl w:val="0"/>
                <w:numId w:val="0"/>
              </w:numPr>
              <w:tabs>
                <w:tab w:val="left" w:pos="562"/>
              </w:tabs>
              <w:spacing w:line="360" w:lineRule="auto"/>
              <w:ind w:firstLine="420" w:firstLineChars="0"/>
              <w:jc w:val="center"/>
              <w:rPr>
                <w:rFonts w:hint="default"/>
                <w:sz w:val="24"/>
                <w:lang w:val="en-US" w:eastAsia="zh-CN"/>
              </w:rPr>
            </w:pPr>
            <w:r>
              <w:rPr>
                <w:rFonts w:hint="default"/>
                <w:sz w:val="24"/>
                <w:lang w:val="en-US" w:eastAsia="zh-CN"/>
              </w:rPr>
              <w:t>机票</w:t>
            </w:r>
            <w:r>
              <w:rPr>
                <w:rFonts w:hint="default" w:ascii="Times New Roman" w:hAnsi="Times New Roman" w:eastAsia="宋体" w:cs="Times New Roman"/>
                <w:kern w:val="2"/>
                <w:sz w:val="24"/>
                <w:szCs w:val="24"/>
                <w:lang w:val="en-US" w:eastAsia="zh-CN" w:bidi="ar-SA"/>
              </w:rPr>
              <w:t>id</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tl2br w:val="nil"/>
              <w:tr2bl w:val="nil"/>
            </w:tcBorders>
            <w:vAlign w:val="top"/>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From</w:t>
            </w:r>
          </w:p>
        </w:tc>
        <w:tc>
          <w:tcPr>
            <w:tcW w:w="3396" w:type="dxa"/>
            <w:tcBorders>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String</w:t>
            </w:r>
          </w:p>
        </w:tc>
        <w:tc>
          <w:tcPr>
            <w:tcW w:w="3030" w:type="dxa"/>
            <w:tcBorders>
              <w:tl2br w:val="nil"/>
              <w:tr2bl w:val="nil"/>
            </w:tcBorders>
            <w:vAlign w:val="top"/>
          </w:tcPr>
          <w:p>
            <w:pPr>
              <w:pStyle w:val="21"/>
              <w:numPr>
                <w:ilvl w:val="0"/>
                <w:numId w:val="0"/>
              </w:numPr>
              <w:tabs>
                <w:tab w:val="left" w:pos="562"/>
              </w:tabs>
              <w:spacing w:line="360" w:lineRule="auto"/>
              <w:ind w:firstLine="420" w:firstLineChars="0"/>
              <w:jc w:val="center"/>
              <w:rPr>
                <w:rFonts w:hint="default"/>
                <w:sz w:val="24"/>
                <w:lang w:val="en-US" w:eastAsia="zh-CN"/>
              </w:rPr>
            </w:pPr>
            <w:r>
              <w:rPr>
                <w:rFonts w:hint="default"/>
                <w:sz w:val="24"/>
                <w:lang w:val="en-US" w:eastAsia="zh-CN"/>
              </w:rPr>
              <w:t>机票起点</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tl2br w:val="nil"/>
              <w:tr2bl w:val="nil"/>
            </w:tcBorders>
            <w:vAlign w:val="top"/>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To</w:t>
            </w:r>
          </w:p>
        </w:tc>
        <w:tc>
          <w:tcPr>
            <w:tcW w:w="3396" w:type="dxa"/>
            <w:tcBorders>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String</w:t>
            </w:r>
          </w:p>
        </w:tc>
        <w:tc>
          <w:tcPr>
            <w:tcW w:w="3030" w:type="dxa"/>
            <w:tcBorders>
              <w:tl2br w:val="nil"/>
              <w:tr2bl w:val="nil"/>
            </w:tcBorders>
            <w:vAlign w:val="top"/>
          </w:tcPr>
          <w:p>
            <w:pPr>
              <w:pStyle w:val="21"/>
              <w:numPr>
                <w:ilvl w:val="0"/>
                <w:numId w:val="0"/>
              </w:numPr>
              <w:tabs>
                <w:tab w:val="left" w:pos="562"/>
              </w:tabs>
              <w:spacing w:line="360" w:lineRule="auto"/>
              <w:ind w:firstLine="420" w:firstLineChars="0"/>
              <w:jc w:val="center"/>
              <w:rPr>
                <w:rFonts w:hint="default"/>
                <w:sz w:val="24"/>
                <w:lang w:val="en-US" w:eastAsia="zh-CN"/>
              </w:rPr>
            </w:pPr>
            <w:r>
              <w:rPr>
                <w:rFonts w:hint="default"/>
                <w:sz w:val="24"/>
                <w:lang w:val="en-US" w:eastAsia="zh-CN"/>
              </w:rPr>
              <w:t>机票终点</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tl2br w:val="nil"/>
              <w:tr2bl w:val="nil"/>
            </w:tcBorders>
            <w:vAlign w:val="top"/>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By</w:t>
            </w:r>
          </w:p>
        </w:tc>
        <w:tc>
          <w:tcPr>
            <w:tcW w:w="3396" w:type="dxa"/>
            <w:tcBorders>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String</w:t>
            </w:r>
          </w:p>
        </w:tc>
        <w:tc>
          <w:tcPr>
            <w:tcW w:w="3030" w:type="dxa"/>
            <w:tcBorders>
              <w:tl2br w:val="nil"/>
              <w:tr2bl w:val="nil"/>
            </w:tcBorders>
            <w:vAlign w:val="top"/>
          </w:tcPr>
          <w:p>
            <w:pPr>
              <w:pStyle w:val="21"/>
              <w:numPr>
                <w:ilvl w:val="0"/>
                <w:numId w:val="0"/>
              </w:numPr>
              <w:tabs>
                <w:tab w:val="left" w:pos="562"/>
              </w:tabs>
              <w:spacing w:line="360" w:lineRule="auto"/>
              <w:ind w:firstLine="420" w:firstLineChars="0"/>
              <w:jc w:val="center"/>
              <w:rPr>
                <w:rFonts w:hint="default"/>
                <w:sz w:val="24"/>
                <w:lang w:val="en-US" w:eastAsia="zh-CN"/>
              </w:rPr>
            </w:pPr>
            <w:r>
              <w:rPr>
                <w:rFonts w:hint="default"/>
                <w:sz w:val="24"/>
                <w:lang w:val="en-US" w:eastAsia="zh-CN"/>
              </w:rPr>
              <w:t>机票中途转站</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tl2br w:val="nil"/>
              <w:tr2bl w:val="nil"/>
            </w:tcBorders>
            <w:vAlign w:val="top"/>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Money</w:t>
            </w:r>
          </w:p>
        </w:tc>
        <w:tc>
          <w:tcPr>
            <w:tcW w:w="3396" w:type="dxa"/>
            <w:tcBorders>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Float</w:t>
            </w:r>
          </w:p>
        </w:tc>
        <w:tc>
          <w:tcPr>
            <w:tcW w:w="3030" w:type="dxa"/>
            <w:tcBorders>
              <w:tl2br w:val="nil"/>
              <w:tr2bl w:val="nil"/>
            </w:tcBorders>
            <w:vAlign w:val="top"/>
          </w:tcPr>
          <w:p>
            <w:pPr>
              <w:pStyle w:val="21"/>
              <w:numPr>
                <w:ilvl w:val="0"/>
                <w:numId w:val="0"/>
              </w:numPr>
              <w:tabs>
                <w:tab w:val="left" w:pos="562"/>
              </w:tabs>
              <w:spacing w:line="360" w:lineRule="auto"/>
              <w:ind w:firstLine="420" w:firstLineChars="0"/>
              <w:jc w:val="center"/>
              <w:rPr>
                <w:rFonts w:hint="default"/>
                <w:sz w:val="24"/>
                <w:lang w:val="en-US" w:eastAsia="zh-CN"/>
              </w:rPr>
            </w:pPr>
            <w:r>
              <w:rPr>
                <w:rFonts w:hint="default"/>
                <w:sz w:val="24"/>
                <w:lang w:val="en-US" w:eastAsia="zh-CN"/>
              </w:rPr>
              <w:t>机票价格</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Url</w:t>
            </w:r>
          </w:p>
        </w:tc>
        <w:tc>
          <w:tcPr>
            <w:tcW w:w="3396" w:type="dxa"/>
            <w:tcBorders>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String</w:t>
            </w:r>
          </w:p>
        </w:tc>
        <w:tc>
          <w:tcPr>
            <w:tcW w:w="3030" w:type="dxa"/>
            <w:tcBorders>
              <w:tl2br w:val="nil"/>
              <w:tr2bl w:val="nil"/>
            </w:tcBorders>
            <w:vAlign w:val="top"/>
          </w:tcPr>
          <w:p>
            <w:pPr>
              <w:pStyle w:val="21"/>
              <w:numPr>
                <w:ilvl w:val="0"/>
                <w:numId w:val="0"/>
              </w:numPr>
              <w:tabs>
                <w:tab w:val="left" w:pos="562"/>
              </w:tabs>
              <w:spacing w:line="360" w:lineRule="auto"/>
              <w:ind w:firstLine="420" w:firstLineChars="0"/>
              <w:jc w:val="center"/>
              <w:rPr>
                <w:rFonts w:hint="default"/>
                <w:sz w:val="24"/>
                <w:lang w:val="en-US" w:eastAsia="zh-CN"/>
              </w:rPr>
            </w:pPr>
            <w:r>
              <w:rPr>
                <w:rFonts w:hint="default"/>
                <w:sz w:val="24"/>
                <w:lang w:val="en-US" w:eastAsia="zh-CN"/>
              </w:rPr>
              <w:t>机票链接</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bottom w:val="single" w:color="auto" w:sz="12" w:space="0"/>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Json</w:t>
            </w:r>
          </w:p>
        </w:tc>
        <w:tc>
          <w:tcPr>
            <w:tcW w:w="3396" w:type="dxa"/>
            <w:tcBorders>
              <w:bottom w:val="single" w:color="auto" w:sz="12" w:space="0"/>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Json</w:t>
            </w:r>
          </w:p>
        </w:tc>
        <w:tc>
          <w:tcPr>
            <w:tcW w:w="3030" w:type="dxa"/>
            <w:tcBorders>
              <w:bottom w:val="single" w:color="auto" w:sz="12" w:space="0"/>
              <w:tl2br w:val="nil"/>
              <w:tr2bl w:val="nil"/>
            </w:tcBorders>
            <w:vAlign w:val="top"/>
          </w:tcPr>
          <w:p>
            <w:pPr>
              <w:pStyle w:val="21"/>
              <w:numPr>
                <w:ilvl w:val="0"/>
                <w:numId w:val="0"/>
              </w:numPr>
              <w:tabs>
                <w:tab w:val="left" w:pos="562"/>
              </w:tabs>
              <w:spacing w:line="360" w:lineRule="auto"/>
              <w:ind w:firstLine="420" w:firstLineChars="0"/>
              <w:jc w:val="center"/>
              <w:rPr>
                <w:rFonts w:hint="default"/>
                <w:sz w:val="24"/>
                <w:lang w:val="en-US" w:eastAsia="zh-CN"/>
              </w:rPr>
            </w:pPr>
            <w:r>
              <w:rPr>
                <w:rFonts w:hint="default"/>
                <w:sz w:val="24"/>
                <w:lang w:val="en-US" w:eastAsia="zh-CN"/>
              </w:rPr>
              <w:t>机票其他属性</w:t>
            </w:r>
          </w:p>
        </w:tc>
      </w:tr>
    </w:tbl>
    <w:p>
      <w:pPr>
        <w:pStyle w:val="26"/>
        <w:numPr>
          <w:ilvl w:val="0"/>
          <w:numId w:val="0"/>
        </w:numPr>
        <w:spacing w:line="360" w:lineRule="auto"/>
        <w:ind w:leftChars="0"/>
        <w:jc w:val="center"/>
        <w:rPr>
          <w:rFonts w:hint="eastAsia" w:ascii="Times New Roman" w:hAnsi="Times New Roman" w:eastAsia="宋体"/>
          <w:lang w:val="en-US" w:eastAsia="zh-CN"/>
        </w:rPr>
      </w:pPr>
      <w:bookmarkStart w:id="175" w:name="_Toc14318_WPSOffice_Level3"/>
      <w:bookmarkStart w:id="176" w:name="_Toc18128_WPSOffice_Level3"/>
    </w:p>
    <w:p>
      <w:pPr>
        <w:pStyle w:val="21"/>
        <w:numPr>
          <w:ilvl w:val="0"/>
          <w:numId w:val="0"/>
        </w:numPr>
        <w:tabs>
          <w:tab w:val="left" w:pos="562"/>
        </w:tabs>
        <w:spacing w:line="360" w:lineRule="auto"/>
        <w:ind w:firstLine="420" w:firstLineChars="0"/>
        <w:rPr>
          <w:rFonts w:hint="eastAsia"/>
          <w:sz w:val="24"/>
          <w:lang w:val="en-US" w:eastAsia="zh-CN"/>
        </w:rPr>
      </w:pPr>
      <w:r>
        <w:rPr>
          <w:rFonts w:hint="eastAsia"/>
          <w:sz w:val="24"/>
          <w:lang w:val="en-US" w:eastAsia="zh-CN"/>
        </w:rPr>
        <w:t>机票类如表6所示，此表说明了存取最新的机票价格，机票路线和购票信息，是数据库机票表的操作映射。</w:t>
      </w:r>
    </w:p>
    <w:p>
      <w:pPr>
        <w:pStyle w:val="26"/>
        <w:numPr>
          <w:ilvl w:val="0"/>
          <w:numId w:val="0"/>
        </w:numPr>
        <w:spacing w:line="360" w:lineRule="auto"/>
        <w:ind w:leftChars="0"/>
        <w:jc w:val="center"/>
        <w:rPr>
          <w:rFonts w:hint="eastAsia" w:ascii="Times New Roman" w:hAnsi="Times New Roman" w:eastAsia="宋体"/>
          <w:lang w:val="en-US" w:eastAsia="zh-CN"/>
        </w:rPr>
      </w:pPr>
      <w:bookmarkStart w:id="177" w:name="_Toc32588_WPSOffice_Level3"/>
      <w:bookmarkStart w:id="178" w:name="_Toc20864_WPSOffice_Level3"/>
      <w:r>
        <w:rPr>
          <w:rFonts w:hint="eastAsia" w:ascii="Times New Roman" w:hAnsi="Times New Roman" w:eastAsia="宋体"/>
          <w:lang w:val="en-US" w:eastAsia="zh-CN"/>
        </w:rPr>
        <w:t xml:space="preserve">表7 </w:t>
      </w:r>
      <w:r>
        <w:rPr>
          <w:rFonts w:hint="default" w:ascii="Times New Roman" w:hAnsi="Times New Roman" w:eastAsia="宋体"/>
          <w:lang w:val="en-US" w:eastAsia="zh-CN"/>
        </w:rPr>
        <w:t>Comment</w:t>
      </w:r>
      <w:r>
        <w:rPr>
          <w:rFonts w:hint="eastAsia" w:ascii="Times New Roman" w:hAnsi="Times New Roman" w:eastAsia="宋体"/>
          <w:lang w:val="en-US" w:eastAsia="zh-CN"/>
        </w:rPr>
        <w:t>（</w:t>
      </w:r>
      <w:r>
        <w:rPr>
          <w:rFonts w:hint="default" w:ascii="Times New Roman" w:hAnsi="Times New Roman" w:eastAsia="宋体"/>
          <w:lang w:val="en-US" w:eastAsia="zh-CN"/>
        </w:rPr>
        <w:t>评论类</w:t>
      </w:r>
      <w:r>
        <w:rPr>
          <w:rFonts w:hint="eastAsia" w:ascii="Times New Roman" w:hAnsi="Times New Roman" w:eastAsia="宋体"/>
          <w:lang w:val="en-US" w:eastAsia="zh-CN"/>
        </w:rPr>
        <w:t>）</w:t>
      </w:r>
      <w:bookmarkEnd w:id="175"/>
      <w:bookmarkEnd w:id="176"/>
      <w:bookmarkEnd w:id="177"/>
      <w:bookmarkEnd w:id="178"/>
    </w:p>
    <w:tbl>
      <w:tblPr>
        <w:tblStyle w:val="10"/>
        <w:tblW w:w="9400" w:type="dxa"/>
        <w:jc w:val="center"/>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74"/>
        <w:gridCol w:w="3396"/>
        <w:gridCol w:w="3030"/>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top w:val="single" w:color="auto" w:sz="12" w:space="0"/>
              <w:bottom w:val="single" w:color="auto" w:sz="6" w:space="0"/>
              <w:tl2br w:val="nil"/>
              <w:tr2bl w:val="nil"/>
            </w:tcBorders>
            <w:vAlign w:val="top"/>
          </w:tcPr>
          <w:p>
            <w:pPr>
              <w:numPr>
                <w:ilvl w:val="0"/>
                <w:numId w:val="0"/>
              </w:numPr>
              <w:spacing w:line="360" w:lineRule="auto"/>
              <w:jc w:val="center"/>
              <w:outlineLvl w:val="9"/>
              <w:rPr>
                <w:rFonts w:hint="default"/>
                <w:vertAlign w:val="baseline"/>
                <w:lang w:val="en-US" w:eastAsia="zh-CN"/>
              </w:rPr>
            </w:pPr>
            <w:r>
              <w:rPr>
                <w:rFonts w:hint="eastAsia"/>
                <w:vertAlign w:val="baseline"/>
                <w:lang w:val="en-US" w:eastAsia="zh-CN"/>
              </w:rPr>
              <w:t>字段</w:t>
            </w:r>
          </w:p>
        </w:tc>
        <w:tc>
          <w:tcPr>
            <w:tcW w:w="3396" w:type="dxa"/>
            <w:tcBorders>
              <w:top w:val="single" w:color="auto" w:sz="12" w:space="0"/>
              <w:bottom w:val="single" w:color="auto" w:sz="6" w:space="0"/>
              <w:tl2br w:val="nil"/>
              <w:tr2bl w:val="nil"/>
            </w:tcBorders>
            <w:vAlign w:val="top"/>
          </w:tcPr>
          <w:p>
            <w:pPr>
              <w:numPr>
                <w:ilvl w:val="0"/>
                <w:numId w:val="0"/>
              </w:numPr>
              <w:spacing w:line="360" w:lineRule="auto"/>
              <w:jc w:val="center"/>
              <w:outlineLvl w:val="9"/>
              <w:rPr>
                <w:rFonts w:hint="default"/>
                <w:vertAlign w:val="baseline"/>
                <w:lang w:val="en-US" w:eastAsia="zh-CN"/>
              </w:rPr>
            </w:pPr>
            <w:r>
              <w:rPr>
                <w:rFonts w:hint="eastAsia"/>
                <w:sz w:val="24"/>
              </w:rPr>
              <w:t>数据类型</w:t>
            </w:r>
          </w:p>
        </w:tc>
        <w:tc>
          <w:tcPr>
            <w:tcW w:w="3030" w:type="dxa"/>
            <w:tcBorders>
              <w:top w:val="single" w:color="auto" w:sz="12" w:space="0"/>
              <w:bottom w:val="single" w:color="auto" w:sz="6" w:space="0"/>
              <w:tl2br w:val="nil"/>
              <w:tr2bl w:val="nil"/>
            </w:tcBorders>
            <w:vAlign w:val="top"/>
          </w:tcPr>
          <w:p>
            <w:pPr>
              <w:numPr>
                <w:ilvl w:val="0"/>
                <w:numId w:val="0"/>
              </w:numPr>
              <w:spacing w:line="360" w:lineRule="auto"/>
              <w:jc w:val="center"/>
              <w:outlineLvl w:val="9"/>
              <w:rPr>
                <w:rFonts w:hint="default"/>
                <w:vertAlign w:val="baseline"/>
                <w:lang w:val="en-US" w:eastAsia="zh-CN"/>
              </w:rPr>
            </w:pPr>
            <w:r>
              <w:rPr>
                <w:rFonts w:hint="eastAsia"/>
                <w:vertAlign w:val="baseline"/>
                <w:lang w:val="en-US" w:eastAsia="zh-CN"/>
              </w:rPr>
              <w:t>含义</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top w:val="single" w:color="auto" w:sz="6" w:space="0"/>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Id</w:t>
            </w:r>
          </w:p>
        </w:tc>
        <w:tc>
          <w:tcPr>
            <w:tcW w:w="3396" w:type="dxa"/>
            <w:tcBorders>
              <w:top w:val="single" w:color="auto" w:sz="6" w:space="0"/>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Int</w:t>
            </w:r>
          </w:p>
        </w:tc>
        <w:tc>
          <w:tcPr>
            <w:tcW w:w="3030" w:type="dxa"/>
            <w:tcBorders>
              <w:top w:val="single" w:color="auto" w:sz="6" w:space="0"/>
              <w:tl2br w:val="nil"/>
              <w:tr2bl w:val="nil"/>
            </w:tcBorders>
            <w:vAlign w:val="top"/>
          </w:tcPr>
          <w:p>
            <w:pPr>
              <w:pStyle w:val="21"/>
              <w:numPr>
                <w:ilvl w:val="0"/>
                <w:numId w:val="0"/>
              </w:numPr>
              <w:tabs>
                <w:tab w:val="left" w:pos="562"/>
              </w:tabs>
              <w:spacing w:line="360" w:lineRule="auto"/>
              <w:ind w:firstLine="420" w:firstLineChars="0"/>
              <w:jc w:val="center"/>
              <w:rPr>
                <w:rFonts w:hint="default"/>
                <w:sz w:val="24"/>
                <w:lang w:val="en-US" w:eastAsia="zh-CN"/>
              </w:rPr>
            </w:pPr>
            <w:r>
              <w:rPr>
                <w:rFonts w:hint="default"/>
                <w:sz w:val="24"/>
                <w:lang w:val="en-US" w:eastAsia="zh-CN"/>
              </w:rPr>
              <w:t>评论</w:t>
            </w:r>
            <w:r>
              <w:rPr>
                <w:rFonts w:hint="default" w:ascii="Times New Roman" w:hAnsi="Times New Roman" w:eastAsia="宋体" w:cs="Times New Roman"/>
                <w:kern w:val="2"/>
                <w:sz w:val="24"/>
                <w:szCs w:val="24"/>
                <w:lang w:val="en-US" w:eastAsia="zh-CN" w:bidi="ar-SA"/>
              </w:rPr>
              <w:t>id</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tl2br w:val="nil"/>
              <w:tr2bl w:val="nil"/>
            </w:tcBorders>
            <w:vAlign w:val="top"/>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User_id</w:t>
            </w:r>
          </w:p>
        </w:tc>
        <w:tc>
          <w:tcPr>
            <w:tcW w:w="3396" w:type="dxa"/>
            <w:tcBorders>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Int</w:t>
            </w:r>
          </w:p>
        </w:tc>
        <w:tc>
          <w:tcPr>
            <w:tcW w:w="3030" w:type="dxa"/>
            <w:tcBorders>
              <w:tl2br w:val="nil"/>
              <w:tr2bl w:val="nil"/>
            </w:tcBorders>
            <w:vAlign w:val="top"/>
          </w:tcPr>
          <w:p>
            <w:pPr>
              <w:pStyle w:val="21"/>
              <w:numPr>
                <w:ilvl w:val="0"/>
                <w:numId w:val="0"/>
              </w:numPr>
              <w:tabs>
                <w:tab w:val="left" w:pos="562"/>
              </w:tabs>
              <w:spacing w:line="360" w:lineRule="auto"/>
              <w:ind w:firstLine="420" w:firstLineChars="0"/>
              <w:jc w:val="center"/>
              <w:rPr>
                <w:rFonts w:hint="default"/>
                <w:sz w:val="24"/>
                <w:lang w:val="en-US" w:eastAsia="zh-CN"/>
              </w:rPr>
            </w:pPr>
            <w:r>
              <w:rPr>
                <w:rFonts w:hint="default"/>
                <w:sz w:val="24"/>
                <w:lang w:val="en-US" w:eastAsia="zh-CN"/>
              </w:rPr>
              <w:t>评论者</w:t>
            </w:r>
            <w:r>
              <w:rPr>
                <w:rFonts w:hint="default" w:ascii="Times New Roman" w:hAnsi="Times New Roman" w:eastAsia="宋体" w:cs="Times New Roman"/>
                <w:kern w:val="2"/>
                <w:sz w:val="24"/>
                <w:szCs w:val="24"/>
                <w:lang w:val="en-US" w:eastAsia="zh-CN" w:bidi="ar-SA"/>
              </w:rPr>
              <w:t>id</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tl2br w:val="nil"/>
              <w:tr2bl w:val="nil"/>
            </w:tcBorders>
            <w:vAlign w:val="top"/>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Type</w:t>
            </w:r>
          </w:p>
        </w:tc>
        <w:tc>
          <w:tcPr>
            <w:tcW w:w="3396" w:type="dxa"/>
            <w:tcBorders>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Int</w:t>
            </w:r>
          </w:p>
        </w:tc>
        <w:tc>
          <w:tcPr>
            <w:tcW w:w="3030" w:type="dxa"/>
            <w:tcBorders>
              <w:tl2br w:val="nil"/>
              <w:tr2bl w:val="nil"/>
            </w:tcBorders>
            <w:vAlign w:val="top"/>
          </w:tcPr>
          <w:p>
            <w:pPr>
              <w:pStyle w:val="21"/>
              <w:numPr>
                <w:ilvl w:val="0"/>
                <w:numId w:val="0"/>
              </w:numPr>
              <w:tabs>
                <w:tab w:val="left" w:pos="562"/>
              </w:tabs>
              <w:spacing w:line="360" w:lineRule="auto"/>
              <w:ind w:firstLine="420" w:firstLineChars="0"/>
              <w:jc w:val="center"/>
              <w:rPr>
                <w:rFonts w:hint="default"/>
                <w:sz w:val="24"/>
                <w:lang w:val="en-US" w:eastAsia="zh-CN"/>
              </w:rPr>
            </w:pPr>
            <w:r>
              <w:rPr>
                <w:rFonts w:hint="default"/>
                <w:sz w:val="24"/>
                <w:lang w:val="en-US" w:eastAsia="zh-CN"/>
              </w:rPr>
              <w:t>评论类型</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Json</w:t>
            </w:r>
          </w:p>
        </w:tc>
        <w:tc>
          <w:tcPr>
            <w:tcW w:w="3396" w:type="dxa"/>
            <w:tcBorders>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Json</w:t>
            </w:r>
          </w:p>
        </w:tc>
        <w:tc>
          <w:tcPr>
            <w:tcW w:w="3030" w:type="dxa"/>
            <w:tcBorders>
              <w:tl2br w:val="nil"/>
              <w:tr2bl w:val="nil"/>
            </w:tcBorders>
            <w:vAlign w:val="top"/>
          </w:tcPr>
          <w:p>
            <w:pPr>
              <w:pStyle w:val="21"/>
              <w:numPr>
                <w:ilvl w:val="0"/>
                <w:numId w:val="0"/>
              </w:numPr>
              <w:tabs>
                <w:tab w:val="left" w:pos="562"/>
              </w:tabs>
              <w:spacing w:line="360" w:lineRule="auto"/>
              <w:ind w:firstLine="420" w:firstLineChars="0"/>
              <w:jc w:val="center"/>
              <w:rPr>
                <w:rFonts w:hint="default"/>
                <w:sz w:val="24"/>
                <w:lang w:val="en-US" w:eastAsia="zh-CN"/>
              </w:rPr>
            </w:pPr>
            <w:r>
              <w:rPr>
                <w:rFonts w:hint="default"/>
                <w:sz w:val="24"/>
                <w:lang w:val="en-US" w:eastAsia="zh-CN"/>
              </w:rPr>
              <w:t>评论类其他属性</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974" w:type="dxa"/>
            <w:tcBorders>
              <w:bottom w:val="single" w:color="auto" w:sz="12" w:space="0"/>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Content</w:t>
            </w:r>
          </w:p>
        </w:tc>
        <w:tc>
          <w:tcPr>
            <w:tcW w:w="3396" w:type="dxa"/>
            <w:tcBorders>
              <w:bottom w:val="single" w:color="auto" w:sz="12" w:space="0"/>
              <w:tl2br w:val="nil"/>
              <w:tr2bl w:val="nil"/>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String</w:t>
            </w:r>
          </w:p>
        </w:tc>
        <w:tc>
          <w:tcPr>
            <w:tcW w:w="3030" w:type="dxa"/>
            <w:tcBorders>
              <w:bottom w:val="single" w:color="auto" w:sz="12" w:space="0"/>
              <w:tl2br w:val="nil"/>
              <w:tr2bl w:val="nil"/>
            </w:tcBorders>
            <w:vAlign w:val="top"/>
          </w:tcPr>
          <w:p>
            <w:pPr>
              <w:pStyle w:val="21"/>
              <w:numPr>
                <w:ilvl w:val="0"/>
                <w:numId w:val="0"/>
              </w:numPr>
              <w:tabs>
                <w:tab w:val="left" w:pos="562"/>
              </w:tabs>
              <w:spacing w:line="360" w:lineRule="auto"/>
              <w:ind w:firstLine="420" w:firstLineChars="0"/>
              <w:jc w:val="center"/>
              <w:rPr>
                <w:rFonts w:hint="default"/>
                <w:sz w:val="24"/>
                <w:lang w:val="en-US" w:eastAsia="zh-CN"/>
              </w:rPr>
            </w:pPr>
            <w:r>
              <w:rPr>
                <w:rFonts w:hint="default"/>
                <w:sz w:val="24"/>
                <w:lang w:val="en-US" w:eastAsia="zh-CN"/>
              </w:rPr>
              <w:t>评论内容</w:t>
            </w:r>
          </w:p>
        </w:tc>
      </w:tr>
    </w:tbl>
    <w:p>
      <w:pPr>
        <w:numPr>
          <w:ilvl w:val="0"/>
          <w:numId w:val="0"/>
        </w:numPr>
        <w:spacing w:line="360" w:lineRule="auto"/>
        <w:outlineLvl w:val="9"/>
        <w:rPr>
          <w:rFonts w:hint="default"/>
          <w:lang w:val="en-US" w:eastAsia="zh-CN"/>
        </w:rPr>
      </w:pPr>
    </w:p>
    <w:p>
      <w:pPr>
        <w:pStyle w:val="21"/>
        <w:numPr>
          <w:ilvl w:val="0"/>
          <w:numId w:val="0"/>
        </w:numPr>
        <w:tabs>
          <w:tab w:val="left" w:pos="562"/>
        </w:tabs>
        <w:spacing w:line="360" w:lineRule="auto"/>
        <w:ind w:firstLine="420" w:firstLineChars="0"/>
        <w:rPr>
          <w:rFonts w:hint="default"/>
          <w:sz w:val="24"/>
          <w:lang w:val="en-US" w:eastAsia="zh-CN"/>
        </w:rPr>
      </w:pPr>
      <w:r>
        <w:rPr>
          <w:rFonts w:hint="default"/>
          <w:sz w:val="24"/>
          <w:lang w:val="en-US" w:eastAsia="zh-CN"/>
        </w:rPr>
        <w:t>评论类如表7所示，此表说明了存取最新的用户评论和交流等信息，是数据库评论表的操作映射。</w:t>
      </w:r>
    </w:p>
    <w:p>
      <w:pPr>
        <w:numPr>
          <w:ilvl w:val="0"/>
          <w:numId w:val="0"/>
        </w:numPr>
        <w:spacing w:line="360" w:lineRule="auto"/>
        <w:outlineLvl w:val="9"/>
        <w:rPr>
          <w:rFonts w:hint="default"/>
          <w:lang w:val="en-US" w:eastAsia="zh-CN"/>
        </w:rPr>
      </w:pPr>
    </w:p>
    <w:p>
      <w:pPr>
        <w:numPr>
          <w:ilvl w:val="1"/>
          <w:numId w:val="1"/>
        </w:numPr>
        <w:spacing w:line="360" w:lineRule="auto"/>
        <w:ind w:left="0" w:leftChars="0" w:firstLine="0" w:firstLineChars="0"/>
        <w:outlineLvl w:val="1"/>
        <w:rPr>
          <w:rFonts w:hint="eastAsia" w:ascii="黑体" w:hAnsi="黑体" w:eastAsia="黑体" w:cs="黑体"/>
          <w:sz w:val="24"/>
          <w:szCs w:val="24"/>
          <w:lang w:val="en-US" w:eastAsia="zh-CN"/>
        </w:rPr>
      </w:pPr>
      <w:bookmarkStart w:id="179" w:name="_Toc17294_WPSOffice_Level2"/>
      <w:bookmarkStart w:id="180" w:name="_Toc18363_WPSOffice_Level2"/>
      <w:r>
        <w:rPr>
          <w:rFonts w:hint="eastAsia" w:ascii="黑体" w:hAnsi="黑体" w:eastAsia="黑体" w:cs="黑体"/>
          <w:sz w:val="24"/>
          <w:szCs w:val="24"/>
          <w:lang w:val="en-US" w:eastAsia="zh-CN"/>
        </w:rPr>
        <w:t>系统数据库设计</w:t>
      </w:r>
      <w:bookmarkEnd w:id="179"/>
      <w:bookmarkEnd w:id="180"/>
    </w:p>
    <w:p>
      <w:pPr>
        <w:pStyle w:val="3"/>
        <w:keepNext/>
        <w:keepLines/>
        <w:numPr>
          <w:ilvl w:val="2"/>
          <w:numId w:val="1"/>
        </w:numPr>
        <w:spacing w:before="0" w:beforeAutospacing="0" w:after="0" w:afterAutospacing="0"/>
        <w:ind w:left="0" w:leftChars="0" w:firstLine="0" w:firstLineChars="0"/>
        <w:jc w:val="both"/>
        <w:outlineLvl w:val="2"/>
        <w:rPr>
          <w:rFonts w:hint="eastAsia" w:ascii="Times New Roman" w:hAnsi="Times New Roman" w:eastAsia="楷体_GB2312" w:cs="Times New Roman"/>
          <w:b w:val="0"/>
          <w:bCs/>
          <w:kern w:val="2"/>
          <w:sz w:val="24"/>
          <w:szCs w:val="24"/>
          <w:lang w:val="en-US" w:eastAsia="zh-CN" w:bidi="ar-SA"/>
        </w:rPr>
      </w:pPr>
      <w:bookmarkStart w:id="181" w:name="_Toc26422_WPSOffice_Level3"/>
      <w:bookmarkStart w:id="182" w:name="_Toc8714_WPSOffice_Level3"/>
      <w:r>
        <w:rPr>
          <w:rFonts w:hint="eastAsia" w:ascii="Times New Roman" w:hAnsi="Times New Roman" w:eastAsia="楷体_GB2312" w:cs="Times New Roman"/>
          <w:b w:val="0"/>
          <w:bCs/>
          <w:kern w:val="2"/>
          <w:sz w:val="24"/>
          <w:szCs w:val="24"/>
          <w:lang w:val="en-US" w:eastAsia="zh-CN" w:bidi="ar-SA"/>
        </w:rPr>
        <w:t>数据库表设计格式说明</w:t>
      </w:r>
      <w:bookmarkEnd w:id="181"/>
      <w:bookmarkEnd w:id="182"/>
    </w:p>
    <w:p>
      <w:pPr>
        <w:numPr>
          <w:ilvl w:val="0"/>
          <w:numId w:val="0"/>
        </w:numPr>
        <w:spacing w:line="360" w:lineRule="auto"/>
        <w:ind w:leftChars="0"/>
        <w:outlineLvl w:val="2"/>
        <w:rPr>
          <w:rFonts w:hint="eastAsia" w:ascii="楷体" w:hAnsi="楷体" w:eastAsia="楷体" w:cs="楷体"/>
          <w:sz w:val="24"/>
          <w:szCs w:val="24"/>
          <w:lang w:val="en-US" w:eastAsia="zh-CN"/>
        </w:rPr>
      </w:pPr>
    </w:p>
    <w:p>
      <w:pPr>
        <w:rPr>
          <w:rFonts w:hint="eastAsia" w:ascii="Times New Roman" w:hAnsi="Times New Roman" w:eastAsia="宋体"/>
          <w:lang w:val="en-US" w:eastAsia="zh-CN"/>
        </w:rPr>
      </w:pPr>
      <w:bookmarkStart w:id="183" w:name="_Toc25464_WPSOffice_Level3"/>
      <w:bookmarkStart w:id="184" w:name="_Toc13694_WPSOffice_Level3"/>
      <w:bookmarkStart w:id="185" w:name="_Toc26742_WPSOffice_Level3"/>
      <w:bookmarkStart w:id="186" w:name="_Toc577_WPSOffice_Level3"/>
      <w:bookmarkStart w:id="187" w:name="_Toc17294_WPSOffice_Level3"/>
      <w:r>
        <w:rPr>
          <w:rFonts w:hint="eastAsia" w:ascii="Times New Roman" w:hAnsi="Times New Roman" w:eastAsia="宋体"/>
          <w:lang w:val="en-US" w:eastAsia="zh-CN"/>
        </w:rPr>
        <w:br w:type="page"/>
      </w:r>
    </w:p>
    <w:p>
      <w:pPr>
        <w:pStyle w:val="26"/>
        <w:numPr>
          <w:ilvl w:val="0"/>
          <w:numId w:val="0"/>
        </w:numPr>
        <w:spacing w:line="360" w:lineRule="auto"/>
        <w:ind w:leftChars="0"/>
        <w:jc w:val="center"/>
        <w:rPr>
          <w:rFonts w:hint="default" w:ascii="Times New Roman" w:hAnsi="Times New Roman" w:eastAsia="宋体"/>
          <w:lang w:val="en-US" w:eastAsia="zh-CN"/>
        </w:rPr>
      </w:pPr>
      <w:r>
        <w:rPr>
          <w:rFonts w:hint="eastAsia" w:ascii="Times New Roman" w:hAnsi="Times New Roman" w:eastAsia="宋体"/>
          <w:lang w:val="en-US" w:eastAsia="zh-CN"/>
        </w:rPr>
        <w:t>表</w:t>
      </w:r>
      <w:r>
        <w:rPr>
          <w:rFonts w:hint="eastAsia"/>
          <w:lang w:val="en-US" w:eastAsia="zh-CN"/>
        </w:rPr>
        <w:t>8</w:t>
      </w:r>
      <w:r>
        <w:rPr>
          <w:rFonts w:hint="eastAsia" w:ascii="Times New Roman" w:hAnsi="Times New Roman" w:eastAsia="宋体"/>
          <w:lang w:val="en-US" w:eastAsia="zh-CN"/>
        </w:rPr>
        <w:t xml:space="preserve"> 用户（user）</w:t>
      </w:r>
      <w:bookmarkEnd w:id="183"/>
      <w:bookmarkEnd w:id="184"/>
      <w:bookmarkEnd w:id="185"/>
      <w:bookmarkEnd w:id="186"/>
      <w:bookmarkEnd w:id="187"/>
    </w:p>
    <w:tbl>
      <w:tblPr>
        <w:tblStyle w:val="10"/>
        <w:tblW w:w="9400"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22"/>
        <w:gridCol w:w="1597"/>
        <w:gridCol w:w="1545"/>
        <w:gridCol w:w="1346"/>
        <w:gridCol w:w="1497"/>
        <w:gridCol w:w="16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名称</w:t>
            </w:r>
          </w:p>
        </w:tc>
        <w:tc>
          <w:tcPr>
            <w:tcW w:w="159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代码</w:t>
            </w:r>
          </w:p>
        </w:tc>
        <w:tc>
          <w:tcPr>
            <w:tcW w:w="1545"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数据类型</w:t>
            </w:r>
          </w:p>
        </w:tc>
        <w:tc>
          <w:tcPr>
            <w:tcW w:w="1346"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主要的</w:t>
            </w:r>
          </w:p>
        </w:tc>
        <w:tc>
          <w:tcPr>
            <w:tcW w:w="149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外来键</w:t>
            </w:r>
          </w:p>
        </w:tc>
        <w:tc>
          <w:tcPr>
            <w:tcW w:w="1693"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是键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Borders>
              <w:top w:val="single" w:color="auto" w:sz="6" w:space="0"/>
            </w:tcBorders>
          </w:tcPr>
          <w:p>
            <w:pPr>
              <w:pStyle w:val="21"/>
              <w:numPr>
                <w:ilvl w:val="0"/>
                <w:numId w:val="0"/>
              </w:numPr>
              <w:tabs>
                <w:tab w:val="left" w:pos="562"/>
              </w:tabs>
              <w:spacing w:line="360" w:lineRule="auto"/>
              <w:jc w:val="center"/>
              <w:rPr>
                <w:rFonts w:hint="default"/>
                <w:sz w:val="24"/>
                <w:lang w:val="en-US" w:eastAsia="zh-CN"/>
              </w:rPr>
            </w:pPr>
            <w:r>
              <w:rPr>
                <w:rFonts w:hint="eastAsia"/>
                <w:sz w:val="24"/>
                <w:lang w:val="en-US" w:eastAsia="zh-CN"/>
              </w:rPr>
              <w:t>用户</w:t>
            </w:r>
            <w:r>
              <w:rPr>
                <w:rFonts w:hint="eastAsia" w:ascii="Times New Roman" w:hAnsi="Times New Roman" w:eastAsia="宋体" w:cs="Times New Roman"/>
                <w:kern w:val="2"/>
                <w:sz w:val="24"/>
                <w:szCs w:val="24"/>
                <w:lang w:val="en-US" w:eastAsia="zh-CN" w:bidi="ar-SA"/>
              </w:rPr>
              <w:t>id</w:t>
            </w:r>
          </w:p>
        </w:tc>
        <w:tc>
          <w:tcPr>
            <w:tcW w:w="1597" w:type="dxa"/>
            <w:tcBorders>
              <w:top w:val="single" w:color="auto" w:sz="6" w:space="0"/>
            </w:tcBorders>
            <w:vAlign w:val="top"/>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uid</w:t>
            </w:r>
          </w:p>
        </w:tc>
        <w:tc>
          <w:tcPr>
            <w:tcW w:w="1545" w:type="dxa"/>
            <w:tcBorders>
              <w:top w:val="single" w:color="auto" w:sz="6" w:space="0"/>
            </w:tcBorders>
          </w:tcPr>
          <w:p>
            <w:pPr>
              <w:pStyle w:val="4"/>
              <w:widowControl w:val="0"/>
              <w:spacing w:line="360" w:lineRule="auto"/>
              <w:jc w:val="center"/>
              <w:rPr>
                <w:rFonts w:hint="default" w:ascii="Times New Roman" w:hAnsi="Times New Roman" w:eastAsia="宋体" w:cs="Times New Roman"/>
                <w:lang w:val="en-US" w:eastAsia="zh-CN"/>
              </w:rPr>
            </w:pPr>
            <w:r>
              <w:rPr>
                <w:rFonts w:hint="eastAsia" w:cs="Times New Roman"/>
                <w:lang w:val="en-US" w:eastAsia="zh-CN"/>
              </w:rPr>
              <w:t>I</w:t>
            </w:r>
            <w:r>
              <w:rPr>
                <w:rFonts w:hint="eastAsia" w:ascii="Times New Roman" w:hAnsi="Times New Roman" w:eastAsia="宋体" w:cs="Times New Roman"/>
                <w:lang w:val="en-US" w:eastAsia="zh-CN"/>
              </w:rPr>
              <w:t>nt</w:t>
            </w:r>
          </w:p>
        </w:tc>
        <w:tc>
          <w:tcPr>
            <w:tcW w:w="1346" w:type="dxa"/>
            <w:tcBorders>
              <w:top w:val="single" w:color="auto" w:sz="6" w:space="0"/>
            </w:tcBorders>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TRUE</w:t>
            </w:r>
          </w:p>
        </w:tc>
        <w:tc>
          <w:tcPr>
            <w:tcW w:w="1497" w:type="dxa"/>
            <w:tcBorders>
              <w:top w:val="single" w:color="auto" w:sz="6" w:space="0"/>
            </w:tcBorders>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693" w:type="dxa"/>
            <w:tcBorders>
              <w:top w:val="single" w:color="auto" w:sz="6" w:space="0"/>
            </w:tcBorders>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Pr>
          <w:p>
            <w:pPr>
              <w:pStyle w:val="21"/>
              <w:numPr>
                <w:ilvl w:val="0"/>
                <w:numId w:val="0"/>
              </w:numPr>
              <w:tabs>
                <w:tab w:val="left" w:pos="562"/>
              </w:tabs>
              <w:spacing w:line="360" w:lineRule="auto"/>
              <w:jc w:val="center"/>
              <w:rPr>
                <w:rFonts w:hint="default"/>
                <w:sz w:val="24"/>
                <w:lang w:val="en-US" w:eastAsia="zh-CN"/>
              </w:rPr>
            </w:pPr>
            <w:r>
              <w:rPr>
                <w:rFonts w:hint="default"/>
                <w:sz w:val="24"/>
                <w:lang w:val="en-US" w:eastAsia="zh-CN"/>
              </w:rPr>
              <w:t>用户</w:t>
            </w:r>
            <w:r>
              <w:rPr>
                <w:rFonts w:hint="eastAsia"/>
                <w:sz w:val="24"/>
                <w:lang w:val="en-US" w:eastAsia="zh-CN"/>
              </w:rPr>
              <w:t>名</w:t>
            </w:r>
          </w:p>
        </w:tc>
        <w:tc>
          <w:tcPr>
            <w:tcW w:w="1597" w:type="dxa"/>
            <w:vAlign w:val="top"/>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username</w:t>
            </w:r>
          </w:p>
        </w:tc>
        <w:tc>
          <w:tcPr>
            <w:tcW w:w="1545"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varchar</w:t>
            </w:r>
          </w:p>
        </w:tc>
        <w:tc>
          <w:tcPr>
            <w:tcW w:w="1346"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497"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693" w:type="dxa"/>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Pr>
          <w:p>
            <w:pPr>
              <w:pStyle w:val="21"/>
              <w:numPr>
                <w:ilvl w:val="0"/>
                <w:numId w:val="0"/>
              </w:numPr>
              <w:tabs>
                <w:tab w:val="left" w:pos="562"/>
              </w:tabs>
              <w:spacing w:line="360" w:lineRule="auto"/>
              <w:jc w:val="center"/>
              <w:rPr>
                <w:rFonts w:hint="eastAsia"/>
                <w:sz w:val="24"/>
                <w:lang w:val="en-US" w:eastAsia="zh-CN"/>
              </w:rPr>
            </w:pPr>
            <w:r>
              <w:rPr>
                <w:rFonts w:hint="eastAsia"/>
                <w:sz w:val="24"/>
                <w:lang w:val="en-US" w:eastAsia="zh-CN"/>
              </w:rPr>
              <w:t>密码</w:t>
            </w:r>
          </w:p>
        </w:tc>
        <w:tc>
          <w:tcPr>
            <w:tcW w:w="1597" w:type="dxa"/>
            <w:vAlign w:val="top"/>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password</w:t>
            </w:r>
          </w:p>
        </w:tc>
        <w:tc>
          <w:tcPr>
            <w:tcW w:w="1545"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varchar</w:t>
            </w:r>
          </w:p>
        </w:tc>
        <w:tc>
          <w:tcPr>
            <w:tcW w:w="1346"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497"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693"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Pr>
          <w:p>
            <w:pPr>
              <w:pStyle w:val="21"/>
              <w:numPr>
                <w:ilvl w:val="0"/>
                <w:numId w:val="0"/>
              </w:numPr>
              <w:tabs>
                <w:tab w:val="left" w:pos="562"/>
              </w:tabs>
              <w:spacing w:line="360" w:lineRule="auto"/>
              <w:jc w:val="center"/>
              <w:rPr>
                <w:rFonts w:hint="default"/>
                <w:sz w:val="24"/>
                <w:lang w:val="en-US" w:eastAsia="zh-CN"/>
              </w:rPr>
            </w:pPr>
            <w:r>
              <w:rPr>
                <w:rFonts w:hint="default"/>
                <w:sz w:val="24"/>
                <w:lang w:val="en-US" w:eastAsia="zh-CN"/>
              </w:rPr>
              <w:t>创建时间</w:t>
            </w:r>
          </w:p>
        </w:tc>
        <w:tc>
          <w:tcPr>
            <w:tcW w:w="1597" w:type="dxa"/>
            <w:vAlign w:val="top"/>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Create_time</w:t>
            </w:r>
          </w:p>
        </w:tc>
        <w:tc>
          <w:tcPr>
            <w:tcW w:w="1545" w:type="dxa"/>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TImestamp</w:t>
            </w:r>
          </w:p>
        </w:tc>
        <w:tc>
          <w:tcPr>
            <w:tcW w:w="1346"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497"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693" w:type="dxa"/>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Borders>
              <w:bottom w:val="single" w:color="auto" w:sz="12" w:space="0"/>
            </w:tcBorders>
          </w:tcPr>
          <w:p>
            <w:pPr>
              <w:pStyle w:val="21"/>
              <w:numPr>
                <w:ilvl w:val="0"/>
                <w:numId w:val="0"/>
              </w:numPr>
              <w:tabs>
                <w:tab w:val="left" w:pos="562"/>
              </w:tabs>
              <w:spacing w:line="360" w:lineRule="auto"/>
              <w:jc w:val="center"/>
              <w:rPr>
                <w:rFonts w:hint="default"/>
                <w:sz w:val="24"/>
                <w:lang w:val="en-US" w:eastAsia="zh-CN"/>
              </w:rPr>
            </w:pPr>
            <w:r>
              <w:rPr>
                <w:rFonts w:hint="default"/>
                <w:sz w:val="24"/>
                <w:lang w:val="en-US" w:eastAsia="zh-CN"/>
              </w:rPr>
              <w:t>用户其他属性</w:t>
            </w:r>
          </w:p>
        </w:tc>
        <w:tc>
          <w:tcPr>
            <w:tcW w:w="1597" w:type="dxa"/>
            <w:tcBorders>
              <w:bottom w:val="single" w:color="auto" w:sz="12" w:space="0"/>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Json</w:t>
            </w:r>
          </w:p>
        </w:tc>
        <w:tc>
          <w:tcPr>
            <w:tcW w:w="1545" w:type="dxa"/>
            <w:tcBorders>
              <w:bottom w:val="single" w:color="auto" w:sz="12" w:space="0"/>
            </w:tcBorders>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Json</w:t>
            </w:r>
          </w:p>
        </w:tc>
        <w:tc>
          <w:tcPr>
            <w:tcW w:w="1346" w:type="dxa"/>
            <w:tcBorders>
              <w:bottom w:val="single" w:color="auto" w:sz="12" w:space="0"/>
            </w:tcBorders>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c>
          <w:tcPr>
            <w:tcW w:w="1497" w:type="dxa"/>
            <w:tcBorders>
              <w:bottom w:val="single" w:color="auto" w:sz="12" w:space="0"/>
            </w:tcBorders>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c>
          <w:tcPr>
            <w:tcW w:w="1693" w:type="dxa"/>
            <w:tcBorders>
              <w:bottom w:val="single" w:color="auto" w:sz="12" w:space="0"/>
            </w:tcBorders>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r>
    </w:tbl>
    <w:p>
      <w:pPr>
        <w:spacing w:line="360" w:lineRule="auto"/>
        <w:rPr>
          <w:rFonts w:hint="eastAsia" w:ascii="Times New Roman" w:hAnsi="Times New Roman" w:eastAsia="宋体"/>
          <w:lang w:val="en-US" w:eastAsia="zh-CN"/>
        </w:rPr>
      </w:pPr>
      <w:bookmarkStart w:id="188" w:name="_Toc18363_WPSOffice_Level3"/>
      <w:bookmarkStart w:id="189" w:name="_Toc27357_WPSOffice_Level3"/>
    </w:p>
    <w:p>
      <w:pPr>
        <w:pStyle w:val="21"/>
        <w:numPr>
          <w:ilvl w:val="0"/>
          <w:numId w:val="0"/>
        </w:numPr>
        <w:tabs>
          <w:tab w:val="left" w:pos="562"/>
        </w:tabs>
        <w:spacing w:line="360" w:lineRule="auto"/>
        <w:ind w:firstLine="420" w:firstLineChars="0"/>
        <w:rPr>
          <w:rFonts w:hint="eastAsia"/>
          <w:sz w:val="24"/>
          <w:lang w:val="en-US" w:eastAsia="zh-CN"/>
        </w:rPr>
      </w:pPr>
      <w:r>
        <w:rPr>
          <w:rFonts w:hint="eastAsia"/>
          <w:sz w:val="24"/>
          <w:lang w:val="en-US" w:eastAsia="zh-CN"/>
        </w:rPr>
        <w:t>数据库用户表如图8所示，此表说明了用户表的结构，包括用户</w:t>
      </w:r>
      <w:r>
        <w:rPr>
          <w:rFonts w:hint="eastAsia" w:ascii="Times New Roman" w:hAnsi="Times New Roman" w:eastAsia="宋体" w:cs="宋体"/>
          <w:kern w:val="2"/>
          <w:sz w:val="24"/>
          <w:szCs w:val="20"/>
          <w:lang w:val="en-US" w:eastAsia="zh-CN" w:bidi="ar-SA"/>
        </w:rPr>
        <w:t>id</w:t>
      </w:r>
      <w:r>
        <w:rPr>
          <w:rFonts w:hint="eastAsia"/>
          <w:sz w:val="24"/>
          <w:lang w:val="en-US" w:eastAsia="zh-CN"/>
        </w:rPr>
        <w:t>、账号密码等，用户其他属性是一个保留的</w:t>
      </w:r>
      <w:r>
        <w:rPr>
          <w:rFonts w:hint="eastAsia" w:ascii="Times New Roman" w:hAnsi="Times New Roman" w:eastAsia="宋体" w:cs="宋体"/>
          <w:kern w:val="2"/>
          <w:sz w:val="24"/>
          <w:szCs w:val="20"/>
          <w:lang w:val="en-US" w:eastAsia="zh-CN" w:bidi="ar-SA"/>
        </w:rPr>
        <w:t>Json</w:t>
      </w:r>
      <w:r>
        <w:rPr>
          <w:rFonts w:hint="eastAsia"/>
          <w:sz w:val="24"/>
          <w:lang w:val="en-US" w:eastAsia="zh-CN"/>
        </w:rPr>
        <w:t>字段，主要用来方便以后迁移，有些额外的小字段可以直接放进去，然后读出来再解析。</w:t>
      </w:r>
    </w:p>
    <w:p>
      <w:pPr>
        <w:pStyle w:val="21"/>
        <w:numPr>
          <w:ilvl w:val="0"/>
          <w:numId w:val="0"/>
        </w:numPr>
        <w:tabs>
          <w:tab w:val="left" w:pos="562"/>
        </w:tabs>
        <w:spacing w:line="360" w:lineRule="auto"/>
        <w:ind w:firstLine="420" w:firstLineChars="0"/>
        <w:rPr>
          <w:rFonts w:hint="eastAsia"/>
          <w:sz w:val="24"/>
          <w:lang w:val="en-US" w:eastAsia="zh-CN"/>
        </w:rPr>
      </w:pPr>
    </w:p>
    <w:p>
      <w:pPr>
        <w:pStyle w:val="26"/>
        <w:numPr>
          <w:ilvl w:val="0"/>
          <w:numId w:val="0"/>
        </w:numPr>
        <w:spacing w:line="360" w:lineRule="auto"/>
        <w:ind w:leftChars="0"/>
        <w:jc w:val="center"/>
        <w:rPr>
          <w:rFonts w:hint="default" w:ascii="Times New Roman" w:hAnsi="Times New Roman" w:eastAsia="宋体"/>
          <w:lang w:val="en-US" w:eastAsia="zh-CN"/>
        </w:rPr>
      </w:pPr>
      <w:bookmarkStart w:id="190" w:name="_Toc30386_WPSOffice_Level3"/>
      <w:bookmarkStart w:id="191" w:name="_Toc10377_WPSOffice_Level3"/>
      <w:r>
        <w:rPr>
          <w:rFonts w:hint="eastAsia" w:ascii="Times New Roman" w:hAnsi="Times New Roman" w:eastAsia="宋体"/>
          <w:lang w:val="en-US" w:eastAsia="zh-CN"/>
        </w:rPr>
        <w:t xml:space="preserve">表9 </w:t>
      </w:r>
      <w:r>
        <w:rPr>
          <w:rFonts w:hint="default" w:ascii="Times New Roman" w:hAnsi="Times New Roman" w:eastAsia="宋体"/>
          <w:lang w:val="en-US" w:eastAsia="zh-CN"/>
        </w:rPr>
        <w:t>美食</w:t>
      </w:r>
      <w:r>
        <w:rPr>
          <w:rFonts w:hint="eastAsia" w:ascii="Times New Roman" w:hAnsi="Times New Roman" w:eastAsia="宋体"/>
          <w:lang w:val="en-US" w:eastAsia="zh-CN"/>
        </w:rPr>
        <w:t>（</w:t>
      </w:r>
      <w:r>
        <w:rPr>
          <w:rFonts w:hint="default" w:ascii="Times New Roman" w:hAnsi="Times New Roman" w:eastAsia="宋体"/>
          <w:lang w:val="en-US" w:eastAsia="zh-CN"/>
        </w:rPr>
        <w:t>meituan_meishi</w:t>
      </w:r>
      <w:r>
        <w:rPr>
          <w:rFonts w:hint="eastAsia" w:ascii="Times New Roman" w:hAnsi="Times New Roman" w:eastAsia="宋体"/>
          <w:lang w:val="en-US" w:eastAsia="zh-CN"/>
        </w:rPr>
        <w:t>）</w:t>
      </w:r>
      <w:bookmarkEnd w:id="188"/>
      <w:bookmarkEnd w:id="189"/>
      <w:bookmarkEnd w:id="190"/>
      <w:bookmarkEnd w:id="191"/>
    </w:p>
    <w:tbl>
      <w:tblPr>
        <w:tblStyle w:val="10"/>
        <w:tblW w:w="9400"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22"/>
        <w:gridCol w:w="1597"/>
        <w:gridCol w:w="1545"/>
        <w:gridCol w:w="1346"/>
        <w:gridCol w:w="1497"/>
        <w:gridCol w:w="16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名称</w:t>
            </w:r>
          </w:p>
        </w:tc>
        <w:tc>
          <w:tcPr>
            <w:tcW w:w="159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代码</w:t>
            </w:r>
          </w:p>
        </w:tc>
        <w:tc>
          <w:tcPr>
            <w:tcW w:w="1545"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数据类型</w:t>
            </w:r>
          </w:p>
        </w:tc>
        <w:tc>
          <w:tcPr>
            <w:tcW w:w="1346"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主要的</w:t>
            </w:r>
          </w:p>
        </w:tc>
        <w:tc>
          <w:tcPr>
            <w:tcW w:w="149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外来键</w:t>
            </w:r>
          </w:p>
        </w:tc>
        <w:tc>
          <w:tcPr>
            <w:tcW w:w="1693"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是键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Borders>
              <w:top w:val="single" w:color="auto" w:sz="6" w:space="0"/>
            </w:tcBorders>
          </w:tcPr>
          <w:p>
            <w:pPr>
              <w:pStyle w:val="21"/>
              <w:numPr>
                <w:ilvl w:val="0"/>
                <w:numId w:val="0"/>
              </w:numPr>
              <w:tabs>
                <w:tab w:val="left" w:pos="562"/>
              </w:tabs>
              <w:spacing w:line="360" w:lineRule="auto"/>
              <w:jc w:val="center"/>
              <w:rPr>
                <w:rFonts w:hint="default"/>
                <w:sz w:val="24"/>
                <w:lang w:val="en-US" w:eastAsia="zh-CN"/>
              </w:rPr>
            </w:pPr>
            <w:r>
              <w:rPr>
                <w:rFonts w:hint="default"/>
                <w:sz w:val="24"/>
                <w:lang w:val="en-US" w:eastAsia="zh-CN"/>
              </w:rPr>
              <w:t>美食</w:t>
            </w:r>
            <w:r>
              <w:rPr>
                <w:rFonts w:hint="eastAsia" w:ascii="Times New Roman" w:hAnsi="Times New Roman" w:eastAsia="宋体" w:cs="Times New Roman"/>
                <w:kern w:val="2"/>
                <w:sz w:val="24"/>
                <w:szCs w:val="24"/>
                <w:lang w:val="en-US" w:eastAsia="zh-CN" w:bidi="ar-SA"/>
              </w:rPr>
              <w:t>id</w:t>
            </w:r>
          </w:p>
        </w:tc>
        <w:tc>
          <w:tcPr>
            <w:tcW w:w="1597" w:type="dxa"/>
            <w:tcBorders>
              <w:top w:val="single" w:color="auto" w:sz="6" w:space="0"/>
            </w:tcBorders>
            <w:vAlign w:val="top"/>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id</w:t>
            </w:r>
          </w:p>
        </w:tc>
        <w:tc>
          <w:tcPr>
            <w:tcW w:w="1545" w:type="dxa"/>
            <w:tcBorders>
              <w:top w:val="single" w:color="auto" w:sz="6" w:space="0"/>
            </w:tcBorders>
          </w:tcPr>
          <w:p>
            <w:pPr>
              <w:pStyle w:val="4"/>
              <w:widowControl w:val="0"/>
              <w:spacing w:line="360" w:lineRule="auto"/>
              <w:jc w:val="center"/>
              <w:rPr>
                <w:rFonts w:hint="default" w:ascii="Times New Roman" w:hAnsi="Times New Roman" w:eastAsia="宋体" w:cs="Times New Roman"/>
                <w:lang w:val="en-US" w:eastAsia="zh-CN"/>
              </w:rPr>
            </w:pPr>
            <w:r>
              <w:rPr>
                <w:rFonts w:hint="eastAsia" w:cs="Times New Roman"/>
                <w:lang w:val="en-US" w:eastAsia="zh-CN"/>
              </w:rPr>
              <w:t>I</w:t>
            </w:r>
            <w:r>
              <w:rPr>
                <w:rFonts w:hint="eastAsia" w:ascii="Times New Roman" w:hAnsi="Times New Roman" w:eastAsia="宋体" w:cs="Times New Roman"/>
                <w:lang w:val="en-US" w:eastAsia="zh-CN"/>
              </w:rPr>
              <w:t>nt</w:t>
            </w:r>
          </w:p>
        </w:tc>
        <w:tc>
          <w:tcPr>
            <w:tcW w:w="1346" w:type="dxa"/>
            <w:tcBorders>
              <w:top w:val="single" w:color="auto" w:sz="6" w:space="0"/>
            </w:tcBorders>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TRUE</w:t>
            </w:r>
          </w:p>
        </w:tc>
        <w:tc>
          <w:tcPr>
            <w:tcW w:w="1497" w:type="dxa"/>
            <w:tcBorders>
              <w:top w:val="single" w:color="auto" w:sz="6" w:space="0"/>
            </w:tcBorders>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693" w:type="dxa"/>
            <w:tcBorders>
              <w:top w:val="single" w:color="auto" w:sz="6" w:space="0"/>
            </w:tcBorders>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Pr>
          <w:p>
            <w:pPr>
              <w:pStyle w:val="21"/>
              <w:numPr>
                <w:ilvl w:val="0"/>
                <w:numId w:val="0"/>
              </w:numPr>
              <w:tabs>
                <w:tab w:val="left" w:pos="562"/>
              </w:tabs>
              <w:spacing w:line="360" w:lineRule="auto"/>
              <w:jc w:val="center"/>
              <w:rPr>
                <w:rFonts w:hint="default"/>
                <w:sz w:val="24"/>
                <w:lang w:val="en-US" w:eastAsia="zh-CN"/>
              </w:rPr>
            </w:pPr>
            <w:r>
              <w:rPr>
                <w:rFonts w:hint="default"/>
                <w:sz w:val="24"/>
                <w:lang w:val="en-US" w:eastAsia="zh-CN"/>
              </w:rPr>
              <w:t>美食美团</w:t>
            </w:r>
            <w:r>
              <w:rPr>
                <w:rFonts w:hint="default" w:ascii="Times New Roman" w:hAnsi="Times New Roman" w:eastAsia="宋体" w:cs="Times New Roman"/>
                <w:kern w:val="2"/>
                <w:sz w:val="24"/>
                <w:szCs w:val="24"/>
                <w:lang w:val="en-US" w:eastAsia="zh-CN" w:bidi="ar-SA"/>
              </w:rPr>
              <w:t>id</w:t>
            </w:r>
          </w:p>
        </w:tc>
        <w:tc>
          <w:tcPr>
            <w:tcW w:w="1597" w:type="dxa"/>
            <w:vAlign w:val="top"/>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poiId</w:t>
            </w:r>
          </w:p>
        </w:tc>
        <w:tc>
          <w:tcPr>
            <w:tcW w:w="1545" w:type="dxa"/>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Int</w:t>
            </w:r>
          </w:p>
        </w:tc>
        <w:tc>
          <w:tcPr>
            <w:tcW w:w="1346"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497"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693" w:type="dxa"/>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Pr>
          <w:p>
            <w:pPr>
              <w:pStyle w:val="21"/>
              <w:numPr>
                <w:ilvl w:val="0"/>
                <w:numId w:val="0"/>
              </w:numPr>
              <w:tabs>
                <w:tab w:val="left" w:pos="562"/>
              </w:tabs>
              <w:spacing w:line="360" w:lineRule="auto"/>
              <w:jc w:val="center"/>
              <w:rPr>
                <w:rFonts w:hint="eastAsia"/>
                <w:sz w:val="24"/>
                <w:lang w:val="en-US" w:eastAsia="zh-CN"/>
              </w:rPr>
            </w:pPr>
            <w:r>
              <w:rPr>
                <w:rFonts w:hint="default"/>
                <w:sz w:val="24"/>
                <w:lang w:val="en-US" w:eastAsia="zh-CN"/>
              </w:rPr>
              <w:t>美食图片</w:t>
            </w:r>
            <w:r>
              <w:rPr>
                <w:rFonts w:hint="default" w:ascii="Times New Roman" w:hAnsi="Times New Roman" w:eastAsia="宋体" w:cs="Times New Roman"/>
                <w:kern w:val="2"/>
                <w:sz w:val="24"/>
                <w:szCs w:val="24"/>
                <w:lang w:val="en-US" w:eastAsia="zh-CN" w:bidi="ar-SA"/>
              </w:rPr>
              <w:t>url</w:t>
            </w:r>
          </w:p>
        </w:tc>
        <w:tc>
          <w:tcPr>
            <w:tcW w:w="1597" w:type="dxa"/>
            <w:vAlign w:val="top"/>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frontImg</w:t>
            </w:r>
          </w:p>
        </w:tc>
        <w:tc>
          <w:tcPr>
            <w:tcW w:w="1545"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varchar</w:t>
            </w:r>
          </w:p>
        </w:tc>
        <w:tc>
          <w:tcPr>
            <w:tcW w:w="1346"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497"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693"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Pr>
          <w:p>
            <w:pPr>
              <w:pStyle w:val="21"/>
              <w:numPr>
                <w:ilvl w:val="0"/>
                <w:numId w:val="0"/>
              </w:numPr>
              <w:tabs>
                <w:tab w:val="left" w:pos="562"/>
              </w:tabs>
              <w:spacing w:line="360" w:lineRule="auto"/>
              <w:jc w:val="center"/>
              <w:rPr>
                <w:rFonts w:hint="default"/>
                <w:sz w:val="24"/>
                <w:lang w:val="en-US" w:eastAsia="zh-CN"/>
              </w:rPr>
            </w:pPr>
            <w:r>
              <w:rPr>
                <w:rFonts w:hint="default"/>
                <w:sz w:val="24"/>
                <w:lang w:val="en-US" w:eastAsia="zh-CN"/>
              </w:rPr>
              <w:t>创建时间</w:t>
            </w:r>
          </w:p>
        </w:tc>
        <w:tc>
          <w:tcPr>
            <w:tcW w:w="1597" w:type="dxa"/>
            <w:vAlign w:val="top"/>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Create_time</w:t>
            </w:r>
          </w:p>
        </w:tc>
        <w:tc>
          <w:tcPr>
            <w:tcW w:w="1545" w:type="dxa"/>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TImestamp</w:t>
            </w:r>
          </w:p>
        </w:tc>
        <w:tc>
          <w:tcPr>
            <w:tcW w:w="1346"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497"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693" w:type="dxa"/>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Pr>
          <w:p>
            <w:pPr>
              <w:pStyle w:val="21"/>
              <w:numPr>
                <w:ilvl w:val="0"/>
                <w:numId w:val="0"/>
              </w:numPr>
              <w:tabs>
                <w:tab w:val="left" w:pos="562"/>
              </w:tabs>
              <w:spacing w:line="360" w:lineRule="auto"/>
              <w:jc w:val="center"/>
              <w:rPr>
                <w:rFonts w:hint="default"/>
                <w:sz w:val="24"/>
                <w:lang w:val="en-US" w:eastAsia="zh-CN"/>
              </w:rPr>
            </w:pPr>
            <w:r>
              <w:rPr>
                <w:rFonts w:hint="default"/>
                <w:sz w:val="24"/>
                <w:lang w:val="en-US" w:eastAsia="zh-CN"/>
              </w:rPr>
              <w:t>美食其他属性</w:t>
            </w:r>
          </w:p>
        </w:tc>
        <w:tc>
          <w:tcPr>
            <w:tcW w:w="1597" w:type="dxa"/>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Json</w:t>
            </w:r>
          </w:p>
        </w:tc>
        <w:tc>
          <w:tcPr>
            <w:tcW w:w="1545"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Json</w:t>
            </w:r>
          </w:p>
        </w:tc>
        <w:tc>
          <w:tcPr>
            <w:tcW w:w="1346" w:type="dxa"/>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c>
          <w:tcPr>
            <w:tcW w:w="1497" w:type="dxa"/>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c>
          <w:tcPr>
            <w:tcW w:w="1693"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Pr>
          <w:p>
            <w:pPr>
              <w:pStyle w:val="21"/>
              <w:numPr>
                <w:ilvl w:val="0"/>
                <w:numId w:val="0"/>
              </w:numPr>
              <w:tabs>
                <w:tab w:val="left" w:pos="562"/>
              </w:tabs>
              <w:spacing w:line="360" w:lineRule="auto"/>
              <w:jc w:val="center"/>
              <w:rPr>
                <w:rFonts w:hint="default"/>
                <w:sz w:val="24"/>
                <w:lang w:val="en-US" w:eastAsia="zh-CN"/>
              </w:rPr>
            </w:pPr>
            <w:r>
              <w:rPr>
                <w:rFonts w:hint="default"/>
                <w:sz w:val="24"/>
                <w:lang w:val="en-US" w:eastAsia="zh-CN"/>
              </w:rPr>
              <w:t>美食名字</w:t>
            </w:r>
          </w:p>
        </w:tc>
        <w:tc>
          <w:tcPr>
            <w:tcW w:w="1597" w:type="dxa"/>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Title</w:t>
            </w:r>
          </w:p>
        </w:tc>
        <w:tc>
          <w:tcPr>
            <w:tcW w:w="1545"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Varchar</w:t>
            </w:r>
          </w:p>
        </w:tc>
        <w:tc>
          <w:tcPr>
            <w:tcW w:w="1346"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c>
          <w:tcPr>
            <w:tcW w:w="1497"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c>
          <w:tcPr>
            <w:tcW w:w="1693"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Pr>
          <w:p>
            <w:pPr>
              <w:pStyle w:val="21"/>
              <w:numPr>
                <w:ilvl w:val="0"/>
                <w:numId w:val="0"/>
              </w:numPr>
              <w:tabs>
                <w:tab w:val="left" w:pos="562"/>
              </w:tabs>
              <w:spacing w:line="360" w:lineRule="auto"/>
              <w:jc w:val="center"/>
              <w:rPr>
                <w:rFonts w:hint="default"/>
                <w:sz w:val="24"/>
                <w:lang w:val="en-US" w:eastAsia="zh-CN"/>
              </w:rPr>
            </w:pPr>
            <w:r>
              <w:rPr>
                <w:rFonts w:hint="default"/>
                <w:sz w:val="24"/>
                <w:lang w:val="en-US" w:eastAsia="zh-CN"/>
              </w:rPr>
              <w:t>美食平均评分</w:t>
            </w:r>
          </w:p>
        </w:tc>
        <w:tc>
          <w:tcPr>
            <w:tcW w:w="1597" w:type="dxa"/>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avgScore</w:t>
            </w:r>
          </w:p>
        </w:tc>
        <w:tc>
          <w:tcPr>
            <w:tcW w:w="1545"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Float</w:t>
            </w:r>
          </w:p>
        </w:tc>
        <w:tc>
          <w:tcPr>
            <w:tcW w:w="1346"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c>
          <w:tcPr>
            <w:tcW w:w="1497"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c>
          <w:tcPr>
            <w:tcW w:w="1693"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Pr>
          <w:p>
            <w:pPr>
              <w:pStyle w:val="21"/>
              <w:numPr>
                <w:ilvl w:val="0"/>
                <w:numId w:val="0"/>
              </w:numPr>
              <w:tabs>
                <w:tab w:val="left" w:pos="562"/>
              </w:tabs>
              <w:spacing w:line="360" w:lineRule="auto"/>
              <w:jc w:val="center"/>
              <w:rPr>
                <w:rFonts w:hint="default"/>
                <w:sz w:val="24"/>
                <w:lang w:val="en-US" w:eastAsia="zh-CN"/>
              </w:rPr>
            </w:pPr>
            <w:r>
              <w:rPr>
                <w:rFonts w:hint="default"/>
                <w:sz w:val="24"/>
                <w:lang w:val="en-US" w:eastAsia="zh-CN"/>
              </w:rPr>
              <w:t>美食地址</w:t>
            </w:r>
          </w:p>
        </w:tc>
        <w:tc>
          <w:tcPr>
            <w:tcW w:w="1597" w:type="dxa"/>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Address</w:t>
            </w:r>
          </w:p>
        </w:tc>
        <w:tc>
          <w:tcPr>
            <w:tcW w:w="1545"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String</w:t>
            </w:r>
          </w:p>
        </w:tc>
        <w:tc>
          <w:tcPr>
            <w:tcW w:w="1346"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c>
          <w:tcPr>
            <w:tcW w:w="1497"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c>
          <w:tcPr>
            <w:tcW w:w="1693"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Pr>
          <w:p>
            <w:pPr>
              <w:pStyle w:val="21"/>
              <w:numPr>
                <w:ilvl w:val="0"/>
                <w:numId w:val="0"/>
              </w:numPr>
              <w:tabs>
                <w:tab w:val="left" w:pos="562"/>
              </w:tabs>
              <w:spacing w:line="360" w:lineRule="auto"/>
              <w:jc w:val="center"/>
              <w:rPr>
                <w:rFonts w:hint="default"/>
                <w:sz w:val="24"/>
                <w:lang w:val="en-US" w:eastAsia="zh-CN"/>
              </w:rPr>
            </w:pPr>
            <w:r>
              <w:rPr>
                <w:rFonts w:hint="default"/>
                <w:sz w:val="24"/>
                <w:lang w:val="en-US" w:eastAsia="zh-CN"/>
              </w:rPr>
              <w:t>美食平均价格</w:t>
            </w:r>
          </w:p>
        </w:tc>
        <w:tc>
          <w:tcPr>
            <w:tcW w:w="1597" w:type="dxa"/>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avgPrice</w:t>
            </w:r>
          </w:p>
        </w:tc>
        <w:tc>
          <w:tcPr>
            <w:tcW w:w="1545"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Float</w:t>
            </w:r>
          </w:p>
        </w:tc>
        <w:tc>
          <w:tcPr>
            <w:tcW w:w="1346"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c>
          <w:tcPr>
            <w:tcW w:w="1497"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c>
          <w:tcPr>
            <w:tcW w:w="1693"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Borders>
              <w:bottom w:val="single" w:color="auto" w:sz="12" w:space="0"/>
            </w:tcBorders>
          </w:tcPr>
          <w:p>
            <w:pPr>
              <w:pStyle w:val="21"/>
              <w:numPr>
                <w:ilvl w:val="0"/>
                <w:numId w:val="0"/>
              </w:numPr>
              <w:tabs>
                <w:tab w:val="left" w:pos="562"/>
              </w:tabs>
              <w:spacing w:line="360" w:lineRule="auto"/>
              <w:jc w:val="center"/>
              <w:rPr>
                <w:rFonts w:hint="default"/>
                <w:sz w:val="24"/>
                <w:lang w:val="en-US" w:eastAsia="zh-CN"/>
              </w:rPr>
            </w:pPr>
            <w:r>
              <w:rPr>
                <w:rFonts w:hint="default"/>
                <w:sz w:val="24"/>
                <w:lang w:val="en-US" w:eastAsia="zh-CN"/>
              </w:rPr>
              <w:t>美团团购消息</w:t>
            </w:r>
          </w:p>
        </w:tc>
        <w:tc>
          <w:tcPr>
            <w:tcW w:w="1597" w:type="dxa"/>
            <w:tcBorders>
              <w:bottom w:val="single" w:color="auto" w:sz="12" w:space="0"/>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dealList</w:t>
            </w:r>
          </w:p>
        </w:tc>
        <w:tc>
          <w:tcPr>
            <w:tcW w:w="1545" w:type="dxa"/>
            <w:tcBorders>
              <w:bottom w:val="single" w:color="auto" w:sz="12" w:space="0"/>
            </w:tcBorders>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Json</w:t>
            </w:r>
          </w:p>
        </w:tc>
        <w:tc>
          <w:tcPr>
            <w:tcW w:w="1346" w:type="dxa"/>
            <w:tcBorders>
              <w:bottom w:val="single" w:color="auto" w:sz="12" w:space="0"/>
            </w:tcBorders>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FLASE</w:t>
            </w:r>
          </w:p>
        </w:tc>
        <w:tc>
          <w:tcPr>
            <w:tcW w:w="1497" w:type="dxa"/>
            <w:tcBorders>
              <w:bottom w:val="single" w:color="auto" w:sz="12" w:space="0"/>
            </w:tcBorders>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FLASE</w:t>
            </w:r>
          </w:p>
        </w:tc>
        <w:tc>
          <w:tcPr>
            <w:tcW w:w="1693" w:type="dxa"/>
            <w:tcBorders>
              <w:bottom w:val="single" w:color="auto" w:sz="12" w:space="0"/>
            </w:tcBorders>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FLASE</w:t>
            </w:r>
          </w:p>
        </w:tc>
      </w:tr>
    </w:tbl>
    <w:p>
      <w:pPr>
        <w:pStyle w:val="21"/>
        <w:widowControl w:val="0"/>
        <w:numPr>
          <w:ilvl w:val="0"/>
          <w:numId w:val="0"/>
        </w:numPr>
        <w:tabs>
          <w:tab w:val="left" w:pos="492"/>
        </w:tabs>
        <w:autoSpaceDE w:val="0"/>
        <w:autoSpaceDN w:val="0"/>
        <w:spacing w:line="360" w:lineRule="auto"/>
        <w:rPr>
          <w:rFonts w:hint="default"/>
          <w:lang w:val="en-US" w:eastAsia="zh-CN"/>
        </w:rPr>
      </w:pPr>
    </w:p>
    <w:p>
      <w:pPr>
        <w:pStyle w:val="21"/>
        <w:numPr>
          <w:ilvl w:val="0"/>
          <w:numId w:val="0"/>
        </w:numPr>
        <w:tabs>
          <w:tab w:val="left" w:pos="562"/>
        </w:tabs>
        <w:spacing w:line="360" w:lineRule="auto"/>
        <w:ind w:firstLine="420" w:firstLineChars="0"/>
        <w:rPr>
          <w:rFonts w:hint="default"/>
          <w:sz w:val="24"/>
          <w:lang w:val="en-US" w:eastAsia="zh-CN"/>
        </w:rPr>
      </w:pPr>
      <w:r>
        <w:rPr>
          <w:rFonts w:hint="default"/>
          <w:sz w:val="24"/>
          <w:lang w:val="en-US" w:eastAsia="zh-CN"/>
        </w:rPr>
        <w:t>数据库美表如图9所示，此表说明了美食表的结构，包括美食</w:t>
      </w:r>
      <w:r>
        <w:rPr>
          <w:rFonts w:hint="default" w:ascii="Times New Roman" w:hAnsi="Times New Roman" w:eastAsia="宋体" w:cs="宋体"/>
          <w:kern w:val="2"/>
          <w:sz w:val="24"/>
          <w:szCs w:val="20"/>
          <w:lang w:val="en-US" w:eastAsia="zh-CN" w:bidi="ar-SA"/>
        </w:rPr>
        <w:t>id</w:t>
      </w:r>
      <w:r>
        <w:rPr>
          <w:rFonts w:hint="default"/>
          <w:sz w:val="24"/>
          <w:lang w:val="en-US" w:eastAsia="zh-CN"/>
        </w:rPr>
        <w:t>、地址团购等，美食其他属性是一个保留的</w:t>
      </w:r>
      <w:r>
        <w:rPr>
          <w:rFonts w:hint="eastAsia" w:ascii="Times New Roman" w:hAnsi="Times New Roman" w:eastAsia="宋体" w:cs="宋体"/>
          <w:kern w:val="2"/>
          <w:sz w:val="24"/>
          <w:szCs w:val="20"/>
          <w:lang w:val="en-US" w:eastAsia="zh-CN" w:bidi="ar-SA"/>
        </w:rPr>
        <w:t>J</w:t>
      </w:r>
      <w:r>
        <w:rPr>
          <w:rFonts w:hint="default" w:ascii="Times New Roman" w:hAnsi="Times New Roman" w:eastAsia="宋体" w:cs="宋体"/>
          <w:kern w:val="2"/>
          <w:sz w:val="24"/>
          <w:szCs w:val="20"/>
          <w:lang w:val="en-US" w:eastAsia="zh-CN" w:bidi="ar-SA"/>
        </w:rPr>
        <w:t>son</w:t>
      </w:r>
      <w:r>
        <w:rPr>
          <w:rFonts w:hint="default"/>
          <w:sz w:val="24"/>
          <w:lang w:val="en-US" w:eastAsia="zh-CN"/>
        </w:rPr>
        <w:t>字段，主要用来方便以后迁移，有些额外的小字段可以直接放进去，然后读出来再解析。</w:t>
      </w:r>
    </w:p>
    <w:p>
      <w:pPr>
        <w:pStyle w:val="21"/>
        <w:numPr>
          <w:ilvl w:val="0"/>
          <w:numId w:val="0"/>
        </w:numPr>
        <w:tabs>
          <w:tab w:val="left" w:pos="562"/>
        </w:tabs>
        <w:spacing w:line="360" w:lineRule="auto"/>
        <w:ind w:firstLine="420" w:firstLineChars="0"/>
        <w:rPr>
          <w:rFonts w:hint="default"/>
          <w:sz w:val="24"/>
          <w:lang w:val="en-US" w:eastAsia="zh-CN"/>
        </w:rPr>
      </w:pPr>
    </w:p>
    <w:p>
      <w:pPr>
        <w:rPr>
          <w:rFonts w:hint="eastAsia" w:ascii="Times New Roman" w:hAnsi="Times New Roman" w:eastAsia="宋体"/>
          <w:lang w:val="en-US" w:eastAsia="zh-CN"/>
        </w:rPr>
      </w:pPr>
      <w:bookmarkStart w:id="192" w:name="_Toc14192_WPSOffice_Level3"/>
      <w:bookmarkStart w:id="193" w:name="_Toc27563_WPSOffice_Level3"/>
      <w:bookmarkStart w:id="194" w:name="_Toc25249_WPSOffice_Level3"/>
      <w:bookmarkStart w:id="195" w:name="_Toc9577_WPSOffice_Level3"/>
      <w:r>
        <w:rPr>
          <w:rFonts w:hint="eastAsia" w:ascii="Times New Roman" w:hAnsi="Times New Roman" w:eastAsia="宋体"/>
          <w:lang w:val="en-US" w:eastAsia="zh-CN"/>
        </w:rPr>
        <w:br w:type="page"/>
      </w:r>
    </w:p>
    <w:p>
      <w:pPr>
        <w:pStyle w:val="26"/>
        <w:numPr>
          <w:ilvl w:val="0"/>
          <w:numId w:val="0"/>
        </w:numPr>
        <w:spacing w:line="360" w:lineRule="auto"/>
        <w:ind w:leftChars="0"/>
        <w:jc w:val="center"/>
        <w:rPr>
          <w:rFonts w:hint="default" w:ascii="Times New Roman" w:hAnsi="Times New Roman" w:eastAsia="宋体"/>
          <w:lang w:val="en-US" w:eastAsia="zh-CN"/>
        </w:rPr>
      </w:pPr>
      <w:r>
        <w:rPr>
          <w:rFonts w:hint="eastAsia" w:ascii="Times New Roman" w:hAnsi="Times New Roman" w:eastAsia="宋体"/>
          <w:lang w:val="en-US" w:eastAsia="zh-CN"/>
        </w:rPr>
        <w:t>表</w:t>
      </w:r>
      <w:r>
        <w:rPr>
          <w:rFonts w:hint="default" w:ascii="Times New Roman" w:hAnsi="Times New Roman" w:eastAsia="宋体"/>
          <w:lang w:val="en-US" w:eastAsia="zh-CN"/>
        </w:rPr>
        <w:t>1</w:t>
      </w:r>
      <w:r>
        <w:rPr>
          <w:rFonts w:hint="eastAsia"/>
          <w:lang w:val="en-US" w:eastAsia="zh-CN"/>
        </w:rPr>
        <w:t>0</w:t>
      </w:r>
      <w:r>
        <w:rPr>
          <w:rFonts w:hint="eastAsia" w:ascii="Times New Roman" w:hAnsi="Times New Roman" w:eastAsia="宋体"/>
          <w:lang w:val="en-US" w:eastAsia="zh-CN"/>
        </w:rPr>
        <w:t xml:space="preserve"> </w:t>
      </w:r>
      <w:r>
        <w:rPr>
          <w:rFonts w:hint="default" w:ascii="Times New Roman" w:hAnsi="Times New Roman" w:eastAsia="宋体"/>
          <w:lang w:val="en-US" w:eastAsia="zh-CN"/>
        </w:rPr>
        <w:t>编程博客</w:t>
      </w:r>
      <w:r>
        <w:rPr>
          <w:rFonts w:hint="eastAsia" w:ascii="Times New Roman" w:hAnsi="Times New Roman" w:eastAsia="宋体"/>
          <w:lang w:val="en-US" w:eastAsia="zh-CN"/>
        </w:rPr>
        <w:t>（</w:t>
      </w:r>
      <w:r>
        <w:rPr>
          <w:rFonts w:hint="default" w:ascii="Times New Roman" w:hAnsi="Times New Roman" w:eastAsia="宋体"/>
          <w:lang w:val="en-US" w:eastAsia="zh-CN"/>
        </w:rPr>
        <w:t>medium_programming</w:t>
      </w:r>
      <w:r>
        <w:rPr>
          <w:rFonts w:hint="eastAsia" w:ascii="Times New Roman" w:hAnsi="Times New Roman" w:eastAsia="宋体"/>
          <w:lang w:val="en-US" w:eastAsia="zh-CN"/>
        </w:rPr>
        <w:t>）</w:t>
      </w:r>
      <w:bookmarkEnd w:id="192"/>
      <w:bookmarkEnd w:id="193"/>
      <w:bookmarkEnd w:id="194"/>
      <w:bookmarkEnd w:id="195"/>
    </w:p>
    <w:tbl>
      <w:tblPr>
        <w:tblStyle w:val="10"/>
        <w:tblW w:w="9400"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22"/>
        <w:gridCol w:w="1597"/>
        <w:gridCol w:w="1545"/>
        <w:gridCol w:w="1346"/>
        <w:gridCol w:w="1497"/>
        <w:gridCol w:w="16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名称</w:t>
            </w:r>
          </w:p>
        </w:tc>
        <w:tc>
          <w:tcPr>
            <w:tcW w:w="159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代码</w:t>
            </w:r>
          </w:p>
        </w:tc>
        <w:tc>
          <w:tcPr>
            <w:tcW w:w="1545"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数据类型</w:t>
            </w:r>
          </w:p>
        </w:tc>
        <w:tc>
          <w:tcPr>
            <w:tcW w:w="1346"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主要的</w:t>
            </w:r>
          </w:p>
        </w:tc>
        <w:tc>
          <w:tcPr>
            <w:tcW w:w="149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外来键</w:t>
            </w:r>
          </w:p>
        </w:tc>
        <w:tc>
          <w:tcPr>
            <w:tcW w:w="1693"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是键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Borders>
              <w:top w:val="single" w:color="auto" w:sz="6" w:space="0"/>
            </w:tcBorders>
          </w:tcPr>
          <w:p>
            <w:pPr>
              <w:pStyle w:val="21"/>
              <w:numPr>
                <w:ilvl w:val="0"/>
                <w:numId w:val="0"/>
              </w:numPr>
              <w:tabs>
                <w:tab w:val="left" w:pos="562"/>
              </w:tabs>
              <w:spacing w:line="360" w:lineRule="auto"/>
              <w:jc w:val="center"/>
              <w:rPr>
                <w:rFonts w:hint="default"/>
                <w:sz w:val="24"/>
                <w:lang w:val="en-US" w:eastAsia="zh-CN"/>
              </w:rPr>
            </w:pPr>
            <w:r>
              <w:rPr>
                <w:rFonts w:hint="default"/>
                <w:sz w:val="24"/>
                <w:lang w:val="en-US" w:eastAsia="zh-CN"/>
              </w:rPr>
              <w:t>博客</w:t>
            </w:r>
            <w:r>
              <w:rPr>
                <w:rFonts w:hint="default" w:ascii="Times New Roman" w:hAnsi="Times New Roman" w:eastAsia="宋体" w:cs="Times New Roman"/>
                <w:kern w:val="2"/>
                <w:sz w:val="21"/>
                <w:szCs w:val="24"/>
                <w:lang w:val="en-US" w:eastAsia="zh-CN" w:bidi="ar-SA"/>
              </w:rPr>
              <w:t>id</w:t>
            </w:r>
          </w:p>
        </w:tc>
        <w:tc>
          <w:tcPr>
            <w:tcW w:w="1597" w:type="dxa"/>
            <w:tcBorders>
              <w:top w:val="single" w:color="auto" w:sz="6" w:space="0"/>
            </w:tcBorders>
            <w:vAlign w:val="top"/>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id</w:t>
            </w:r>
          </w:p>
        </w:tc>
        <w:tc>
          <w:tcPr>
            <w:tcW w:w="1545" w:type="dxa"/>
            <w:tcBorders>
              <w:top w:val="single" w:color="auto" w:sz="6" w:space="0"/>
            </w:tcBorders>
          </w:tcPr>
          <w:p>
            <w:pPr>
              <w:pStyle w:val="4"/>
              <w:widowControl w:val="0"/>
              <w:spacing w:line="360" w:lineRule="auto"/>
              <w:jc w:val="center"/>
              <w:rPr>
                <w:rFonts w:hint="default" w:ascii="Times New Roman" w:hAnsi="Times New Roman" w:eastAsia="宋体" w:cs="Times New Roman"/>
                <w:lang w:val="en-US" w:eastAsia="zh-CN"/>
              </w:rPr>
            </w:pPr>
            <w:r>
              <w:rPr>
                <w:rFonts w:hint="eastAsia" w:cs="Times New Roman"/>
                <w:lang w:val="en-US" w:eastAsia="zh-CN"/>
              </w:rPr>
              <w:t>I</w:t>
            </w:r>
            <w:r>
              <w:rPr>
                <w:rFonts w:hint="eastAsia" w:ascii="Times New Roman" w:hAnsi="Times New Roman" w:eastAsia="宋体" w:cs="Times New Roman"/>
                <w:lang w:val="en-US" w:eastAsia="zh-CN"/>
              </w:rPr>
              <w:t>nt</w:t>
            </w:r>
          </w:p>
        </w:tc>
        <w:tc>
          <w:tcPr>
            <w:tcW w:w="1346" w:type="dxa"/>
            <w:tcBorders>
              <w:top w:val="single" w:color="auto" w:sz="6" w:space="0"/>
            </w:tcBorders>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TRUE</w:t>
            </w:r>
          </w:p>
        </w:tc>
        <w:tc>
          <w:tcPr>
            <w:tcW w:w="1497" w:type="dxa"/>
            <w:tcBorders>
              <w:top w:val="single" w:color="auto" w:sz="6" w:space="0"/>
            </w:tcBorders>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693" w:type="dxa"/>
            <w:tcBorders>
              <w:top w:val="single" w:color="auto" w:sz="6" w:space="0"/>
            </w:tcBorders>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Pr>
          <w:p>
            <w:pPr>
              <w:pStyle w:val="21"/>
              <w:numPr>
                <w:ilvl w:val="0"/>
                <w:numId w:val="0"/>
              </w:numPr>
              <w:tabs>
                <w:tab w:val="left" w:pos="562"/>
              </w:tabs>
              <w:spacing w:line="360" w:lineRule="auto"/>
              <w:jc w:val="center"/>
              <w:rPr>
                <w:rFonts w:hint="default"/>
                <w:sz w:val="24"/>
                <w:lang w:val="en-US" w:eastAsia="zh-CN"/>
              </w:rPr>
            </w:pPr>
            <w:r>
              <w:rPr>
                <w:rFonts w:hint="default"/>
                <w:sz w:val="24"/>
                <w:lang w:val="en-US" w:eastAsia="zh-CN"/>
              </w:rPr>
              <w:t>博客哈希</w:t>
            </w:r>
            <w:r>
              <w:rPr>
                <w:rFonts w:hint="default" w:ascii="Times New Roman" w:hAnsi="Times New Roman" w:eastAsia="宋体" w:cs="Times New Roman"/>
                <w:kern w:val="2"/>
                <w:sz w:val="21"/>
                <w:szCs w:val="24"/>
                <w:lang w:val="en-US" w:eastAsia="zh-CN" w:bidi="ar-SA"/>
              </w:rPr>
              <w:t>id</w:t>
            </w:r>
          </w:p>
        </w:tc>
        <w:tc>
          <w:tcPr>
            <w:tcW w:w="1597" w:type="dxa"/>
            <w:vAlign w:val="top"/>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Hash_id</w:t>
            </w:r>
          </w:p>
        </w:tc>
        <w:tc>
          <w:tcPr>
            <w:tcW w:w="1545" w:type="dxa"/>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Int</w:t>
            </w:r>
          </w:p>
        </w:tc>
        <w:tc>
          <w:tcPr>
            <w:tcW w:w="1346"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497"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693" w:type="dxa"/>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Pr>
          <w:p>
            <w:pPr>
              <w:pStyle w:val="21"/>
              <w:numPr>
                <w:ilvl w:val="0"/>
                <w:numId w:val="0"/>
              </w:numPr>
              <w:tabs>
                <w:tab w:val="left" w:pos="562"/>
              </w:tabs>
              <w:spacing w:line="360" w:lineRule="auto"/>
              <w:jc w:val="center"/>
              <w:rPr>
                <w:rFonts w:hint="eastAsia"/>
                <w:sz w:val="24"/>
                <w:lang w:val="en-US" w:eastAsia="zh-CN"/>
              </w:rPr>
            </w:pPr>
            <w:r>
              <w:rPr>
                <w:rFonts w:hint="default"/>
                <w:sz w:val="24"/>
                <w:lang w:val="en-US" w:eastAsia="zh-CN"/>
              </w:rPr>
              <w:t>博客</w:t>
            </w:r>
            <w:r>
              <w:rPr>
                <w:rFonts w:hint="default" w:ascii="Times New Roman" w:hAnsi="Times New Roman" w:eastAsia="宋体" w:cs="Times New Roman"/>
                <w:kern w:val="2"/>
                <w:sz w:val="21"/>
                <w:szCs w:val="24"/>
                <w:lang w:val="en-US" w:eastAsia="zh-CN" w:bidi="ar-SA"/>
              </w:rPr>
              <w:t>url</w:t>
            </w:r>
          </w:p>
        </w:tc>
        <w:tc>
          <w:tcPr>
            <w:tcW w:w="1597" w:type="dxa"/>
            <w:vAlign w:val="top"/>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Url</w:t>
            </w:r>
          </w:p>
        </w:tc>
        <w:tc>
          <w:tcPr>
            <w:tcW w:w="1545"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varchar</w:t>
            </w:r>
          </w:p>
        </w:tc>
        <w:tc>
          <w:tcPr>
            <w:tcW w:w="1346"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497"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693"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Pr>
          <w:p>
            <w:pPr>
              <w:pStyle w:val="21"/>
              <w:numPr>
                <w:ilvl w:val="0"/>
                <w:numId w:val="0"/>
              </w:numPr>
              <w:tabs>
                <w:tab w:val="left" w:pos="562"/>
              </w:tabs>
              <w:spacing w:line="360" w:lineRule="auto"/>
              <w:jc w:val="center"/>
              <w:rPr>
                <w:rFonts w:hint="default"/>
                <w:sz w:val="24"/>
                <w:lang w:val="en-US" w:eastAsia="zh-CN"/>
              </w:rPr>
            </w:pPr>
            <w:r>
              <w:rPr>
                <w:rFonts w:hint="default"/>
                <w:sz w:val="24"/>
                <w:lang w:val="en-US" w:eastAsia="zh-CN"/>
              </w:rPr>
              <w:t>创建时间</w:t>
            </w:r>
          </w:p>
        </w:tc>
        <w:tc>
          <w:tcPr>
            <w:tcW w:w="1597" w:type="dxa"/>
            <w:vAlign w:val="top"/>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Create_time</w:t>
            </w:r>
          </w:p>
        </w:tc>
        <w:tc>
          <w:tcPr>
            <w:tcW w:w="1545" w:type="dxa"/>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TImestamp</w:t>
            </w:r>
          </w:p>
        </w:tc>
        <w:tc>
          <w:tcPr>
            <w:tcW w:w="1346"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497"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693" w:type="dxa"/>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Pr>
          <w:p>
            <w:pPr>
              <w:pStyle w:val="21"/>
              <w:numPr>
                <w:ilvl w:val="0"/>
                <w:numId w:val="0"/>
              </w:numPr>
              <w:tabs>
                <w:tab w:val="left" w:pos="562"/>
              </w:tabs>
              <w:spacing w:line="360" w:lineRule="auto"/>
              <w:jc w:val="center"/>
              <w:rPr>
                <w:rFonts w:hint="default"/>
                <w:sz w:val="24"/>
                <w:lang w:val="en-US" w:eastAsia="zh-CN"/>
              </w:rPr>
            </w:pPr>
            <w:r>
              <w:rPr>
                <w:rFonts w:hint="default"/>
                <w:sz w:val="24"/>
                <w:lang w:val="en-US" w:eastAsia="zh-CN"/>
              </w:rPr>
              <w:t>博客其他属性</w:t>
            </w:r>
          </w:p>
        </w:tc>
        <w:tc>
          <w:tcPr>
            <w:tcW w:w="1597" w:type="dxa"/>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Json</w:t>
            </w:r>
          </w:p>
        </w:tc>
        <w:tc>
          <w:tcPr>
            <w:tcW w:w="1545"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Json</w:t>
            </w:r>
          </w:p>
        </w:tc>
        <w:tc>
          <w:tcPr>
            <w:tcW w:w="1346" w:type="dxa"/>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c>
          <w:tcPr>
            <w:tcW w:w="1497" w:type="dxa"/>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c>
          <w:tcPr>
            <w:tcW w:w="1693"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Borders>
              <w:bottom w:val="single" w:color="auto" w:sz="12" w:space="0"/>
            </w:tcBorders>
          </w:tcPr>
          <w:p>
            <w:pPr>
              <w:pStyle w:val="21"/>
              <w:numPr>
                <w:ilvl w:val="0"/>
                <w:numId w:val="0"/>
              </w:numPr>
              <w:tabs>
                <w:tab w:val="left" w:pos="562"/>
              </w:tabs>
              <w:spacing w:line="360" w:lineRule="auto"/>
              <w:jc w:val="center"/>
              <w:rPr>
                <w:rFonts w:hint="default"/>
                <w:sz w:val="24"/>
                <w:lang w:val="en-US" w:eastAsia="zh-CN"/>
              </w:rPr>
            </w:pPr>
            <w:r>
              <w:rPr>
                <w:rFonts w:hint="default"/>
                <w:sz w:val="24"/>
                <w:lang w:val="en-US" w:eastAsia="zh-CN"/>
              </w:rPr>
              <w:t>博客题目</w:t>
            </w:r>
          </w:p>
        </w:tc>
        <w:tc>
          <w:tcPr>
            <w:tcW w:w="1597" w:type="dxa"/>
            <w:tcBorders>
              <w:bottom w:val="single" w:color="auto" w:sz="12" w:space="0"/>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Title</w:t>
            </w:r>
          </w:p>
        </w:tc>
        <w:tc>
          <w:tcPr>
            <w:tcW w:w="1545" w:type="dxa"/>
            <w:tcBorders>
              <w:bottom w:val="single" w:color="auto" w:sz="12" w:space="0"/>
            </w:tcBorders>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Varchar</w:t>
            </w:r>
          </w:p>
        </w:tc>
        <w:tc>
          <w:tcPr>
            <w:tcW w:w="1346" w:type="dxa"/>
            <w:tcBorders>
              <w:bottom w:val="single" w:color="auto" w:sz="12" w:space="0"/>
            </w:tcBorders>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c>
          <w:tcPr>
            <w:tcW w:w="1497" w:type="dxa"/>
            <w:tcBorders>
              <w:bottom w:val="single" w:color="auto" w:sz="12" w:space="0"/>
            </w:tcBorders>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c>
          <w:tcPr>
            <w:tcW w:w="1693" w:type="dxa"/>
            <w:tcBorders>
              <w:bottom w:val="single" w:color="auto" w:sz="12" w:space="0"/>
            </w:tcBorders>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r>
    </w:tbl>
    <w:p>
      <w:pPr>
        <w:numPr>
          <w:ilvl w:val="0"/>
          <w:numId w:val="0"/>
        </w:numPr>
        <w:spacing w:line="360" w:lineRule="auto"/>
        <w:ind w:leftChars="0"/>
        <w:outlineLvl w:val="9"/>
        <w:rPr>
          <w:rFonts w:hint="default"/>
          <w:lang w:val="en-US" w:eastAsia="zh-CN"/>
        </w:rPr>
      </w:pPr>
    </w:p>
    <w:p>
      <w:pPr>
        <w:pStyle w:val="21"/>
        <w:numPr>
          <w:ilvl w:val="0"/>
          <w:numId w:val="0"/>
        </w:numPr>
        <w:tabs>
          <w:tab w:val="left" w:pos="562"/>
        </w:tabs>
        <w:spacing w:line="360" w:lineRule="auto"/>
        <w:ind w:firstLine="420" w:firstLineChars="0"/>
        <w:rPr>
          <w:rFonts w:hint="default"/>
          <w:sz w:val="24"/>
          <w:lang w:val="en-US" w:eastAsia="zh-CN"/>
        </w:rPr>
      </w:pPr>
      <w:r>
        <w:rPr>
          <w:rFonts w:hint="default"/>
          <w:sz w:val="24"/>
          <w:lang w:val="en-US" w:eastAsia="zh-CN"/>
        </w:rPr>
        <w:t>数据库博客表如图10所示，此表说明了博客表的结构，包括博客</w:t>
      </w:r>
      <w:r>
        <w:rPr>
          <w:rFonts w:hint="default" w:ascii="Times New Roman" w:hAnsi="Times New Roman" w:eastAsia="宋体" w:cs="宋体"/>
          <w:kern w:val="2"/>
          <w:sz w:val="24"/>
          <w:szCs w:val="20"/>
          <w:lang w:val="en-US" w:eastAsia="zh-CN" w:bidi="ar-SA"/>
        </w:rPr>
        <w:t>id</w:t>
      </w:r>
      <w:r>
        <w:rPr>
          <w:rFonts w:hint="default"/>
          <w:sz w:val="24"/>
          <w:lang w:val="en-US" w:eastAsia="zh-CN"/>
        </w:rPr>
        <w:t>、博客</w:t>
      </w:r>
      <w:r>
        <w:rPr>
          <w:rFonts w:hint="default" w:ascii="Times New Roman" w:hAnsi="Times New Roman" w:eastAsia="宋体" w:cs="宋体"/>
          <w:kern w:val="2"/>
          <w:sz w:val="24"/>
          <w:szCs w:val="20"/>
          <w:lang w:val="en-US" w:eastAsia="zh-CN" w:bidi="ar-SA"/>
        </w:rPr>
        <w:t>url</w:t>
      </w:r>
      <w:r>
        <w:rPr>
          <w:rFonts w:hint="default"/>
          <w:sz w:val="24"/>
          <w:lang w:val="en-US" w:eastAsia="zh-CN"/>
        </w:rPr>
        <w:t>等，博客表其他属性是一个保留的</w:t>
      </w:r>
      <w:r>
        <w:rPr>
          <w:rFonts w:hint="eastAsia" w:ascii="Times New Roman" w:hAnsi="Times New Roman" w:eastAsia="宋体" w:cs="宋体"/>
          <w:kern w:val="2"/>
          <w:sz w:val="24"/>
          <w:szCs w:val="20"/>
          <w:lang w:val="en-US" w:eastAsia="zh-CN" w:bidi="ar-SA"/>
        </w:rPr>
        <w:t>J</w:t>
      </w:r>
      <w:r>
        <w:rPr>
          <w:rFonts w:hint="default" w:ascii="Times New Roman" w:hAnsi="Times New Roman" w:eastAsia="宋体" w:cs="宋体"/>
          <w:kern w:val="2"/>
          <w:sz w:val="24"/>
          <w:szCs w:val="20"/>
          <w:lang w:val="en-US" w:eastAsia="zh-CN" w:bidi="ar-SA"/>
        </w:rPr>
        <w:t>son</w:t>
      </w:r>
      <w:r>
        <w:rPr>
          <w:rFonts w:hint="default"/>
          <w:sz w:val="24"/>
          <w:lang w:val="en-US" w:eastAsia="zh-CN"/>
        </w:rPr>
        <w:t>字段，主要用来方便以后迁移，有些额外的小字段可以直接放进去，然后读出来再解析。</w:t>
      </w:r>
    </w:p>
    <w:p>
      <w:pPr>
        <w:pStyle w:val="21"/>
        <w:numPr>
          <w:ilvl w:val="0"/>
          <w:numId w:val="0"/>
        </w:numPr>
        <w:tabs>
          <w:tab w:val="left" w:pos="562"/>
        </w:tabs>
        <w:spacing w:line="360" w:lineRule="auto"/>
        <w:ind w:firstLine="420" w:firstLineChars="0"/>
        <w:rPr>
          <w:rFonts w:hint="default"/>
          <w:sz w:val="24"/>
          <w:lang w:val="en-US" w:eastAsia="zh-CN"/>
        </w:rPr>
      </w:pPr>
    </w:p>
    <w:p>
      <w:pPr>
        <w:pStyle w:val="26"/>
        <w:numPr>
          <w:ilvl w:val="0"/>
          <w:numId w:val="0"/>
        </w:numPr>
        <w:spacing w:line="360" w:lineRule="auto"/>
        <w:ind w:leftChars="0"/>
        <w:jc w:val="center"/>
        <w:rPr>
          <w:rFonts w:hint="default" w:ascii="Times New Roman" w:hAnsi="Times New Roman" w:eastAsia="宋体"/>
          <w:lang w:val="en-US" w:eastAsia="zh-CN"/>
        </w:rPr>
      </w:pPr>
      <w:bookmarkStart w:id="196" w:name="_Toc8351_WPSOffice_Level3"/>
      <w:bookmarkStart w:id="197" w:name="_Toc11186_WPSOffice_Level3"/>
      <w:bookmarkStart w:id="198" w:name="_Toc3753_WPSOffice_Level3"/>
      <w:bookmarkStart w:id="199" w:name="_Toc6660_WPSOffice_Level3"/>
      <w:r>
        <w:rPr>
          <w:rFonts w:hint="eastAsia" w:ascii="Times New Roman" w:hAnsi="Times New Roman" w:eastAsia="宋体"/>
          <w:lang w:val="en-US" w:eastAsia="zh-CN"/>
        </w:rPr>
        <w:t>表</w:t>
      </w:r>
      <w:r>
        <w:rPr>
          <w:rFonts w:hint="default" w:ascii="Times New Roman" w:hAnsi="Times New Roman" w:eastAsia="宋体"/>
          <w:lang w:val="en-US" w:eastAsia="zh-CN"/>
        </w:rPr>
        <w:t>1</w:t>
      </w:r>
      <w:r>
        <w:rPr>
          <w:rFonts w:hint="eastAsia" w:ascii="Times New Roman" w:hAnsi="Times New Roman" w:eastAsia="宋体"/>
          <w:lang w:val="en-US" w:eastAsia="zh-CN"/>
        </w:rPr>
        <w:t xml:space="preserve">1 </w:t>
      </w:r>
      <w:r>
        <w:rPr>
          <w:rFonts w:hint="default" w:ascii="Times New Roman" w:hAnsi="Times New Roman" w:eastAsia="宋体"/>
          <w:lang w:val="en-US" w:eastAsia="zh-CN"/>
        </w:rPr>
        <w:t>电影</w:t>
      </w:r>
      <w:r>
        <w:rPr>
          <w:rFonts w:hint="eastAsia" w:ascii="Times New Roman" w:hAnsi="Times New Roman" w:eastAsia="宋体"/>
          <w:lang w:val="en-US" w:eastAsia="zh-CN"/>
        </w:rPr>
        <w:t>（</w:t>
      </w:r>
      <w:r>
        <w:rPr>
          <w:rFonts w:hint="default" w:ascii="Times New Roman" w:hAnsi="Times New Roman" w:eastAsia="宋体"/>
          <w:lang w:val="en-US" w:eastAsia="zh-CN"/>
        </w:rPr>
        <w:t>douban_dianying</w:t>
      </w:r>
      <w:r>
        <w:rPr>
          <w:rFonts w:hint="eastAsia" w:ascii="Times New Roman" w:hAnsi="Times New Roman" w:eastAsia="宋体"/>
          <w:lang w:val="en-US" w:eastAsia="zh-CN"/>
        </w:rPr>
        <w:t>）</w:t>
      </w:r>
      <w:bookmarkEnd w:id="196"/>
      <w:bookmarkEnd w:id="197"/>
      <w:bookmarkEnd w:id="198"/>
      <w:bookmarkEnd w:id="199"/>
    </w:p>
    <w:tbl>
      <w:tblPr>
        <w:tblStyle w:val="10"/>
        <w:tblW w:w="9400"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66"/>
        <w:gridCol w:w="1753"/>
        <w:gridCol w:w="1545"/>
        <w:gridCol w:w="1346"/>
        <w:gridCol w:w="1497"/>
        <w:gridCol w:w="16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6"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名称</w:t>
            </w:r>
          </w:p>
        </w:tc>
        <w:tc>
          <w:tcPr>
            <w:tcW w:w="1753"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代码</w:t>
            </w:r>
          </w:p>
        </w:tc>
        <w:tc>
          <w:tcPr>
            <w:tcW w:w="1545"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数据类型</w:t>
            </w:r>
          </w:p>
        </w:tc>
        <w:tc>
          <w:tcPr>
            <w:tcW w:w="1346"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主要的</w:t>
            </w:r>
          </w:p>
        </w:tc>
        <w:tc>
          <w:tcPr>
            <w:tcW w:w="149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外来键</w:t>
            </w:r>
          </w:p>
        </w:tc>
        <w:tc>
          <w:tcPr>
            <w:tcW w:w="1693"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是键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6" w:type="dxa"/>
            <w:tcBorders>
              <w:top w:val="single" w:color="auto" w:sz="6" w:space="0"/>
            </w:tcBorders>
          </w:tcPr>
          <w:p>
            <w:pPr>
              <w:pStyle w:val="21"/>
              <w:numPr>
                <w:ilvl w:val="0"/>
                <w:numId w:val="0"/>
              </w:numPr>
              <w:tabs>
                <w:tab w:val="left" w:pos="562"/>
              </w:tabs>
              <w:spacing w:line="360" w:lineRule="auto"/>
              <w:jc w:val="center"/>
              <w:rPr>
                <w:rFonts w:hint="default"/>
                <w:sz w:val="24"/>
                <w:lang w:val="en-US" w:eastAsia="zh-CN"/>
              </w:rPr>
            </w:pPr>
            <w:r>
              <w:rPr>
                <w:rFonts w:hint="default"/>
                <w:sz w:val="24"/>
                <w:lang w:val="en-US" w:eastAsia="zh-CN"/>
              </w:rPr>
              <w:t>电影</w:t>
            </w:r>
            <w:r>
              <w:rPr>
                <w:rFonts w:hint="default" w:ascii="Times New Roman" w:hAnsi="Times New Roman" w:eastAsia="宋体" w:cs="Times New Roman"/>
                <w:kern w:val="2"/>
                <w:sz w:val="24"/>
                <w:szCs w:val="24"/>
                <w:lang w:val="en-US" w:eastAsia="zh-CN" w:bidi="ar-SA"/>
              </w:rPr>
              <w:t>id</w:t>
            </w:r>
          </w:p>
        </w:tc>
        <w:tc>
          <w:tcPr>
            <w:tcW w:w="1753" w:type="dxa"/>
            <w:tcBorders>
              <w:top w:val="single" w:color="auto" w:sz="6" w:space="0"/>
            </w:tcBorders>
            <w:vAlign w:val="top"/>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id</w:t>
            </w:r>
          </w:p>
        </w:tc>
        <w:tc>
          <w:tcPr>
            <w:tcW w:w="1545" w:type="dxa"/>
            <w:tcBorders>
              <w:top w:val="single" w:color="auto" w:sz="6" w:space="0"/>
            </w:tcBorders>
          </w:tcPr>
          <w:p>
            <w:pPr>
              <w:pStyle w:val="4"/>
              <w:widowControl w:val="0"/>
              <w:spacing w:line="360" w:lineRule="auto"/>
              <w:jc w:val="center"/>
              <w:rPr>
                <w:rFonts w:hint="default" w:ascii="Times New Roman" w:hAnsi="Times New Roman" w:eastAsia="宋体" w:cs="Times New Roman"/>
                <w:lang w:val="en-US" w:eastAsia="zh-CN"/>
              </w:rPr>
            </w:pPr>
            <w:r>
              <w:rPr>
                <w:rFonts w:hint="eastAsia" w:cs="Times New Roman"/>
                <w:lang w:val="en-US" w:eastAsia="zh-CN"/>
              </w:rPr>
              <w:t>I</w:t>
            </w:r>
            <w:r>
              <w:rPr>
                <w:rFonts w:hint="eastAsia" w:ascii="Times New Roman" w:hAnsi="Times New Roman" w:eastAsia="宋体" w:cs="Times New Roman"/>
                <w:lang w:val="en-US" w:eastAsia="zh-CN"/>
              </w:rPr>
              <w:t>nt</w:t>
            </w:r>
          </w:p>
        </w:tc>
        <w:tc>
          <w:tcPr>
            <w:tcW w:w="1346" w:type="dxa"/>
            <w:tcBorders>
              <w:top w:val="single" w:color="auto" w:sz="6" w:space="0"/>
            </w:tcBorders>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TRUE</w:t>
            </w:r>
          </w:p>
        </w:tc>
        <w:tc>
          <w:tcPr>
            <w:tcW w:w="1497" w:type="dxa"/>
            <w:tcBorders>
              <w:top w:val="single" w:color="auto" w:sz="6" w:space="0"/>
            </w:tcBorders>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693" w:type="dxa"/>
            <w:tcBorders>
              <w:top w:val="single" w:color="auto" w:sz="6" w:space="0"/>
            </w:tcBorders>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6" w:type="dxa"/>
          </w:tcPr>
          <w:p>
            <w:pPr>
              <w:pStyle w:val="21"/>
              <w:numPr>
                <w:ilvl w:val="0"/>
                <w:numId w:val="0"/>
              </w:numPr>
              <w:tabs>
                <w:tab w:val="left" w:pos="562"/>
              </w:tabs>
              <w:spacing w:line="360" w:lineRule="auto"/>
              <w:jc w:val="center"/>
              <w:rPr>
                <w:rFonts w:hint="default"/>
                <w:sz w:val="24"/>
                <w:lang w:val="en-US" w:eastAsia="zh-CN"/>
              </w:rPr>
            </w:pPr>
            <w:r>
              <w:rPr>
                <w:rFonts w:hint="default"/>
                <w:sz w:val="24"/>
                <w:lang w:val="en-US" w:eastAsia="zh-CN"/>
              </w:rPr>
              <w:t>电影豆瓣</w:t>
            </w:r>
            <w:r>
              <w:rPr>
                <w:rFonts w:hint="default" w:ascii="Times New Roman" w:hAnsi="Times New Roman" w:eastAsia="宋体" w:cs="Times New Roman"/>
                <w:kern w:val="2"/>
                <w:sz w:val="24"/>
                <w:szCs w:val="24"/>
                <w:lang w:val="en-US" w:eastAsia="zh-CN" w:bidi="ar-SA"/>
              </w:rPr>
              <w:t>id</w:t>
            </w:r>
          </w:p>
        </w:tc>
        <w:tc>
          <w:tcPr>
            <w:tcW w:w="1753" w:type="dxa"/>
            <w:vAlign w:val="top"/>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file_id</w:t>
            </w:r>
          </w:p>
        </w:tc>
        <w:tc>
          <w:tcPr>
            <w:tcW w:w="1545" w:type="dxa"/>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Int</w:t>
            </w:r>
          </w:p>
        </w:tc>
        <w:tc>
          <w:tcPr>
            <w:tcW w:w="1346"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497"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693" w:type="dxa"/>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6" w:type="dxa"/>
          </w:tcPr>
          <w:p>
            <w:pPr>
              <w:pStyle w:val="21"/>
              <w:numPr>
                <w:ilvl w:val="0"/>
                <w:numId w:val="0"/>
              </w:numPr>
              <w:tabs>
                <w:tab w:val="left" w:pos="562"/>
              </w:tabs>
              <w:spacing w:line="360" w:lineRule="auto"/>
              <w:jc w:val="center"/>
              <w:rPr>
                <w:rFonts w:hint="eastAsia"/>
                <w:sz w:val="24"/>
                <w:lang w:val="en-US" w:eastAsia="zh-CN"/>
              </w:rPr>
            </w:pPr>
            <w:r>
              <w:rPr>
                <w:rFonts w:hint="default"/>
                <w:sz w:val="24"/>
                <w:lang w:val="en-US" w:eastAsia="zh-CN"/>
              </w:rPr>
              <w:t>电影</w:t>
            </w:r>
            <w:r>
              <w:rPr>
                <w:rFonts w:hint="default" w:ascii="Times New Roman" w:hAnsi="Times New Roman" w:eastAsia="宋体" w:cs="Times New Roman"/>
                <w:kern w:val="2"/>
                <w:sz w:val="24"/>
                <w:szCs w:val="24"/>
                <w:lang w:val="en-US" w:eastAsia="zh-CN" w:bidi="ar-SA"/>
              </w:rPr>
              <w:t>url</w:t>
            </w:r>
          </w:p>
        </w:tc>
        <w:tc>
          <w:tcPr>
            <w:tcW w:w="1753" w:type="dxa"/>
            <w:vAlign w:val="top"/>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Url</w:t>
            </w:r>
          </w:p>
        </w:tc>
        <w:tc>
          <w:tcPr>
            <w:tcW w:w="1545"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varchar</w:t>
            </w:r>
          </w:p>
        </w:tc>
        <w:tc>
          <w:tcPr>
            <w:tcW w:w="1346"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497"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693"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6" w:type="dxa"/>
          </w:tcPr>
          <w:p>
            <w:pPr>
              <w:pStyle w:val="21"/>
              <w:numPr>
                <w:ilvl w:val="0"/>
                <w:numId w:val="0"/>
              </w:numPr>
              <w:tabs>
                <w:tab w:val="left" w:pos="562"/>
              </w:tabs>
              <w:spacing w:line="360" w:lineRule="auto"/>
              <w:jc w:val="center"/>
              <w:rPr>
                <w:rFonts w:hint="default"/>
                <w:sz w:val="24"/>
                <w:lang w:val="en-US" w:eastAsia="zh-CN"/>
              </w:rPr>
            </w:pPr>
            <w:r>
              <w:rPr>
                <w:rFonts w:hint="default"/>
                <w:sz w:val="24"/>
                <w:lang w:val="en-US" w:eastAsia="zh-CN"/>
              </w:rPr>
              <w:t>创建时间</w:t>
            </w:r>
          </w:p>
        </w:tc>
        <w:tc>
          <w:tcPr>
            <w:tcW w:w="1753" w:type="dxa"/>
            <w:vAlign w:val="top"/>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Create_time</w:t>
            </w:r>
          </w:p>
        </w:tc>
        <w:tc>
          <w:tcPr>
            <w:tcW w:w="1545" w:type="dxa"/>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TImestamp</w:t>
            </w:r>
          </w:p>
        </w:tc>
        <w:tc>
          <w:tcPr>
            <w:tcW w:w="1346"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497"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693" w:type="dxa"/>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6" w:type="dxa"/>
          </w:tcPr>
          <w:p>
            <w:pPr>
              <w:pStyle w:val="21"/>
              <w:numPr>
                <w:ilvl w:val="0"/>
                <w:numId w:val="0"/>
              </w:numPr>
              <w:tabs>
                <w:tab w:val="left" w:pos="562"/>
              </w:tabs>
              <w:spacing w:line="360" w:lineRule="auto"/>
              <w:jc w:val="center"/>
              <w:rPr>
                <w:rFonts w:hint="default"/>
                <w:sz w:val="24"/>
                <w:lang w:val="en-US" w:eastAsia="zh-CN"/>
              </w:rPr>
            </w:pPr>
            <w:r>
              <w:rPr>
                <w:rFonts w:hint="default"/>
                <w:sz w:val="24"/>
                <w:lang w:val="en-US" w:eastAsia="zh-CN"/>
              </w:rPr>
              <w:t>电影其他属性</w:t>
            </w:r>
          </w:p>
        </w:tc>
        <w:tc>
          <w:tcPr>
            <w:tcW w:w="1753" w:type="dxa"/>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Json</w:t>
            </w:r>
          </w:p>
        </w:tc>
        <w:tc>
          <w:tcPr>
            <w:tcW w:w="1545"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Json</w:t>
            </w:r>
          </w:p>
        </w:tc>
        <w:tc>
          <w:tcPr>
            <w:tcW w:w="1346" w:type="dxa"/>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c>
          <w:tcPr>
            <w:tcW w:w="1497" w:type="dxa"/>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c>
          <w:tcPr>
            <w:tcW w:w="1693"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6" w:type="dxa"/>
          </w:tcPr>
          <w:p>
            <w:pPr>
              <w:pStyle w:val="21"/>
              <w:numPr>
                <w:ilvl w:val="0"/>
                <w:numId w:val="0"/>
              </w:numPr>
              <w:tabs>
                <w:tab w:val="left" w:pos="562"/>
              </w:tabs>
              <w:spacing w:line="360" w:lineRule="auto"/>
              <w:jc w:val="center"/>
              <w:rPr>
                <w:rFonts w:hint="default"/>
                <w:sz w:val="24"/>
                <w:lang w:val="en-US" w:eastAsia="zh-CN"/>
              </w:rPr>
            </w:pPr>
            <w:r>
              <w:rPr>
                <w:rFonts w:hint="default"/>
                <w:sz w:val="24"/>
                <w:lang w:val="en-US" w:eastAsia="zh-CN"/>
              </w:rPr>
              <w:t>电影名字</w:t>
            </w:r>
          </w:p>
        </w:tc>
        <w:tc>
          <w:tcPr>
            <w:tcW w:w="1753" w:type="dxa"/>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Title</w:t>
            </w:r>
          </w:p>
        </w:tc>
        <w:tc>
          <w:tcPr>
            <w:tcW w:w="1545"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Varchar</w:t>
            </w:r>
          </w:p>
        </w:tc>
        <w:tc>
          <w:tcPr>
            <w:tcW w:w="1346"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c>
          <w:tcPr>
            <w:tcW w:w="1497"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c>
          <w:tcPr>
            <w:tcW w:w="1693"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6" w:type="dxa"/>
          </w:tcPr>
          <w:p>
            <w:pPr>
              <w:pStyle w:val="21"/>
              <w:numPr>
                <w:ilvl w:val="0"/>
                <w:numId w:val="0"/>
              </w:numPr>
              <w:tabs>
                <w:tab w:val="left" w:pos="562"/>
              </w:tabs>
              <w:spacing w:line="360" w:lineRule="auto"/>
              <w:jc w:val="center"/>
              <w:rPr>
                <w:rFonts w:hint="default"/>
                <w:sz w:val="24"/>
                <w:lang w:val="en-US" w:eastAsia="zh-CN"/>
              </w:rPr>
            </w:pPr>
            <w:r>
              <w:rPr>
                <w:rFonts w:hint="default"/>
                <w:sz w:val="24"/>
                <w:lang w:val="en-US" w:eastAsia="zh-CN"/>
              </w:rPr>
              <w:t>电影国家</w:t>
            </w:r>
          </w:p>
        </w:tc>
        <w:tc>
          <w:tcPr>
            <w:tcW w:w="1753" w:type="dxa"/>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Region</w:t>
            </w:r>
          </w:p>
        </w:tc>
        <w:tc>
          <w:tcPr>
            <w:tcW w:w="1545"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Varchar</w:t>
            </w:r>
          </w:p>
        </w:tc>
        <w:tc>
          <w:tcPr>
            <w:tcW w:w="1346"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c>
          <w:tcPr>
            <w:tcW w:w="1497"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c>
          <w:tcPr>
            <w:tcW w:w="1693"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6" w:type="dxa"/>
          </w:tcPr>
          <w:p>
            <w:pPr>
              <w:pStyle w:val="21"/>
              <w:numPr>
                <w:ilvl w:val="0"/>
                <w:numId w:val="0"/>
              </w:numPr>
              <w:tabs>
                <w:tab w:val="left" w:pos="562"/>
              </w:tabs>
              <w:spacing w:line="360" w:lineRule="auto"/>
              <w:jc w:val="center"/>
              <w:rPr>
                <w:rFonts w:hint="default"/>
                <w:sz w:val="24"/>
                <w:lang w:val="en-US" w:eastAsia="zh-CN"/>
              </w:rPr>
            </w:pPr>
            <w:r>
              <w:rPr>
                <w:rFonts w:hint="default"/>
                <w:sz w:val="24"/>
                <w:lang w:val="en-US" w:eastAsia="zh-CN"/>
              </w:rPr>
              <w:t>电影分数</w:t>
            </w:r>
          </w:p>
        </w:tc>
        <w:tc>
          <w:tcPr>
            <w:tcW w:w="1753" w:type="dxa"/>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Score</w:t>
            </w:r>
          </w:p>
        </w:tc>
        <w:tc>
          <w:tcPr>
            <w:tcW w:w="1545"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Float</w:t>
            </w:r>
          </w:p>
        </w:tc>
        <w:tc>
          <w:tcPr>
            <w:tcW w:w="1346"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c>
          <w:tcPr>
            <w:tcW w:w="1497"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c>
          <w:tcPr>
            <w:tcW w:w="1693"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6" w:type="dxa"/>
          </w:tcPr>
          <w:p>
            <w:pPr>
              <w:pStyle w:val="21"/>
              <w:numPr>
                <w:ilvl w:val="0"/>
                <w:numId w:val="0"/>
              </w:numPr>
              <w:tabs>
                <w:tab w:val="left" w:pos="562"/>
              </w:tabs>
              <w:spacing w:line="360" w:lineRule="auto"/>
              <w:jc w:val="center"/>
              <w:rPr>
                <w:rFonts w:hint="default"/>
                <w:sz w:val="24"/>
                <w:lang w:val="en-US" w:eastAsia="zh-CN"/>
              </w:rPr>
            </w:pPr>
            <w:r>
              <w:rPr>
                <w:rFonts w:hint="default"/>
                <w:sz w:val="24"/>
                <w:lang w:val="en-US" w:eastAsia="zh-CN"/>
              </w:rPr>
              <w:t>电影图片</w:t>
            </w:r>
          </w:p>
        </w:tc>
        <w:tc>
          <w:tcPr>
            <w:tcW w:w="1753" w:type="dxa"/>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Img</w:t>
            </w:r>
          </w:p>
        </w:tc>
        <w:tc>
          <w:tcPr>
            <w:tcW w:w="1545"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Varchar</w:t>
            </w:r>
          </w:p>
        </w:tc>
        <w:tc>
          <w:tcPr>
            <w:tcW w:w="1346"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c>
          <w:tcPr>
            <w:tcW w:w="1497"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c>
          <w:tcPr>
            <w:tcW w:w="1693"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6" w:type="dxa"/>
          </w:tcPr>
          <w:p>
            <w:pPr>
              <w:pStyle w:val="21"/>
              <w:numPr>
                <w:ilvl w:val="0"/>
                <w:numId w:val="0"/>
              </w:numPr>
              <w:tabs>
                <w:tab w:val="left" w:pos="562"/>
              </w:tabs>
              <w:spacing w:line="360" w:lineRule="auto"/>
              <w:jc w:val="center"/>
              <w:rPr>
                <w:rFonts w:hint="default"/>
                <w:sz w:val="24"/>
                <w:lang w:val="en-US" w:eastAsia="zh-CN"/>
              </w:rPr>
            </w:pPr>
            <w:r>
              <w:rPr>
                <w:rFonts w:hint="default"/>
                <w:sz w:val="24"/>
                <w:lang w:val="en-US" w:eastAsia="zh-CN"/>
              </w:rPr>
              <w:t>电影购票链接</w:t>
            </w:r>
          </w:p>
        </w:tc>
        <w:tc>
          <w:tcPr>
            <w:tcW w:w="1753" w:type="dxa"/>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buy_ticket</w:t>
            </w:r>
          </w:p>
        </w:tc>
        <w:tc>
          <w:tcPr>
            <w:tcW w:w="1545"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Varchar</w:t>
            </w:r>
          </w:p>
        </w:tc>
        <w:tc>
          <w:tcPr>
            <w:tcW w:w="1346"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c>
          <w:tcPr>
            <w:tcW w:w="1497"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c>
          <w:tcPr>
            <w:tcW w:w="1693"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66" w:type="dxa"/>
            <w:tcBorders>
              <w:bottom w:val="single" w:color="auto" w:sz="12" w:space="0"/>
            </w:tcBorders>
          </w:tcPr>
          <w:p>
            <w:pPr>
              <w:pStyle w:val="21"/>
              <w:numPr>
                <w:ilvl w:val="0"/>
                <w:numId w:val="0"/>
              </w:numPr>
              <w:tabs>
                <w:tab w:val="left" w:pos="562"/>
              </w:tabs>
              <w:spacing w:line="360" w:lineRule="auto"/>
              <w:jc w:val="center"/>
              <w:rPr>
                <w:rFonts w:hint="default"/>
                <w:sz w:val="24"/>
                <w:lang w:val="en-US" w:eastAsia="zh-CN"/>
              </w:rPr>
            </w:pPr>
            <w:r>
              <w:rPr>
                <w:rFonts w:hint="default"/>
                <w:sz w:val="24"/>
                <w:lang w:val="en-US" w:eastAsia="zh-CN"/>
              </w:rPr>
              <w:t>电影上映日期</w:t>
            </w:r>
          </w:p>
        </w:tc>
        <w:tc>
          <w:tcPr>
            <w:tcW w:w="1753" w:type="dxa"/>
            <w:tcBorders>
              <w:bottom w:val="single" w:color="auto" w:sz="12" w:space="0"/>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onshow_time</w:t>
            </w:r>
          </w:p>
        </w:tc>
        <w:tc>
          <w:tcPr>
            <w:tcW w:w="1545" w:type="dxa"/>
            <w:tcBorders>
              <w:bottom w:val="single" w:color="auto" w:sz="12" w:space="0"/>
            </w:tcBorders>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Varchar</w:t>
            </w:r>
          </w:p>
        </w:tc>
        <w:tc>
          <w:tcPr>
            <w:tcW w:w="1346" w:type="dxa"/>
            <w:tcBorders>
              <w:bottom w:val="single" w:color="auto" w:sz="12" w:space="0"/>
            </w:tcBorders>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c>
          <w:tcPr>
            <w:tcW w:w="1497" w:type="dxa"/>
            <w:tcBorders>
              <w:bottom w:val="single" w:color="auto" w:sz="12" w:space="0"/>
            </w:tcBorders>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c>
          <w:tcPr>
            <w:tcW w:w="1693" w:type="dxa"/>
            <w:tcBorders>
              <w:bottom w:val="single" w:color="auto" w:sz="12" w:space="0"/>
            </w:tcBorders>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r>
    </w:tbl>
    <w:p>
      <w:pPr>
        <w:numPr>
          <w:ilvl w:val="0"/>
          <w:numId w:val="0"/>
        </w:numPr>
        <w:spacing w:line="360" w:lineRule="auto"/>
        <w:ind w:leftChars="0"/>
        <w:outlineLvl w:val="9"/>
        <w:rPr>
          <w:rFonts w:hint="default"/>
          <w:lang w:val="en-US" w:eastAsia="zh-CN"/>
        </w:rPr>
      </w:pPr>
    </w:p>
    <w:p>
      <w:pPr>
        <w:pStyle w:val="21"/>
        <w:numPr>
          <w:ilvl w:val="0"/>
          <w:numId w:val="0"/>
        </w:numPr>
        <w:tabs>
          <w:tab w:val="left" w:pos="562"/>
        </w:tabs>
        <w:spacing w:line="360" w:lineRule="auto"/>
        <w:ind w:firstLine="420" w:firstLineChars="0"/>
        <w:rPr>
          <w:rFonts w:hint="default"/>
          <w:sz w:val="24"/>
          <w:lang w:val="en-US" w:eastAsia="zh-CN"/>
        </w:rPr>
      </w:pPr>
      <w:r>
        <w:rPr>
          <w:rFonts w:hint="default"/>
          <w:sz w:val="24"/>
          <w:lang w:val="en-US" w:eastAsia="zh-CN"/>
        </w:rPr>
        <w:t>数据库电影表如图11所示，此表说明了电影表的结构，包括电影</w:t>
      </w:r>
      <w:r>
        <w:rPr>
          <w:rFonts w:hint="default" w:ascii="Times New Roman" w:hAnsi="Times New Roman" w:eastAsia="宋体" w:cs="宋体"/>
          <w:kern w:val="2"/>
          <w:sz w:val="24"/>
          <w:szCs w:val="20"/>
          <w:lang w:val="en-US" w:eastAsia="zh-CN" w:bidi="ar-SA"/>
        </w:rPr>
        <w:t>id</w:t>
      </w:r>
      <w:r>
        <w:rPr>
          <w:rFonts w:hint="default"/>
          <w:sz w:val="24"/>
          <w:lang w:val="en-US" w:eastAsia="zh-CN"/>
        </w:rPr>
        <w:t>、电影</w:t>
      </w:r>
      <w:r>
        <w:rPr>
          <w:rFonts w:hint="default" w:ascii="Times New Roman" w:hAnsi="Times New Roman" w:eastAsia="宋体" w:cs="宋体"/>
          <w:kern w:val="2"/>
          <w:sz w:val="24"/>
          <w:szCs w:val="20"/>
          <w:lang w:val="en-US" w:eastAsia="zh-CN" w:bidi="ar-SA"/>
        </w:rPr>
        <w:t>url</w:t>
      </w:r>
      <w:r>
        <w:rPr>
          <w:rFonts w:hint="default"/>
          <w:sz w:val="24"/>
          <w:lang w:val="en-US" w:eastAsia="zh-CN"/>
        </w:rPr>
        <w:t>、电影评分等，电影表其他属性是一个保留的</w:t>
      </w:r>
      <w:r>
        <w:rPr>
          <w:rFonts w:hint="eastAsia" w:ascii="Times New Roman" w:hAnsi="Times New Roman" w:eastAsia="宋体" w:cs="宋体"/>
          <w:kern w:val="2"/>
          <w:sz w:val="24"/>
          <w:szCs w:val="20"/>
          <w:lang w:val="en-US" w:eastAsia="zh-CN" w:bidi="ar-SA"/>
        </w:rPr>
        <w:t>J</w:t>
      </w:r>
      <w:r>
        <w:rPr>
          <w:rFonts w:hint="default" w:ascii="Times New Roman" w:hAnsi="Times New Roman" w:eastAsia="宋体" w:cs="宋体"/>
          <w:kern w:val="2"/>
          <w:sz w:val="24"/>
          <w:szCs w:val="20"/>
          <w:lang w:val="en-US" w:eastAsia="zh-CN" w:bidi="ar-SA"/>
        </w:rPr>
        <w:t>son</w:t>
      </w:r>
      <w:r>
        <w:rPr>
          <w:rFonts w:hint="default"/>
          <w:sz w:val="24"/>
          <w:lang w:val="en-US" w:eastAsia="zh-CN"/>
        </w:rPr>
        <w:t>字段，主要用来方便以后迁移，有些额外的小字段可以直接放进去，然后读出来再解析。</w:t>
      </w:r>
    </w:p>
    <w:p>
      <w:pPr>
        <w:pStyle w:val="21"/>
        <w:numPr>
          <w:ilvl w:val="0"/>
          <w:numId w:val="0"/>
        </w:numPr>
        <w:tabs>
          <w:tab w:val="left" w:pos="562"/>
        </w:tabs>
        <w:spacing w:line="360" w:lineRule="auto"/>
        <w:ind w:firstLine="420" w:firstLineChars="0"/>
        <w:rPr>
          <w:rFonts w:hint="default"/>
          <w:sz w:val="24"/>
          <w:lang w:val="en-US" w:eastAsia="zh-CN"/>
        </w:rPr>
      </w:pPr>
    </w:p>
    <w:p>
      <w:pPr>
        <w:pStyle w:val="26"/>
        <w:numPr>
          <w:ilvl w:val="0"/>
          <w:numId w:val="0"/>
        </w:numPr>
        <w:spacing w:line="360" w:lineRule="auto"/>
        <w:ind w:leftChars="0"/>
        <w:jc w:val="center"/>
        <w:rPr>
          <w:rFonts w:hint="default" w:ascii="Times New Roman" w:hAnsi="Times New Roman" w:eastAsia="宋体"/>
          <w:lang w:val="en-US" w:eastAsia="zh-CN"/>
        </w:rPr>
      </w:pPr>
      <w:bookmarkStart w:id="200" w:name="_Toc6827_WPSOffice_Level3"/>
      <w:bookmarkStart w:id="201" w:name="_Toc1233_WPSOffice_Level3"/>
      <w:bookmarkStart w:id="202" w:name="_Toc15856_WPSOffice_Level3"/>
      <w:bookmarkStart w:id="203" w:name="_Toc28884_WPSOffice_Level3"/>
      <w:r>
        <w:rPr>
          <w:rFonts w:hint="eastAsia" w:ascii="Times New Roman" w:hAnsi="Times New Roman" w:eastAsia="宋体"/>
          <w:lang w:val="en-US" w:eastAsia="zh-CN"/>
        </w:rPr>
        <w:t>表</w:t>
      </w:r>
      <w:r>
        <w:rPr>
          <w:rFonts w:hint="default" w:ascii="Times New Roman" w:hAnsi="Times New Roman" w:eastAsia="宋体"/>
          <w:lang w:val="en-US" w:eastAsia="zh-CN"/>
        </w:rPr>
        <w:t>1</w:t>
      </w:r>
      <w:r>
        <w:rPr>
          <w:rFonts w:hint="eastAsia"/>
          <w:lang w:val="en-US" w:eastAsia="zh-CN"/>
        </w:rPr>
        <w:t>2</w:t>
      </w:r>
      <w:r>
        <w:rPr>
          <w:rFonts w:hint="eastAsia" w:ascii="Times New Roman" w:hAnsi="Times New Roman" w:eastAsia="宋体"/>
          <w:lang w:val="en-US" w:eastAsia="zh-CN"/>
        </w:rPr>
        <w:t xml:space="preserve"> </w:t>
      </w:r>
      <w:r>
        <w:rPr>
          <w:rFonts w:hint="default" w:ascii="Times New Roman" w:hAnsi="Times New Roman" w:eastAsia="宋体"/>
          <w:lang w:val="en-US" w:eastAsia="zh-CN"/>
        </w:rPr>
        <w:t>机票</w:t>
      </w:r>
      <w:r>
        <w:rPr>
          <w:rFonts w:hint="eastAsia" w:ascii="Times New Roman" w:hAnsi="Times New Roman" w:eastAsia="宋体"/>
          <w:lang w:val="en-US" w:eastAsia="zh-CN"/>
        </w:rPr>
        <w:t>（</w:t>
      </w:r>
      <w:r>
        <w:rPr>
          <w:rFonts w:hint="default" w:ascii="Times New Roman" w:hAnsi="Times New Roman" w:eastAsia="宋体"/>
          <w:lang w:val="en-US" w:eastAsia="zh-CN"/>
        </w:rPr>
        <w:t>plane</w:t>
      </w:r>
      <w:r>
        <w:rPr>
          <w:rFonts w:hint="eastAsia" w:ascii="Times New Roman" w:hAnsi="Times New Roman" w:eastAsia="宋体"/>
          <w:lang w:val="en-US" w:eastAsia="zh-CN"/>
        </w:rPr>
        <w:t>）</w:t>
      </w:r>
      <w:bookmarkEnd w:id="200"/>
      <w:bookmarkEnd w:id="201"/>
      <w:bookmarkEnd w:id="202"/>
      <w:bookmarkEnd w:id="203"/>
    </w:p>
    <w:tbl>
      <w:tblPr>
        <w:tblStyle w:val="10"/>
        <w:tblW w:w="9400"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22"/>
        <w:gridCol w:w="1597"/>
        <w:gridCol w:w="1545"/>
        <w:gridCol w:w="1346"/>
        <w:gridCol w:w="1497"/>
        <w:gridCol w:w="16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名称</w:t>
            </w:r>
          </w:p>
        </w:tc>
        <w:tc>
          <w:tcPr>
            <w:tcW w:w="159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代码</w:t>
            </w:r>
          </w:p>
        </w:tc>
        <w:tc>
          <w:tcPr>
            <w:tcW w:w="1545"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数据类型</w:t>
            </w:r>
          </w:p>
        </w:tc>
        <w:tc>
          <w:tcPr>
            <w:tcW w:w="1346"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主要的</w:t>
            </w:r>
          </w:p>
        </w:tc>
        <w:tc>
          <w:tcPr>
            <w:tcW w:w="149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外来键</w:t>
            </w:r>
          </w:p>
        </w:tc>
        <w:tc>
          <w:tcPr>
            <w:tcW w:w="1693"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是键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Borders>
              <w:top w:val="single" w:color="auto" w:sz="6" w:space="0"/>
            </w:tcBorders>
          </w:tcPr>
          <w:p>
            <w:pPr>
              <w:pStyle w:val="21"/>
              <w:numPr>
                <w:ilvl w:val="0"/>
                <w:numId w:val="0"/>
              </w:numPr>
              <w:tabs>
                <w:tab w:val="left" w:pos="562"/>
              </w:tabs>
              <w:spacing w:line="360" w:lineRule="auto"/>
              <w:jc w:val="center"/>
              <w:rPr>
                <w:rFonts w:hint="default"/>
                <w:sz w:val="24"/>
                <w:lang w:val="en-US" w:eastAsia="zh-CN"/>
              </w:rPr>
            </w:pPr>
            <w:r>
              <w:rPr>
                <w:rFonts w:hint="default"/>
                <w:sz w:val="24"/>
                <w:lang w:val="en-US" w:eastAsia="zh-CN"/>
              </w:rPr>
              <w:t>机票</w:t>
            </w:r>
            <w:r>
              <w:rPr>
                <w:rFonts w:hint="default" w:ascii="Times New Roman" w:hAnsi="Times New Roman" w:eastAsia="宋体" w:cs="Times New Roman"/>
                <w:kern w:val="2"/>
                <w:sz w:val="24"/>
                <w:szCs w:val="24"/>
                <w:lang w:val="en-US" w:eastAsia="zh-CN" w:bidi="ar-SA"/>
              </w:rPr>
              <w:t>id</w:t>
            </w:r>
          </w:p>
        </w:tc>
        <w:tc>
          <w:tcPr>
            <w:tcW w:w="1597" w:type="dxa"/>
            <w:tcBorders>
              <w:top w:val="single" w:color="auto" w:sz="6" w:space="0"/>
            </w:tcBorders>
            <w:vAlign w:val="top"/>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id</w:t>
            </w:r>
          </w:p>
        </w:tc>
        <w:tc>
          <w:tcPr>
            <w:tcW w:w="1545" w:type="dxa"/>
            <w:tcBorders>
              <w:top w:val="single" w:color="auto" w:sz="6" w:space="0"/>
            </w:tcBorders>
          </w:tcPr>
          <w:p>
            <w:pPr>
              <w:pStyle w:val="4"/>
              <w:widowControl w:val="0"/>
              <w:spacing w:line="360" w:lineRule="auto"/>
              <w:jc w:val="center"/>
              <w:rPr>
                <w:rFonts w:hint="default" w:ascii="Times New Roman" w:hAnsi="Times New Roman" w:eastAsia="宋体" w:cs="Times New Roman"/>
                <w:lang w:val="en-US" w:eastAsia="zh-CN"/>
              </w:rPr>
            </w:pPr>
            <w:r>
              <w:rPr>
                <w:rFonts w:hint="eastAsia" w:cs="Times New Roman"/>
                <w:lang w:val="en-US" w:eastAsia="zh-CN"/>
              </w:rPr>
              <w:t>I</w:t>
            </w:r>
            <w:r>
              <w:rPr>
                <w:rFonts w:hint="eastAsia" w:ascii="Times New Roman" w:hAnsi="Times New Roman" w:eastAsia="宋体" w:cs="Times New Roman"/>
                <w:lang w:val="en-US" w:eastAsia="zh-CN"/>
              </w:rPr>
              <w:t>nt</w:t>
            </w:r>
          </w:p>
        </w:tc>
        <w:tc>
          <w:tcPr>
            <w:tcW w:w="1346" w:type="dxa"/>
            <w:tcBorders>
              <w:top w:val="single" w:color="auto" w:sz="6" w:space="0"/>
            </w:tcBorders>
          </w:tcPr>
          <w:p>
            <w:pPr>
              <w:pStyle w:val="4"/>
              <w:widowControl w:val="0"/>
              <w:jc w:val="center"/>
              <w:rPr>
                <w:rFonts w:hint="eastAsia" w:ascii="Times New Roman" w:hAnsi="Times New Roman" w:eastAsia="宋体" w:cs="Times New Roman"/>
                <w:lang w:val="en-US" w:eastAsia="zh-CN"/>
              </w:rPr>
            </w:pPr>
            <w:r>
              <w:rPr>
                <w:rFonts w:hint="eastAsia"/>
                <w:lang w:val="en-US" w:eastAsia="zh-CN"/>
              </w:rPr>
              <w:t>TRUE</w:t>
            </w:r>
          </w:p>
        </w:tc>
        <w:tc>
          <w:tcPr>
            <w:tcW w:w="1497" w:type="dxa"/>
            <w:tcBorders>
              <w:top w:val="single" w:color="auto" w:sz="6" w:space="0"/>
            </w:tcBorders>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693" w:type="dxa"/>
            <w:tcBorders>
              <w:top w:val="single" w:color="auto" w:sz="6" w:space="0"/>
            </w:tcBorders>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Pr>
          <w:p>
            <w:pPr>
              <w:pStyle w:val="21"/>
              <w:numPr>
                <w:ilvl w:val="0"/>
                <w:numId w:val="0"/>
              </w:numPr>
              <w:tabs>
                <w:tab w:val="left" w:pos="562"/>
              </w:tabs>
              <w:spacing w:line="360" w:lineRule="auto"/>
              <w:jc w:val="center"/>
              <w:rPr>
                <w:rFonts w:hint="default"/>
                <w:sz w:val="24"/>
                <w:lang w:val="en-US" w:eastAsia="zh-CN"/>
              </w:rPr>
            </w:pPr>
            <w:r>
              <w:rPr>
                <w:rFonts w:hint="default"/>
                <w:sz w:val="24"/>
                <w:lang w:val="en-US" w:eastAsia="zh-CN"/>
              </w:rPr>
              <w:t>机票起点</w:t>
            </w:r>
          </w:p>
        </w:tc>
        <w:tc>
          <w:tcPr>
            <w:tcW w:w="1597" w:type="dxa"/>
            <w:vAlign w:val="top"/>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From</w:t>
            </w:r>
          </w:p>
        </w:tc>
        <w:tc>
          <w:tcPr>
            <w:tcW w:w="1545" w:type="dxa"/>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Varchar</w:t>
            </w:r>
          </w:p>
        </w:tc>
        <w:tc>
          <w:tcPr>
            <w:tcW w:w="1346"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497"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693" w:type="dxa"/>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Pr>
          <w:p>
            <w:pPr>
              <w:pStyle w:val="21"/>
              <w:numPr>
                <w:ilvl w:val="0"/>
                <w:numId w:val="0"/>
              </w:numPr>
              <w:tabs>
                <w:tab w:val="left" w:pos="562"/>
              </w:tabs>
              <w:spacing w:line="360" w:lineRule="auto"/>
              <w:jc w:val="center"/>
              <w:rPr>
                <w:rFonts w:hint="eastAsia"/>
                <w:sz w:val="24"/>
                <w:lang w:val="en-US" w:eastAsia="zh-CN"/>
              </w:rPr>
            </w:pPr>
            <w:r>
              <w:rPr>
                <w:rFonts w:hint="default"/>
                <w:sz w:val="24"/>
                <w:lang w:val="en-US" w:eastAsia="zh-CN"/>
              </w:rPr>
              <w:t>机票终点</w:t>
            </w:r>
          </w:p>
        </w:tc>
        <w:tc>
          <w:tcPr>
            <w:tcW w:w="1597" w:type="dxa"/>
            <w:vAlign w:val="top"/>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To</w:t>
            </w:r>
          </w:p>
        </w:tc>
        <w:tc>
          <w:tcPr>
            <w:tcW w:w="1545" w:type="dxa"/>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Varchar</w:t>
            </w:r>
          </w:p>
        </w:tc>
        <w:tc>
          <w:tcPr>
            <w:tcW w:w="1346"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497"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693"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Pr>
          <w:p>
            <w:pPr>
              <w:pStyle w:val="21"/>
              <w:numPr>
                <w:ilvl w:val="0"/>
                <w:numId w:val="0"/>
              </w:numPr>
              <w:tabs>
                <w:tab w:val="left" w:pos="562"/>
              </w:tabs>
              <w:spacing w:line="360" w:lineRule="auto"/>
              <w:jc w:val="center"/>
              <w:rPr>
                <w:rFonts w:hint="default"/>
                <w:sz w:val="24"/>
                <w:lang w:val="en-US" w:eastAsia="zh-CN"/>
              </w:rPr>
            </w:pPr>
            <w:r>
              <w:rPr>
                <w:rFonts w:hint="default"/>
                <w:sz w:val="24"/>
                <w:lang w:val="en-US" w:eastAsia="zh-CN"/>
              </w:rPr>
              <w:t>机票中转</w:t>
            </w:r>
          </w:p>
        </w:tc>
        <w:tc>
          <w:tcPr>
            <w:tcW w:w="1597" w:type="dxa"/>
            <w:vAlign w:val="top"/>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By</w:t>
            </w:r>
          </w:p>
        </w:tc>
        <w:tc>
          <w:tcPr>
            <w:tcW w:w="1545" w:type="dxa"/>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Varchar</w:t>
            </w:r>
          </w:p>
        </w:tc>
        <w:tc>
          <w:tcPr>
            <w:tcW w:w="1346"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497"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693" w:type="dxa"/>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Pr>
          <w:p>
            <w:pPr>
              <w:pStyle w:val="21"/>
              <w:numPr>
                <w:ilvl w:val="0"/>
                <w:numId w:val="0"/>
              </w:numPr>
              <w:tabs>
                <w:tab w:val="left" w:pos="562"/>
              </w:tabs>
              <w:spacing w:line="360" w:lineRule="auto"/>
              <w:jc w:val="center"/>
              <w:rPr>
                <w:rFonts w:hint="default"/>
                <w:sz w:val="24"/>
                <w:lang w:val="en-US" w:eastAsia="zh-CN"/>
              </w:rPr>
            </w:pPr>
            <w:r>
              <w:rPr>
                <w:rFonts w:hint="default"/>
                <w:sz w:val="24"/>
                <w:lang w:val="en-US" w:eastAsia="zh-CN"/>
              </w:rPr>
              <w:t>机票其他属性</w:t>
            </w:r>
          </w:p>
        </w:tc>
        <w:tc>
          <w:tcPr>
            <w:tcW w:w="1597" w:type="dxa"/>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Json</w:t>
            </w:r>
          </w:p>
        </w:tc>
        <w:tc>
          <w:tcPr>
            <w:tcW w:w="1545"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Json</w:t>
            </w:r>
          </w:p>
        </w:tc>
        <w:tc>
          <w:tcPr>
            <w:tcW w:w="1346" w:type="dxa"/>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c>
          <w:tcPr>
            <w:tcW w:w="1497" w:type="dxa"/>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c>
          <w:tcPr>
            <w:tcW w:w="1693"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Borders>
              <w:bottom w:val="single" w:color="auto" w:sz="12" w:space="0"/>
            </w:tcBorders>
          </w:tcPr>
          <w:p>
            <w:pPr>
              <w:pStyle w:val="21"/>
              <w:numPr>
                <w:ilvl w:val="0"/>
                <w:numId w:val="0"/>
              </w:numPr>
              <w:tabs>
                <w:tab w:val="left" w:pos="562"/>
              </w:tabs>
              <w:spacing w:line="360" w:lineRule="auto"/>
              <w:jc w:val="center"/>
              <w:rPr>
                <w:rFonts w:hint="default"/>
                <w:sz w:val="24"/>
                <w:lang w:val="en-US" w:eastAsia="zh-CN"/>
              </w:rPr>
            </w:pPr>
            <w:r>
              <w:rPr>
                <w:rFonts w:hint="default"/>
                <w:sz w:val="24"/>
                <w:lang w:val="en-US" w:eastAsia="zh-CN"/>
              </w:rPr>
              <w:t>机票价格</w:t>
            </w:r>
          </w:p>
        </w:tc>
        <w:tc>
          <w:tcPr>
            <w:tcW w:w="1597" w:type="dxa"/>
            <w:tcBorders>
              <w:bottom w:val="single" w:color="auto" w:sz="12" w:space="0"/>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Money</w:t>
            </w:r>
          </w:p>
        </w:tc>
        <w:tc>
          <w:tcPr>
            <w:tcW w:w="1545" w:type="dxa"/>
            <w:tcBorders>
              <w:bottom w:val="single" w:color="auto" w:sz="12" w:space="0"/>
            </w:tcBorders>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Float</w:t>
            </w:r>
          </w:p>
        </w:tc>
        <w:tc>
          <w:tcPr>
            <w:tcW w:w="1346" w:type="dxa"/>
            <w:tcBorders>
              <w:bottom w:val="single" w:color="auto" w:sz="12" w:space="0"/>
            </w:tcBorders>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c>
          <w:tcPr>
            <w:tcW w:w="1497" w:type="dxa"/>
            <w:tcBorders>
              <w:bottom w:val="single" w:color="auto" w:sz="12" w:space="0"/>
            </w:tcBorders>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c>
          <w:tcPr>
            <w:tcW w:w="1693" w:type="dxa"/>
            <w:tcBorders>
              <w:bottom w:val="single" w:color="auto" w:sz="12" w:space="0"/>
            </w:tcBorders>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r>
    </w:tbl>
    <w:p>
      <w:pPr>
        <w:spacing w:line="360" w:lineRule="auto"/>
        <w:rPr>
          <w:rFonts w:hint="default"/>
          <w:lang w:val="en-US" w:eastAsia="zh-CN"/>
        </w:rPr>
      </w:pPr>
    </w:p>
    <w:p>
      <w:pPr>
        <w:pStyle w:val="21"/>
        <w:numPr>
          <w:ilvl w:val="0"/>
          <w:numId w:val="0"/>
        </w:numPr>
        <w:tabs>
          <w:tab w:val="left" w:pos="562"/>
        </w:tabs>
        <w:spacing w:line="360" w:lineRule="auto"/>
        <w:ind w:firstLine="420" w:firstLineChars="0"/>
        <w:rPr>
          <w:rFonts w:hint="default"/>
          <w:sz w:val="24"/>
          <w:lang w:val="en-US" w:eastAsia="zh-CN"/>
        </w:rPr>
      </w:pPr>
      <w:r>
        <w:rPr>
          <w:rFonts w:hint="default"/>
          <w:sz w:val="24"/>
          <w:lang w:val="en-US" w:eastAsia="zh-CN"/>
        </w:rPr>
        <w:t>数据库机票表如图12所示，此表说明了机票表的结构，包括机票</w:t>
      </w:r>
      <w:r>
        <w:rPr>
          <w:rFonts w:hint="default" w:ascii="Times New Roman" w:hAnsi="Times New Roman" w:eastAsia="宋体" w:cs="宋体"/>
          <w:kern w:val="2"/>
          <w:sz w:val="24"/>
          <w:szCs w:val="20"/>
          <w:lang w:val="en-US" w:eastAsia="zh-CN" w:bidi="ar-SA"/>
        </w:rPr>
        <w:t>id</w:t>
      </w:r>
      <w:r>
        <w:rPr>
          <w:rFonts w:hint="default"/>
          <w:sz w:val="24"/>
          <w:lang w:val="en-US" w:eastAsia="zh-CN"/>
        </w:rPr>
        <w:t>、机票</w:t>
      </w:r>
      <w:r>
        <w:rPr>
          <w:rFonts w:hint="default" w:ascii="Times New Roman" w:hAnsi="Times New Roman" w:eastAsia="宋体" w:cs="宋体"/>
          <w:kern w:val="2"/>
          <w:sz w:val="24"/>
          <w:szCs w:val="20"/>
          <w:lang w:val="en-US" w:eastAsia="zh-CN" w:bidi="ar-SA"/>
        </w:rPr>
        <w:t>url</w:t>
      </w:r>
      <w:r>
        <w:rPr>
          <w:rFonts w:hint="default"/>
          <w:sz w:val="24"/>
          <w:lang w:val="en-US" w:eastAsia="zh-CN"/>
        </w:rPr>
        <w:t>、机票路线等，机票表其他属性是一个保留的</w:t>
      </w:r>
      <w:r>
        <w:rPr>
          <w:rFonts w:hint="eastAsia" w:ascii="Times New Roman" w:hAnsi="Times New Roman" w:eastAsia="宋体" w:cs="宋体"/>
          <w:kern w:val="2"/>
          <w:sz w:val="24"/>
          <w:szCs w:val="20"/>
          <w:lang w:val="en-US" w:eastAsia="zh-CN" w:bidi="ar-SA"/>
        </w:rPr>
        <w:t>J</w:t>
      </w:r>
      <w:r>
        <w:rPr>
          <w:rFonts w:hint="default" w:ascii="Times New Roman" w:hAnsi="Times New Roman" w:eastAsia="宋体" w:cs="宋体"/>
          <w:kern w:val="2"/>
          <w:sz w:val="24"/>
          <w:szCs w:val="20"/>
          <w:lang w:val="en-US" w:eastAsia="zh-CN" w:bidi="ar-SA"/>
        </w:rPr>
        <w:t>son</w:t>
      </w:r>
      <w:r>
        <w:rPr>
          <w:rFonts w:hint="default"/>
          <w:sz w:val="24"/>
          <w:lang w:val="en-US" w:eastAsia="zh-CN"/>
        </w:rPr>
        <w:t>字段，主要用来方便以后迁移，有些额外的小字段可以直接放进去，然后读出来再解析。</w:t>
      </w:r>
    </w:p>
    <w:p>
      <w:pPr>
        <w:pStyle w:val="21"/>
        <w:numPr>
          <w:ilvl w:val="0"/>
          <w:numId w:val="0"/>
        </w:numPr>
        <w:tabs>
          <w:tab w:val="left" w:pos="562"/>
        </w:tabs>
        <w:spacing w:line="360" w:lineRule="auto"/>
        <w:ind w:firstLine="420" w:firstLineChars="0"/>
        <w:rPr>
          <w:rFonts w:hint="default"/>
          <w:sz w:val="24"/>
          <w:lang w:val="en-US" w:eastAsia="zh-CN"/>
        </w:rPr>
      </w:pPr>
    </w:p>
    <w:p>
      <w:pPr>
        <w:pStyle w:val="26"/>
        <w:numPr>
          <w:ilvl w:val="0"/>
          <w:numId w:val="0"/>
        </w:numPr>
        <w:spacing w:line="360" w:lineRule="auto"/>
        <w:ind w:leftChars="0"/>
        <w:jc w:val="center"/>
        <w:rPr>
          <w:rFonts w:hint="default" w:ascii="Times New Roman" w:hAnsi="Times New Roman" w:eastAsia="宋体"/>
          <w:lang w:val="en-US" w:eastAsia="zh-CN"/>
        </w:rPr>
      </w:pPr>
      <w:bookmarkStart w:id="204" w:name="_Toc27674_WPSOffice_Level3"/>
      <w:bookmarkStart w:id="205" w:name="_Toc23765_WPSOffice_Level3"/>
      <w:bookmarkStart w:id="206" w:name="_Toc5713_WPSOffice_Level3"/>
      <w:bookmarkStart w:id="207" w:name="_Toc5653_WPSOffice_Level3"/>
      <w:r>
        <w:rPr>
          <w:rFonts w:hint="eastAsia" w:ascii="Times New Roman" w:hAnsi="Times New Roman" w:eastAsia="宋体"/>
          <w:lang w:val="en-US" w:eastAsia="zh-CN"/>
        </w:rPr>
        <w:t>表</w:t>
      </w:r>
      <w:r>
        <w:rPr>
          <w:rFonts w:hint="default" w:ascii="Times New Roman" w:hAnsi="Times New Roman" w:eastAsia="宋体"/>
          <w:lang w:val="en-US" w:eastAsia="zh-CN"/>
        </w:rPr>
        <w:t>1</w:t>
      </w:r>
      <w:r>
        <w:rPr>
          <w:rFonts w:hint="eastAsia"/>
          <w:lang w:val="en-US" w:eastAsia="zh-CN"/>
        </w:rPr>
        <w:t>3</w:t>
      </w:r>
      <w:r>
        <w:rPr>
          <w:rFonts w:hint="eastAsia" w:ascii="Times New Roman" w:hAnsi="Times New Roman" w:eastAsia="宋体"/>
          <w:lang w:val="en-US" w:eastAsia="zh-CN"/>
        </w:rPr>
        <w:t xml:space="preserve"> </w:t>
      </w:r>
      <w:r>
        <w:rPr>
          <w:rFonts w:hint="default" w:ascii="Times New Roman" w:hAnsi="Times New Roman" w:eastAsia="宋体"/>
          <w:lang w:val="en-US" w:eastAsia="zh-CN"/>
        </w:rPr>
        <w:t>评论</w:t>
      </w:r>
      <w:r>
        <w:rPr>
          <w:rFonts w:hint="eastAsia" w:ascii="Times New Roman" w:hAnsi="Times New Roman" w:eastAsia="宋体"/>
          <w:lang w:val="en-US" w:eastAsia="zh-CN"/>
        </w:rPr>
        <w:t>（</w:t>
      </w:r>
      <w:r>
        <w:rPr>
          <w:rFonts w:hint="default" w:ascii="Times New Roman" w:hAnsi="Times New Roman" w:eastAsia="宋体"/>
          <w:lang w:val="en-US" w:eastAsia="zh-CN"/>
        </w:rPr>
        <w:t>comment</w:t>
      </w:r>
      <w:r>
        <w:rPr>
          <w:rFonts w:hint="eastAsia" w:ascii="Times New Roman" w:hAnsi="Times New Roman" w:eastAsia="宋体"/>
          <w:lang w:val="en-US" w:eastAsia="zh-CN"/>
        </w:rPr>
        <w:t>）</w:t>
      </w:r>
      <w:bookmarkEnd w:id="204"/>
      <w:bookmarkEnd w:id="205"/>
      <w:bookmarkEnd w:id="206"/>
      <w:bookmarkEnd w:id="207"/>
    </w:p>
    <w:tbl>
      <w:tblPr>
        <w:tblStyle w:val="10"/>
        <w:tblW w:w="9400"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22"/>
        <w:gridCol w:w="1597"/>
        <w:gridCol w:w="1545"/>
        <w:gridCol w:w="1346"/>
        <w:gridCol w:w="1497"/>
        <w:gridCol w:w="16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名称</w:t>
            </w:r>
          </w:p>
        </w:tc>
        <w:tc>
          <w:tcPr>
            <w:tcW w:w="159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代码</w:t>
            </w:r>
          </w:p>
        </w:tc>
        <w:tc>
          <w:tcPr>
            <w:tcW w:w="1545"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数据类型</w:t>
            </w:r>
          </w:p>
        </w:tc>
        <w:tc>
          <w:tcPr>
            <w:tcW w:w="1346"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主要的</w:t>
            </w:r>
          </w:p>
        </w:tc>
        <w:tc>
          <w:tcPr>
            <w:tcW w:w="149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外来键</w:t>
            </w:r>
          </w:p>
        </w:tc>
        <w:tc>
          <w:tcPr>
            <w:tcW w:w="1693"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是键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Borders>
              <w:top w:val="single" w:color="auto" w:sz="6" w:space="0"/>
            </w:tcBorders>
          </w:tcPr>
          <w:p>
            <w:pPr>
              <w:pStyle w:val="21"/>
              <w:numPr>
                <w:ilvl w:val="0"/>
                <w:numId w:val="0"/>
              </w:numPr>
              <w:tabs>
                <w:tab w:val="left" w:pos="562"/>
              </w:tabs>
              <w:spacing w:line="360" w:lineRule="auto"/>
              <w:jc w:val="center"/>
              <w:rPr>
                <w:rFonts w:hint="default"/>
                <w:sz w:val="24"/>
                <w:lang w:val="en-US" w:eastAsia="zh-CN"/>
              </w:rPr>
            </w:pPr>
            <w:r>
              <w:rPr>
                <w:rFonts w:hint="default"/>
                <w:sz w:val="24"/>
                <w:lang w:val="en-US" w:eastAsia="zh-CN"/>
              </w:rPr>
              <w:t>评论</w:t>
            </w:r>
            <w:r>
              <w:rPr>
                <w:rFonts w:hint="default" w:ascii="Times New Roman" w:hAnsi="Times New Roman" w:eastAsia="宋体" w:cs="Times New Roman"/>
                <w:kern w:val="2"/>
                <w:sz w:val="24"/>
                <w:szCs w:val="24"/>
                <w:lang w:val="en-US" w:eastAsia="zh-CN" w:bidi="ar-SA"/>
              </w:rPr>
              <w:t>id</w:t>
            </w:r>
          </w:p>
        </w:tc>
        <w:tc>
          <w:tcPr>
            <w:tcW w:w="1597" w:type="dxa"/>
            <w:tcBorders>
              <w:top w:val="single" w:color="auto" w:sz="6" w:space="0"/>
            </w:tcBorders>
            <w:vAlign w:val="top"/>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id</w:t>
            </w:r>
          </w:p>
        </w:tc>
        <w:tc>
          <w:tcPr>
            <w:tcW w:w="1545" w:type="dxa"/>
            <w:tcBorders>
              <w:top w:val="single" w:color="auto" w:sz="6" w:space="0"/>
            </w:tcBorders>
          </w:tcPr>
          <w:p>
            <w:pPr>
              <w:pStyle w:val="4"/>
              <w:widowControl w:val="0"/>
              <w:spacing w:line="360" w:lineRule="auto"/>
              <w:jc w:val="center"/>
              <w:rPr>
                <w:rFonts w:hint="default" w:ascii="Times New Roman" w:hAnsi="Times New Roman" w:eastAsia="宋体" w:cs="Times New Roman"/>
                <w:lang w:val="en-US" w:eastAsia="zh-CN"/>
              </w:rPr>
            </w:pPr>
            <w:r>
              <w:rPr>
                <w:rFonts w:hint="eastAsia" w:cs="Times New Roman"/>
                <w:lang w:val="en-US" w:eastAsia="zh-CN"/>
              </w:rPr>
              <w:t>I</w:t>
            </w:r>
            <w:r>
              <w:rPr>
                <w:rFonts w:hint="eastAsia" w:ascii="Times New Roman" w:hAnsi="Times New Roman" w:eastAsia="宋体" w:cs="Times New Roman"/>
                <w:lang w:val="en-US" w:eastAsia="zh-CN"/>
              </w:rPr>
              <w:t>nt</w:t>
            </w:r>
          </w:p>
        </w:tc>
        <w:tc>
          <w:tcPr>
            <w:tcW w:w="1346" w:type="dxa"/>
            <w:tcBorders>
              <w:top w:val="single" w:color="auto" w:sz="6" w:space="0"/>
            </w:tcBorders>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TRUE</w:t>
            </w:r>
          </w:p>
        </w:tc>
        <w:tc>
          <w:tcPr>
            <w:tcW w:w="1497" w:type="dxa"/>
            <w:tcBorders>
              <w:top w:val="single" w:color="auto" w:sz="6" w:space="0"/>
            </w:tcBorders>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693" w:type="dxa"/>
            <w:tcBorders>
              <w:top w:val="single" w:color="auto" w:sz="6" w:space="0"/>
            </w:tcBorders>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Pr>
          <w:p>
            <w:pPr>
              <w:pStyle w:val="21"/>
              <w:numPr>
                <w:ilvl w:val="0"/>
                <w:numId w:val="0"/>
              </w:numPr>
              <w:tabs>
                <w:tab w:val="left" w:pos="562"/>
              </w:tabs>
              <w:spacing w:line="360" w:lineRule="auto"/>
              <w:jc w:val="center"/>
              <w:rPr>
                <w:rFonts w:hint="default"/>
                <w:sz w:val="24"/>
                <w:lang w:val="en-US" w:eastAsia="zh-CN"/>
              </w:rPr>
            </w:pPr>
            <w:r>
              <w:rPr>
                <w:rFonts w:hint="default"/>
                <w:sz w:val="24"/>
                <w:lang w:val="en-US" w:eastAsia="zh-CN"/>
              </w:rPr>
              <w:t>评论者</w:t>
            </w:r>
            <w:r>
              <w:rPr>
                <w:rFonts w:hint="default" w:ascii="Times New Roman" w:hAnsi="Times New Roman" w:eastAsia="宋体" w:cs="Times New Roman"/>
                <w:kern w:val="2"/>
                <w:sz w:val="24"/>
                <w:szCs w:val="24"/>
                <w:lang w:val="en-US" w:eastAsia="zh-CN" w:bidi="ar-SA"/>
              </w:rPr>
              <w:t>id</w:t>
            </w:r>
          </w:p>
        </w:tc>
        <w:tc>
          <w:tcPr>
            <w:tcW w:w="1597" w:type="dxa"/>
            <w:vAlign w:val="top"/>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User_id</w:t>
            </w:r>
          </w:p>
        </w:tc>
        <w:tc>
          <w:tcPr>
            <w:tcW w:w="1545" w:type="dxa"/>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Int</w:t>
            </w:r>
          </w:p>
        </w:tc>
        <w:tc>
          <w:tcPr>
            <w:tcW w:w="1346"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497"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693" w:type="dxa"/>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Pr>
          <w:p>
            <w:pPr>
              <w:pStyle w:val="21"/>
              <w:numPr>
                <w:ilvl w:val="0"/>
                <w:numId w:val="0"/>
              </w:numPr>
              <w:tabs>
                <w:tab w:val="left" w:pos="562"/>
              </w:tabs>
              <w:spacing w:line="360" w:lineRule="auto"/>
              <w:jc w:val="center"/>
              <w:rPr>
                <w:rFonts w:hint="eastAsia"/>
                <w:sz w:val="24"/>
                <w:lang w:val="en-US" w:eastAsia="zh-CN"/>
              </w:rPr>
            </w:pPr>
            <w:r>
              <w:rPr>
                <w:rFonts w:hint="default"/>
                <w:sz w:val="24"/>
                <w:lang w:val="en-US" w:eastAsia="zh-CN"/>
              </w:rPr>
              <w:t>评论类型</w:t>
            </w:r>
          </w:p>
        </w:tc>
        <w:tc>
          <w:tcPr>
            <w:tcW w:w="1597" w:type="dxa"/>
            <w:vAlign w:val="top"/>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Type</w:t>
            </w:r>
          </w:p>
        </w:tc>
        <w:tc>
          <w:tcPr>
            <w:tcW w:w="1545" w:type="dxa"/>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Int</w:t>
            </w:r>
          </w:p>
        </w:tc>
        <w:tc>
          <w:tcPr>
            <w:tcW w:w="1346"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497" w:type="dxa"/>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693" w:type="dxa"/>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Pr>
          <w:p>
            <w:pPr>
              <w:pStyle w:val="21"/>
              <w:numPr>
                <w:ilvl w:val="0"/>
                <w:numId w:val="0"/>
              </w:numPr>
              <w:tabs>
                <w:tab w:val="left" w:pos="562"/>
              </w:tabs>
              <w:spacing w:line="360" w:lineRule="auto"/>
              <w:jc w:val="center"/>
              <w:rPr>
                <w:rFonts w:hint="default"/>
                <w:sz w:val="24"/>
                <w:lang w:val="en-US" w:eastAsia="zh-CN"/>
              </w:rPr>
            </w:pPr>
            <w:r>
              <w:rPr>
                <w:rFonts w:hint="default"/>
                <w:sz w:val="24"/>
                <w:lang w:val="en-US" w:eastAsia="zh-CN"/>
              </w:rPr>
              <w:t>评论其他属性</w:t>
            </w:r>
          </w:p>
        </w:tc>
        <w:tc>
          <w:tcPr>
            <w:tcW w:w="1597" w:type="dxa"/>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Json</w:t>
            </w:r>
          </w:p>
        </w:tc>
        <w:tc>
          <w:tcPr>
            <w:tcW w:w="1545"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Json</w:t>
            </w:r>
          </w:p>
        </w:tc>
        <w:tc>
          <w:tcPr>
            <w:tcW w:w="1346" w:type="dxa"/>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c>
          <w:tcPr>
            <w:tcW w:w="1497" w:type="dxa"/>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c>
          <w:tcPr>
            <w:tcW w:w="1693" w:type="dxa"/>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Borders>
              <w:bottom w:val="single" w:color="auto" w:sz="12" w:space="0"/>
            </w:tcBorders>
          </w:tcPr>
          <w:p>
            <w:pPr>
              <w:pStyle w:val="21"/>
              <w:numPr>
                <w:ilvl w:val="0"/>
                <w:numId w:val="0"/>
              </w:numPr>
              <w:tabs>
                <w:tab w:val="left" w:pos="562"/>
              </w:tabs>
              <w:spacing w:line="360" w:lineRule="auto"/>
              <w:jc w:val="center"/>
              <w:rPr>
                <w:rFonts w:hint="default"/>
                <w:sz w:val="24"/>
                <w:lang w:val="en-US" w:eastAsia="zh-CN"/>
              </w:rPr>
            </w:pPr>
            <w:r>
              <w:rPr>
                <w:rFonts w:hint="default"/>
                <w:sz w:val="24"/>
                <w:lang w:val="en-US" w:eastAsia="zh-CN"/>
              </w:rPr>
              <w:t>评论内容</w:t>
            </w:r>
          </w:p>
        </w:tc>
        <w:tc>
          <w:tcPr>
            <w:tcW w:w="1597" w:type="dxa"/>
            <w:tcBorders>
              <w:bottom w:val="single" w:color="auto" w:sz="12" w:space="0"/>
            </w:tcBorders>
            <w:vAlign w:val="top"/>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Content</w:t>
            </w:r>
          </w:p>
        </w:tc>
        <w:tc>
          <w:tcPr>
            <w:tcW w:w="1545" w:type="dxa"/>
            <w:tcBorders>
              <w:bottom w:val="single" w:color="auto" w:sz="12" w:space="0"/>
            </w:tcBorders>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Varchar</w:t>
            </w:r>
          </w:p>
        </w:tc>
        <w:tc>
          <w:tcPr>
            <w:tcW w:w="1346" w:type="dxa"/>
            <w:tcBorders>
              <w:bottom w:val="single" w:color="auto" w:sz="12" w:space="0"/>
            </w:tcBorders>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c>
          <w:tcPr>
            <w:tcW w:w="1497" w:type="dxa"/>
            <w:tcBorders>
              <w:bottom w:val="single" w:color="auto" w:sz="12" w:space="0"/>
            </w:tcBorders>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c>
          <w:tcPr>
            <w:tcW w:w="1693" w:type="dxa"/>
            <w:tcBorders>
              <w:bottom w:val="single" w:color="auto" w:sz="12" w:space="0"/>
            </w:tcBorders>
          </w:tcPr>
          <w:p>
            <w:pPr>
              <w:pStyle w:val="4"/>
              <w:widowControl w:val="0"/>
              <w:spacing w:line="360" w:lineRule="auto"/>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r>
    </w:tbl>
    <w:p>
      <w:pPr>
        <w:numPr>
          <w:ilvl w:val="0"/>
          <w:numId w:val="0"/>
        </w:numPr>
        <w:spacing w:line="360" w:lineRule="auto"/>
        <w:ind w:leftChars="0"/>
        <w:outlineLvl w:val="9"/>
        <w:rPr>
          <w:rFonts w:hint="default"/>
          <w:lang w:val="en-US" w:eastAsia="zh-CN"/>
        </w:rPr>
      </w:pPr>
    </w:p>
    <w:p>
      <w:pPr>
        <w:pStyle w:val="21"/>
        <w:numPr>
          <w:ilvl w:val="0"/>
          <w:numId w:val="0"/>
        </w:numPr>
        <w:tabs>
          <w:tab w:val="left" w:pos="562"/>
        </w:tabs>
        <w:spacing w:line="360" w:lineRule="auto"/>
        <w:ind w:firstLine="420" w:firstLineChars="0"/>
        <w:rPr>
          <w:rFonts w:hint="default"/>
          <w:sz w:val="24"/>
          <w:lang w:val="en-US" w:eastAsia="zh-CN"/>
        </w:rPr>
      </w:pPr>
      <w:r>
        <w:rPr>
          <w:rFonts w:hint="default"/>
          <w:sz w:val="24"/>
          <w:lang w:val="en-US" w:eastAsia="zh-CN"/>
        </w:rPr>
        <w:t>数据库评论表如图13所示，此表说明了评论表的结构，包括评论</w:t>
      </w:r>
      <w:r>
        <w:rPr>
          <w:rFonts w:hint="default" w:ascii="Times New Roman" w:hAnsi="Times New Roman" w:eastAsia="宋体" w:cs="宋体"/>
          <w:kern w:val="2"/>
          <w:sz w:val="24"/>
          <w:szCs w:val="20"/>
          <w:lang w:val="en-US" w:eastAsia="zh-CN" w:bidi="ar-SA"/>
        </w:rPr>
        <w:t>id</w:t>
      </w:r>
      <w:r>
        <w:rPr>
          <w:rFonts w:hint="default"/>
          <w:sz w:val="24"/>
          <w:lang w:val="en-US" w:eastAsia="zh-CN"/>
        </w:rPr>
        <w:t>、评论者</w:t>
      </w:r>
      <w:r>
        <w:rPr>
          <w:rFonts w:hint="default" w:ascii="Times New Roman" w:hAnsi="Times New Roman" w:eastAsia="宋体" w:cs="宋体"/>
          <w:kern w:val="2"/>
          <w:sz w:val="24"/>
          <w:szCs w:val="20"/>
          <w:lang w:val="en-US" w:eastAsia="zh-CN" w:bidi="ar-SA"/>
        </w:rPr>
        <w:t>id</w:t>
      </w:r>
      <w:r>
        <w:rPr>
          <w:rFonts w:hint="default"/>
          <w:sz w:val="24"/>
          <w:lang w:val="en-US" w:eastAsia="zh-CN"/>
        </w:rPr>
        <w:t>、评论类型等，评论类型是一个枚举类型，说明的是评论哪一种东西，评论表其他属性是一个保留的</w:t>
      </w:r>
      <w:r>
        <w:rPr>
          <w:rFonts w:hint="eastAsia" w:ascii="Times New Roman" w:hAnsi="Times New Roman" w:eastAsia="宋体" w:cs="宋体"/>
          <w:kern w:val="2"/>
          <w:sz w:val="24"/>
          <w:szCs w:val="20"/>
          <w:lang w:val="en-US" w:eastAsia="zh-CN" w:bidi="ar-SA"/>
        </w:rPr>
        <w:t>J</w:t>
      </w:r>
      <w:r>
        <w:rPr>
          <w:rFonts w:hint="default" w:ascii="Times New Roman" w:hAnsi="Times New Roman" w:eastAsia="宋体" w:cs="宋体"/>
          <w:kern w:val="2"/>
          <w:sz w:val="24"/>
          <w:szCs w:val="20"/>
          <w:lang w:val="en-US" w:eastAsia="zh-CN" w:bidi="ar-SA"/>
        </w:rPr>
        <w:t>son</w:t>
      </w:r>
      <w:r>
        <w:rPr>
          <w:rFonts w:hint="default"/>
          <w:sz w:val="24"/>
          <w:lang w:val="en-US" w:eastAsia="zh-CN"/>
        </w:rPr>
        <w:t>字段，主要用来方便以后迁移，有些额外的小字段可以直接放进去，然后读出来再解析。</w:t>
      </w:r>
    </w:p>
    <w:p>
      <w:pPr>
        <w:rPr>
          <w:rFonts w:hint="eastAsia" w:ascii="Times New Roman" w:hAnsi="Times New Roman" w:eastAsia="宋体"/>
          <w:lang w:val="en-US" w:eastAsia="zh-CN"/>
        </w:rPr>
      </w:pPr>
      <w:bookmarkStart w:id="208" w:name="_Toc3995_WPSOffice_Level3"/>
      <w:bookmarkStart w:id="209" w:name="_Toc21608_WPSOffice_Level3"/>
      <w:bookmarkStart w:id="210" w:name="_Toc9868_WPSOffice_Level3"/>
      <w:bookmarkStart w:id="211" w:name="_Toc22327_WPSOffice_Level3"/>
      <w:r>
        <w:rPr>
          <w:rFonts w:hint="eastAsia" w:ascii="Times New Roman" w:hAnsi="Times New Roman" w:eastAsia="宋体"/>
          <w:lang w:val="en-US" w:eastAsia="zh-CN"/>
        </w:rPr>
        <w:br w:type="page"/>
      </w:r>
    </w:p>
    <w:p>
      <w:pPr>
        <w:pStyle w:val="26"/>
        <w:numPr>
          <w:ilvl w:val="0"/>
          <w:numId w:val="0"/>
        </w:numPr>
        <w:spacing w:line="360" w:lineRule="auto"/>
        <w:ind w:leftChars="0"/>
        <w:jc w:val="center"/>
        <w:rPr>
          <w:rFonts w:hint="default" w:ascii="Times New Roman" w:hAnsi="Times New Roman" w:eastAsia="宋体"/>
          <w:lang w:val="en-US" w:eastAsia="zh-CN"/>
        </w:rPr>
      </w:pPr>
      <w:r>
        <w:rPr>
          <w:rFonts w:hint="eastAsia" w:ascii="Times New Roman" w:hAnsi="Times New Roman" w:eastAsia="宋体"/>
          <w:lang w:val="en-US" w:eastAsia="zh-CN"/>
        </w:rPr>
        <w:t>表</w:t>
      </w:r>
      <w:r>
        <w:rPr>
          <w:rFonts w:hint="default" w:ascii="Times New Roman" w:hAnsi="Times New Roman" w:eastAsia="宋体"/>
          <w:lang w:val="en-US" w:eastAsia="zh-CN"/>
        </w:rPr>
        <w:t>1</w:t>
      </w:r>
      <w:r>
        <w:rPr>
          <w:rFonts w:hint="eastAsia"/>
          <w:lang w:val="en-US" w:eastAsia="zh-CN"/>
        </w:rPr>
        <w:t>4</w:t>
      </w:r>
      <w:r>
        <w:rPr>
          <w:rFonts w:hint="eastAsia" w:ascii="Times New Roman" w:hAnsi="Times New Roman" w:eastAsia="宋体"/>
          <w:lang w:val="en-US" w:eastAsia="zh-CN"/>
        </w:rPr>
        <w:t xml:space="preserve"> </w:t>
      </w:r>
      <w:r>
        <w:rPr>
          <w:rFonts w:hint="default" w:ascii="Times New Roman" w:hAnsi="Times New Roman" w:eastAsia="宋体"/>
          <w:lang w:val="en-US" w:eastAsia="zh-CN"/>
        </w:rPr>
        <w:t>联系集</w:t>
      </w:r>
      <w:r>
        <w:rPr>
          <w:rFonts w:hint="eastAsia" w:ascii="Times New Roman" w:hAnsi="Times New Roman" w:eastAsia="宋体"/>
          <w:lang w:val="en-US" w:eastAsia="zh-CN"/>
        </w:rPr>
        <w:t>（</w:t>
      </w:r>
      <w:r>
        <w:rPr>
          <w:rFonts w:hint="default" w:ascii="Times New Roman" w:hAnsi="Times New Roman" w:eastAsia="宋体"/>
          <w:lang w:val="en-US" w:eastAsia="zh-CN"/>
        </w:rPr>
        <w:t>comment-user</w:t>
      </w:r>
      <w:r>
        <w:rPr>
          <w:rFonts w:hint="eastAsia" w:ascii="Times New Roman" w:hAnsi="Times New Roman" w:eastAsia="宋体"/>
          <w:lang w:val="en-US" w:eastAsia="zh-CN"/>
        </w:rPr>
        <w:t>）</w:t>
      </w:r>
      <w:bookmarkEnd w:id="208"/>
      <w:bookmarkEnd w:id="209"/>
      <w:bookmarkEnd w:id="210"/>
      <w:bookmarkEnd w:id="211"/>
    </w:p>
    <w:tbl>
      <w:tblPr>
        <w:tblStyle w:val="10"/>
        <w:tblW w:w="9400"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22"/>
        <w:gridCol w:w="1597"/>
        <w:gridCol w:w="1545"/>
        <w:gridCol w:w="1346"/>
        <w:gridCol w:w="1497"/>
        <w:gridCol w:w="16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名称</w:t>
            </w:r>
          </w:p>
        </w:tc>
        <w:tc>
          <w:tcPr>
            <w:tcW w:w="159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代码</w:t>
            </w:r>
          </w:p>
        </w:tc>
        <w:tc>
          <w:tcPr>
            <w:tcW w:w="1545"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数据类型</w:t>
            </w:r>
          </w:p>
        </w:tc>
        <w:tc>
          <w:tcPr>
            <w:tcW w:w="1346"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主要的</w:t>
            </w:r>
          </w:p>
        </w:tc>
        <w:tc>
          <w:tcPr>
            <w:tcW w:w="1497"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外来键</w:t>
            </w:r>
          </w:p>
        </w:tc>
        <w:tc>
          <w:tcPr>
            <w:tcW w:w="1693" w:type="dxa"/>
            <w:tcBorders>
              <w:top w:val="single" w:color="auto" w:sz="12" w:space="0"/>
              <w:bottom w:val="single" w:color="auto" w:sz="6" w:space="0"/>
            </w:tcBorders>
            <w:vAlign w:val="top"/>
          </w:tcPr>
          <w:p>
            <w:pPr>
              <w:spacing w:beforeLines="0" w:afterLines="0" w:line="360" w:lineRule="auto"/>
              <w:jc w:val="center"/>
              <w:rPr>
                <w:rFonts w:hint="eastAsia"/>
                <w:vertAlign w:val="baseline"/>
                <w:lang w:val="en-US" w:eastAsia="zh-CN"/>
              </w:rPr>
            </w:pPr>
            <w:r>
              <w:rPr>
                <w:rFonts w:hint="eastAsia"/>
                <w:sz w:val="24"/>
              </w:rPr>
              <w:t>是键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Borders>
              <w:top w:val="single" w:color="auto" w:sz="6" w:space="0"/>
            </w:tcBorders>
          </w:tcPr>
          <w:p>
            <w:pPr>
              <w:pStyle w:val="21"/>
              <w:numPr>
                <w:ilvl w:val="0"/>
                <w:numId w:val="0"/>
              </w:numPr>
              <w:tabs>
                <w:tab w:val="left" w:pos="562"/>
              </w:tabs>
              <w:spacing w:line="360" w:lineRule="auto"/>
              <w:jc w:val="center"/>
              <w:rPr>
                <w:rFonts w:hint="default"/>
                <w:sz w:val="24"/>
                <w:lang w:val="en-US" w:eastAsia="zh-CN"/>
              </w:rPr>
            </w:pPr>
            <w:r>
              <w:rPr>
                <w:rFonts w:hint="default"/>
                <w:sz w:val="24"/>
                <w:lang w:val="en-US" w:eastAsia="zh-CN"/>
              </w:rPr>
              <w:t>评论</w:t>
            </w:r>
            <w:r>
              <w:rPr>
                <w:rFonts w:hint="default" w:ascii="Times New Roman" w:hAnsi="Times New Roman" w:eastAsia="宋体" w:cs="Times New Roman"/>
                <w:kern w:val="2"/>
                <w:sz w:val="21"/>
                <w:szCs w:val="24"/>
                <w:lang w:val="en-US" w:eastAsia="zh-CN" w:bidi="ar-SA"/>
              </w:rPr>
              <w:t>id</w:t>
            </w:r>
          </w:p>
        </w:tc>
        <w:tc>
          <w:tcPr>
            <w:tcW w:w="1597" w:type="dxa"/>
            <w:tcBorders>
              <w:top w:val="single" w:color="auto" w:sz="6" w:space="0"/>
            </w:tcBorders>
            <w:vAlign w:val="top"/>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id</w:t>
            </w:r>
          </w:p>
        </w:tc>
        <w:tc>
          <w:tcPr>
            <w:tcW w:w="1545" w:type="dxa"/>
            <w:tcBorders>
              <w:top w:val="single" w:color="auto" w:sz="6" w:space="0"/>
            </w:tcBorders>
          </w:tcPr>
          <w:p>
            <w:pPr>
              <w:pStyle w:val="4"/>
              <w:widowControl w:val="0"/>
              <w:spacing w:line="360" w:lineRule="auto"/>
              <w:jc w:val="center"/>
              <w:rPr>
                <w:rFonts w:hint="default" w:ascii="Times New Roman" w:hAnsi="Times New Roman" w:eastAsia="宋体" w:cs="Times New Roman"/>
                <w:lang w:val="en-US" w:eastAsia="zh-CN"/>
              </w:rPr>
            </w:pPr>
            <w:r>
              <w:rPr>
                <w:rFonts w:hint="eastAsia" w:cs="Times New Roman"/>
                <w:lang w:val="en-US" w:eastAsia="zh-CN"/>
              </w:rPr>
              <w:t>I</w:t>
            </w:r>
            <w:r>
              <w:rPr>
                <w:rFonts w:hint="eastAsia" w:ascii="Times New Roman" w:hAnsi="Times New Roman" w:eastAsia="宋体" w:cs="Times New Roman"/>
                <w:lang w:val="en-US" w:eastAsia="zh-CN"/>
              </w:rPr>
              <w:t>nt</w:t>
            </w:r>
          </w:p>
        </w:tc>
        <w:tc>
          <w:tcPr>
            <w:tcW w:w="1346" w:type="dxa"/>
            <w:tcBorders>
              <w:top w:val="single" w:color="auto" w:sz="6" w:space="0"/>
            </w:tcBorders>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TRUE</w:t>
            </w:r>
          </w:p>
        </w:tc>
        <w:tc>
          <w:tcPr>
            <w:tcW w:w="1497" w:type="dxa"/>
            <w:tcBorders>
              <w:top w:val="single" w:color="auto" w:sz="6" w:space="0"/>
            </w:tcBorders>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693" w:type="dxa"/>
            <w:tcBorders>
              <w:top w:val="single" w:color="auto" w:sz="6" w:space="0"/>
            </w:tcBorders>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22" w:type="dxa"/>
            <w:tcBorders>
              <w:bottom w:val="single" w:color="auto" w:sz="12" w:space="0"/>
            </w:tcBorders>
          </w:tcPr>
          <w:p>
            <w:pPr>
              <w:pStyle w:val="21"/>
              <w:numPr>
                <w:ilvl w:val="0"/>
                <w:numId w:val="0"/>
              </w:numPr>
              <w:tabs>
                <w:tab w:val="left" w:pos="562"/>
              </w:tabs>
              <w:spacing w:line="360" w:lineRule="auto"/>
              <w:jc w:val="center"/>
              <w:rPr>
                <w:rFonts w:hint="default"/>
                <w:sz w:val="24"/>
                <w:lang w:val="en-US" w:eastAsia="zh-CN"/>
              </w:rPr>
            </w:pPr>
            <w:r>
              <w:rPr>
                <w:rFonts w:hint="default"/>
                <w:sz w:val="24"/>
                <w:lang w:val="en-US" w:eastAsia="zh-CN"/>
              </w:rPr>
              <w:t>评论者</w:t>
            </w:r>
            <w:r>
              <w:rPr>
                <w:rFonts w:hint="default" w:ascii="Times New Roman" w:hAnsi="Times New Roman" w:eastAsia="宋体" w:cs="Times New Roman"/>
                <w:kern w:val="2"/>
                <w:sz w:val="21"/>
                <w:szCs w:val="24"/>
                <w:lang w:val="en-US" w:eastAsia="zh-CN" w:bidi="ar-SA"/>
              </w:rPr>
              <w:t>id</w:t>
            </w:r>
          </w:p>
        </w:tc>
        <w:tc>
          <w:tcPr>
            <w:tcW w:w="1597" w:type="dxa"/>
            <w:tcBorders>
              <w:bottom w:val="single" w:color="auto" w:sz="12" w:space="0"/>
            </w:tcBorders>
            <w:vAlign w:val="top"/>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User_id</w:t>
            </w:r>
          </w:p>
        </w:tc>
        <w:tc>
          <w:tcPr>
            <w:tcW w:w="1545" w:type="dxa"/>
            <w:tcBorders>
              <w:bottom w:val="single" w:color="auto" w:sz="12" w:space="0"/>
            </w:tcBorders>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Int</w:t>
            </w:r>
          </w:p>
        </w:tc>
        <w:tc>
          <w:tcPr>
            <w:tcW w:w="1346" w:type="dxa"/>
            <w:tcBorders>
              <w:bottom w:val="single" w:color="auto" w:sz="12" w:space="0"/>
            </w:tcBorders>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497" w:type="dxa"/>
            <w:tcBorders>
              <w:bottom w:val="single" w:color="auto" w:sz="12" w:space="0"/>
            </w:tcBorders>
          </w:tcPr>
          <w:p>
            <w:pPr>
              <w:pStyle w:val="4"/>
              <w:widowControl w:val="0"/>
              <w:spacing w:line="360" w:lineRule="auto"/>
              <w:jc w:val="cente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FALSE</w:t>
            </w:r>
          </w:p>
        </w:tc>
        <w:tc>
          <w:tcPr>
            <w:tcW w:w="1693" w:type="dxa"/>
            <w:tcBorders>
              <w:bottom w:val="single" w:color="auto" w:sz="12" w:space="0"/>
            </w:tcBorders>
          </w:tcPr>
          <w:p>
            <w:pPr>
              <w:pStyle w:val="4"/>
              <w:widowControl w:val="0"/>
              <w:spacing w:line="360" w:lineRule="auto"/>
              <w:jc w:val="center"/>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TRUE</w:t>
            </w:r>
          </w:p>
        </w:tc>
      </w:tr>
    </w:tbl>
    <w:p>
      <w:pPr>
        <w:pStyle w:val="3"/>
        <w:keepNext/>
        <w:keepLines/>
        <w:numPr>
          <w:ilvl w:val="0"/>
          <w:numId w:val="0"/>
        </w:numPr>
        <w:spacing w:before="0" w:beforeAutospacing="0" w:after="0" w:afterAutospacing="0"/>
        <w:ind w:leftChars="0"/>
        <w:jc w:val="both"/>
        <w:outlineLvl w:val="2"/>
        <w:rPr>
          <w:rFonts w:hint="eastAsia" w:ascii="Times New Roman" w:hAnsi="Times New Roman" w:eastAsia="楷体_GB2312" w:cs="Times New Roman"/>
          <w:b w:val="0"/>
          <w:bCs/>
          <w:kern w:val="2"/>
          <w:sz w:val="24"/>
          <w:szCs w:val="24"/>
          <w:lang w:val="en-US" w:eastAsia="zh-CN" w:bidi="ar-SA"/>
        </w:rPr>
      </w:pPr>
      <w:bookmarkStart w:id="212" w:name="_Toc28387_WPSOffice_Level3"/>
    </w:p>
    <w:p>
      <w:pPr>
        <w:pStyle w:val="21"/>
        <w:numPr>
          <w:ilvl w:val="0"/>
          <w:numId w:val="0"/>
        </w:numPr>
        <w:tabs>
          <w:tab w:val="left" w:pos="562"/>
        </w:tabs>
        <w:spacing w:line="360" w:lineRule="auto"/>
        <w:ind w:firstLine="420" w:firstLineChars="0"/>
        <w:rPr>
          <w:rFonts w:hint="eastAsia"/>
          <w:sz w:val="24"/>
          <w:lang w:val="en-US" w:eastAsia="zh-CN"/>
        </w:rPr>
      </w:pPr>
      <w:r>
        <w:rPr>
          <w:rFonts w:hint="eastAsia"/>
          <w:sz w:val="24"/>
          <w:lang w:val="en-US" w:eastAsia="zh-CN"/>
        </w:rPr>
        <w:t>数据库联系集用户-评论表如图14所示，此表说明了用户表和评论表之间的联系。</w:t>
      </w:r>
    </w:p>
    <w:p>
      <w:pPr>
        <w:pStyle w:val="21"/>
        <w:numPr>
          <w:ilvl w:val="0"/>
          <w:numId w:val="0"/>
        </w:numPr>
        <w:tabs>
          <w:tab w:val="left" w:pos="562"/>
        </w:tabs>
        <w:spacing w:line="360" w:lineRule="auto"/>
        <w:ind w:firstLine="420" w:firstLineChars="0"/>
        <w:rPr>
          <w:rFonts w:hint="eastAsia"/>
          <w:sz w:val="24"/>
          <w:lang w:val="en-US" w:eastAsia="zh-CN"/>
        </w:rPr>
      </w:pPr>
    </w:p>
    <w:p>
      <w:pPr>
        <w:pStyle w:val="3"/>
        <w:keepNext/>
        <w:keepLines/>
        <w:numPr>
          <w:ilvl w:val="2"/>
          <w:numId w:val="1"/>
        </w:numPr>
        <w:spacing w:before="0" w:beforeAutospacing="0" w:after="0" w:afterAutospacing="0"/>
        <w:ind w:left="0" w:leftChars="0" w:firstLine="0" w:firstLineChars="0"/>
        <w:jc w:val="both"/>
        <w:outlineLvl w:val="2"/>
        <w:rPr>
          <w:rFonts w:hint="eastAsia" w:ascii="Times New Roman" w:hAnsi="Times New Roman" w:eastAsia="楷体_GB2312" w:cs="Times New Roman"/>
          <w:b w:val="0"/>
          <w:bCs/>
          <w:kern w:val="2"/>
          <w:sz w:val="24"/>
          <w:szCs w:val="24"/>
          <w:lang w:val="en-US" w:eastAsia="zh-CN" w:bidi="ar-SA"/>
        </w:rPr>
      </w:pPr>
      <w:bookmarkStart w:id="213" w:name="_Toc15689_WPSOffice_Level3"/>
      <w:r>
        <w:rPr>
          <w:rFonts w:hint="eastAsia" w:ascii="Times New Roman" w:hAnsi="Times New Roman" w:eastAsia="楷体_GB2312" w:cs="Times New Roman"/>
          <w:b w:val="0"/>
          <w:bCs/>
          <w:kern w:val="2"/>
          <w:sz w:val="24"/>
          <w:szCs w:val="24"/>
          <w:lang w:val="en-US" w:eastAsia="zh-CN" w:bidi="ar-SA"/>
        </w:rPr>
        <w:t>数据库模型</w:t>
      </w:r>
      <w:bookmarkEnd w:id="212"/>
      <w:bookmarkEnd w:id="213"/>
    </w:p>
    <w:p>
      <w:pPr>
        <w:pStyle w:val="21"/>
        <w:numPr>
          <w:ilvl w:val="0"/>
          <w:numId w:val="0"/>
        </w:numPr>
        <w:tabs>
          <w:tab w:val="left" w:pos="562"/>
        </w:tabs>
        <w:spacing w:line="488" w:lineRule="exact"/>
        <w:jc w:val="left"/>
        <w:rPr>
          <w:rFonts w:hint="default"/>
          <w:sz w:val="24"/>
          <w:lang w:val="en-US" w:eastAsia="zh-CN"/>
        </w:rPr>
      </w:pPr>
      <w:r>
        <w:rPr>
          <w:rFonts w:hint="eastAsia"/>
          <w:sz w:val="24"/>
          <w:lang w:val="en-US" w:eastAsia="zh-CN"/>
        </w:rPr>
        <w:tab/>
      </w:r>
      <w:r>
        <w:rPr>
          <w:rFonts w:hint="default"/>
          <w:sz w:val="24"/>
          <w:lang w:val="en-US" w:eastAsia="zh-CN"/>
        </w:rPr>
        <w:t>数据库逻辑图如图1 数据库模型所示。</w:t>
      </w:r>
    </w:p>
    <w:p>
      <w:pPr>
        <w:pStyle w:val="21"/>
        <w:numPr>
          <w:ilvl w:val="0"/>
          <w:numId w:val="0"/>
        </w:numPr>
        <w:tabs>
          <w:tab w:val="left" w:pos="562"/>
        </w:tabs>
        <w:spacing w:line="488" w:lineRule="exact"/>
        <w:jc w:val="left"/>
        <w:rPr>
          <w:rFonts w:hint="eastAsia"/>
          <w:sz w:val="24"/>
          <w:lang w:val="en-US" w:eastAsia="zh-CN"/>
        </w:rPr>
      </w:pPr>
    </w:p>
    <w:p>
      <w:pPr>
        <w:numPr>
          <w:ilvl w:val="0"/>
          <w:numId w:val="0"/>
        </w:numPr>
        <w:spacing w:line="360" w:lineRule="auto"/>
        <w:ind w:leftChars="0"/>
        <w:jc w:val="right"/>
        <w:outlineLvl w:val="9"/>
        <w:rPr>
          <w:rFonts w:hint="default"/>
          <w:lang w:eastAsia="zh-CN"/>
        </w:rPr>
      </w:pPr>
      <w:r>
        <w:drawing>
          <wp:inline distT="0" distB="0" distL="114300" distR="114300">
            <wp:extent cx="5483860" cy="37268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483860" cy="3726815"/>
                    </a:xfrm>
                    <a:prstGeom prst="rect">
                      <a:avLst/>
                    </a:prstGeom>
                    <a:noFill/>
                    <a:ln w="9525">
                      <a:noFill/>
                    </a:ln>
                  </pic:spPr>
                </pic:pic>
              </a:graphicData>
            </a:graphic>
          </wp:inline>
        </w:drawing>
      </w:r>
    </w:p>
    <w:p>
      <w:pPr>
        <w:numPr>
          <w:ilvl w:val="0"/>
          <w:numId w:val="0"/>
        </w:numPr>
        <w:spacing w:line="360" w:lineRule="auto"/>
        <w:ind w:leftChars="0"/>
        <w:jc w:val="center"/>
        <w:outlineLvl w:val="9"/>
        <w:rPr>
          <w:rFonts w:hint="default" w:asciiTheme="minorEastAsia" w:hAnsiTheme="minorEastAsia" w:cstheme="minorEastAsia"/>
          <w:sz w:val="24"/>
          <w:szCs w:val="24"/>
          <w:lang w:eastAsia="zh-CN"/>
        </w:rPr>
      </w:pPr>
      <w:bookmarkStart w:id="214" w:name="_Toc24041_WPSOffice_Level3"/>
      <w:bookmarkStart w:id="215" w:name="_Toc17021_WPSOffice_Level3"/>
      <w:bookmarkStart w:id="216" w:name="_Toc32597_WPSOffice_Level3"/>
      <w:bookmarkStart w:id="217" w:name="_Toc16075_WPSOffice_Level3"/>
      <w:bookmarkStart w:id="218" w:name="_Toc7001_WPSOffice_Level3"/>
      <w:r>
        <w:rPr>
          <w:rFonts w:hint="eastAsia" w:asciiTheme="minorEastAsia" w:hAnsiTheme="minorEastAsia" w:cstheme="minorEastAsia"/>
          <w:sz w:val="24"/>
          <w:szCs w:val="24"/>
          <w:lang w:val="en-US" w:eastAsia="zh-CN"/>
        </w:rPr>
        <w:t>图</w:t>
      </w:r>
      <w:bookmarkEnd w:id="214"/>
      <w:r>
        <w:rPr>
          <w:rFonts w:hint="default" w:asciiTheme="minorEastAsia" w:hAnsiTheme="minorEastAsia" w:cstheme="minorEastAsia"/>
          <w:sz w:val="24"/>
          <w:szCs w:val="24"/>
          <w:lang w:eastAsia="zh-CN"/>
        </w:rPr>
        <w:t>1 数据库模型</w:t>
      </w:r>
      <w:bookmarkEnd w:id="215"/>
      <w:bookmarkEnd w:id="216"/>
      <w:bookmarkEnd w:id="217"/>
      <w:bookmarkEnd w:id="218"/>
    </w:p>
    <w:p>
      <w:pPr>
        <w:numPr>
          <w:ilvl w:val="1"/>
          <w:numId w:val="1"/>
        </w:numPr>
        <w:spacing w:line="360" w:lineRule="auto"/>
        <w:ind w:left="0" w:leftChars="0" w:firstLine="0" w:firstLineChars="0"/>
        <w:outlineLvl w:val="1"/>
        <w:rPr>
          <w:rFonts w:hint="eastAsia" w:ascii="黑体" w:hAnsi="黑体" w:eastAsia="黑体" w:cs="黑体"/>
          <w:sz w:val="24"/>
          <w:szCs w:val="24"/>
          <w:lang w:val="en-US" w:eastAsia="zh-CN"/>
        </w:rPr>
      </w:pPr>
      <w:bookmarkStart w:id="219" w:name="_Toc9577_WPSOffice_Level2"/>
      <w:bookmarkStart w:id="220" w:name="_Toc30386_WPSOffice_Level2"/>
      <w:r>
        <w:rPr>
          <w:rFonts w:hint="eastAsia" w:ascii="黑体" w:hAnsi="黑体" w:eastAsia="黑体" w:cs="黑体"/>
          <w:sz w:val="24"/>
          <w:szCs w:val="24"/>
          <w:lang w:val="en-US" w:eastAsia="zh-CN"/>
        </w:rPr>
        <w:t>系统功能设计</w:t>
      </w:r>
      <w:bookmarkEnd w:id="219"/>
      <w:bookmarkEnd w:id="220"/>
      <w:r>
        <w:rPr>
          <w:rFonts w:hint="eastAsia" w:ascii="黑体" w:hAnsi="黑体" w:eastAsia="黑体" w:cs="黑体"/>
          <w:sz w:val="24"/>
          <w:szCs w:val="24"/>
          <w:lang w:val="en-US" w:eastAsia="zh-CN"/>
        </w:rPr>
        <w:t xml:space="preserve"> </w:t>
      </w:r>
    </w:p>
    <w:p>
      <w:pPr>
        <w:numPr>
          <w:ilvl w:val="0"/>
          <w:numId w:val="0"/>
        </w:numPr>
        <w:spacing w:line="360" w:lineRule="auto"/>
        <w:ind w:leftChars="0" w:firstLine="420" w:firstLineChars="0"/>
        <w:outlineLvl w:val="2"/>
        <w:rPr>
          <w:rFonts w:hint="default" w:asciiTheme="minorHAnsi" w:hAnsiTheme="minorHAnsi" w:eastAsiaTheme="minorEastAsia" w:cstheme="minorBidi"/>
          <w:kern w:val="2"/>
          <w:sz w:val="24"/>
          <w:szCs w:val="24"/>
          <w:lang w:eastAsia="zh-CN" w:bidi="ar-SA"/>
        </w:rPr>
      </w:pPr>
      <w:r>
        <w:rPr>
          <w:rFonts w:hint="default" w:asciiTheme="minorHAnsi" w:hAnsiTheme="minorHAnsi" w:eastAsiaTheme="minorEastAsia" w:cstheme="minorBidi"/>
          <w:kern w:val="2"/>
          <w:sz w:val="24"/>
          <w:szCs w:val="24"/>
          <w:lang w:eastAsia="zh-CN" w:bidi="ar-SA"/>
        </w:rPr>
        <w:t>系统功能设计如图2 系统功能设计所示。</w:t>
      </w:r>
    </w:p>
    <w:p>
      <w:pPr>
        <w:numPr>
          <w:ilvl w:val="0"/>
          <w:numId w:val="0"/>
        </w:numPr>
        <w:spacing w:line="360" w:lineRule="auto"/>
        <w:ind w:leftChars="0" w:firstLine="420" w:firstLineChars="0"/>
        <w:outlineLvl w:val="2"/>
        <w:rPr>
          <w:rFonts w:hint="default" w:asciiTheme="minorHAnsi" w:hAnsiTheme="minorHAnsi" w:eastAsiaTheme="minorEastAsia" w:cstheme="minorBidi"/>
          <w:kern w:val="2"/>
          <w:sz w:val="24"/>
          <w:szCs w:val="24"/>
          <w:lang w:val="en-US" w:eastAsia="zh-CN" w:bidi="ar-SA"/>
        </w:rPr>
      </w:pPr>
    </w:p>
    <w:p>
      <w:pPr>
        <w:numPr>
          <w:ilvl w:val="0"/>
          <w:numId w:val="0"/>
        </w:numPr>
        <w:spacing w:line="360" w:lineRule="auto"/>
        <w:ind w:leftChars="0"/>
        <w:jc w:val="center"/>
        <w:outlineLvl w:val="9"/>
        <w:rPr>
          <w:rFonts w:hint="default"/>
          <w:lang w:val="en-US" w:eastAsia="zh-CN"/>
        </w:rPr>
      </w:pPr>
      <w:r>
        <w:drawing>
          <wp:inline distT="0" distB="0" distL="114300" distR="114300">
            <wp:extent cx="5823585" cy="3399155"/>
            <wp:effectExtent l="0" t="0" r="13335" b="14605"/>
            <wp:docPr id="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pic:cNvPicPr>
                      <a:picLocks noChangeAspect="1"/>
                    </pic:cNvPicPr>
                  </pic:nvPicPr>
                  <pic:blipFill>
                    <a:blip r:embed="rId12"/>
                    <a:stretch>
                      <a:fillRect/>
                    </a:stretch>
                  </pic:blipFill>
                  <pic:spPr>
                    <a:xfrm>
                      <a:off x="0" y="0"/>
                      <a:ext cx="5823585" cy="3399155"/>
                    </a:xfrm>
                    <a:prstGeom prst="rect">
                      <a:avLst/>
                    </a:prstGeom>
                    <a:noFill/>
                    <a:ln w="9525">
                      <a:noFill/>
                    </a:ln>
                  </pic:spPr>
                </pic:pic>
              </a:graphicData>
            </a:graphic>
          </wp:inline>
        </w:drawing>
      </w:r>
    </w:p>
    <w:p>
      <w:pPr>
        <w:numPr>
          <w:ilvl w:val="0"/>
          <w:numId w:val="0"/>
        </w:numPr>
        <w:spacing w:line="360" w:lineRule="auto"/>
        <w:ind w:leftChars="0"/>
        <w:jc w:val="center"/>
        <w:outlineLvl w:val="9"/>
        <w:rPr>
          <w:rFonts w:hint="default" w:asciiTheme="minorEastAsia" w:hAnsiTheme="minorEastAsia" w:cstheme="minorEastAsia"/>
          <w:sz w:val="24"/>
          <w:szCs w:val="24"/>
          <w:lang w:eastAsia="zh-CN"/>
        </w:rPr>
      </w:pPr>
      <w:bookmarkStart w:id="221" w:name="_Toc3780_WPSOffice_Level3"/>
      <w:bookmarkStart w:id="222" w:name="_Toc28026_WPSOffice_Level3"/>
      <w:bookmarkStart w:id="223" w:name="_Toc32372_WPSOffice_Level3"/>
      <w:bookmarkStart w:id="224" w:name="_Toc9390_WPSOffice_Level3"/>
      <w:bookmarkStart w:id="225" w:name="_Toc21779_WPSOffice_Level3"/>
      <w:r>
        <w:rPr>
          <w:rFonts w:hint="eastAsia" w:asciiTheme="minorEastAsia" w:hAnsiTheme="minorEastAsia" w:cstheme="minorEastAsia"/>
          <w:sz w:val="24"/>
          <w:szCs w:val="24"/>
          <w:lang w:val="en-US" w:eastAsia="zh-CN"/>
        </w:rPr>
        <w:t>图</w:t>
      </w:r>
      <w:bookmarkEnd w:id="221"/>
      <w:r>
        <w:rPr>
          <w:rFonts w:hint="default" w:asciiTheme="minorEastAsia" w:hAnsiTheme="minorEastAsia" w:cstheme="minorEastAsia"/>
          <w:sz w:val="24"/>
          <w:szCs w:val="24"/>
          <w:lang w:eastAsia="zh-CN"/>
        </w:rPr>
        <w:t>2 系统功能设计</w:t>
      </w:r>
      <w:bookmarkEnd w:id="222"/>
      <w:bookmarkEnd w:id="223"/>
      <w:bookmarkEnd w:id="224"/>
      <w:bookmarkEnd w:id="225"/>
    </w:p>
    <w:p>
      <w:pPr>
        <w:numPr>
          <w:ilvl w:val="0"/>
          <w:numId w:val="0"/>
        </w:numPr>
        <w:spacing w:line="360" w:lineRule="auto"/>
        <w:ind w:leftChars="0"/>
        <w:jc w:val="center"/>
        <w:outlineLvl w:val="9"/>
        <w:rPr>
          <w:rFonts w:hint="default" w:asciiTheme="minorEastAsia" w:hAnsiTheme="minorEastAsia" w:cstheme="minorEastAsia"/>
          <w:sz w:val="24"/>
          <w:szCs w:val="24"/>
          <w:lang w:eastAsia="zh-CN"/>
        </w:rPr>
      </w:pPr>
    </w:p>
    <w:p>
      <w:pPr>
        <w:pStyle w:val="3"/>
        <w:keepNext/>
        <w:keepLines/>
        <w:numPr>
          <w:ilvl w:val="2"/>
          <w:numId w:val="1"/>
        </w:numPr>
        <w:spacing w:before="0" w:beforeAutospacing="0" w:after="0" w:afterAutospacing="0"/>
        <w:ind w:left="0" w:leftChars="0" w:firstLine="0" w:firstLineChars="0"/>
        <w:jc w:val="both"/>
        <w:outlineLvl w:val="2"/>
        <w:rPr>
          <w:rFonts w:hint="eastAsia" w:ascii="Times New Roman" w:hAnsi="Times New Roman" w:eastAsia="楷体_GB2312" w:cs="Times New Roman"/>
          <w:b w:val="0"/>
          <w:bCs/>
          <w:kern w:val="2"/>
          <w:sz w:val="24"/>
          <w:szCs w:val="24"/>
          <w:lang w:val="en-US" w:eastAsia="zh-CN" w:bidi="ar-SA"/>
        </w:rPr>
      </w:pPr>
      <w:bookmarkStart w:id="226" w:name="_Toc30907_WPSOffice_Level3"/>
      <w:bookmarkStart w:id="227" w:name="_Toc10043_WPSOffice_Level3"/>
      <w:r>
        <w:rPr>
          <w:rFonts w:hint="eastAsia" w:ascii="Times New Roman" w:hAnsi="Times New Roman" w:eastAsia="楷体_GB2312" w:cs="Times New Roman"/>
          <w:b w:val="0"/>
          <w:bCs/>
          <w:kern w:val="2"/>
          <w:sz w:val="24"/>
          <w:szCs w:val="24"/>
          <w:lang w:val="en-US" w:eastAsia="zh-CN" w:bidi="ar-SA"/>
        </w:rPr>
        <w:t>用户注册</w:t>
      </w:r>
      <w:bookmarkEnd w:id="226"/>
      <w:bookmarkEnd w:id="227"/>
    </w:p>
    <w:p>
      <w:pPr>
        <w:numPr>
          <w:ilvl w:val="0"/>
          <w:numId w:val="0"/>
        </w:numPr>
        <w:spacing w:line="360" w:lineRule="auto"/>
        <w:ind w:firstLine="420" w:firstLineChars="0"/>
        <w:outlineLvl w:val="2"/>
        <w:rPr>
          <w:rFonts w:hint="eastAsia"/>
          <w:lang w:val="en-US" w:eastAsia="zh-CN"/>
        </w:rPr>
      </w:pPr>
      <w:r>
        <w:rPr>
          <w:rFonts w:hint="eastAsia" w:asciiTheme="minorHAnsi" w:hAnsiTheme="minorHAnsi" w:eastAsiaTheme="minorEastAsia" w:cstheme="minorBidi"/>
          <w:kern w:val="2"/>
          <w:sz w:val="24"/>
          <w:szCs w:val="24"/>
          <w:lang w:val="en-US" w:eastAsia="zh-CN" w:bidi="ar-SA"/>
        </w:rPr>
        <w:t>用户</w:t>
      </w:r>
      <w:r>
        <w:rPr>
          <w:rFonts w:hint="default" w:asciiTheme="minorHAnsi" w:hAnsiTheme="minorHAnsi" w:eastAsiaTheme="minorEastAsia" w:cstheme="minorBidi"/>
          <w:kern w:val="2"/>
          <w:sz w:val="24"/>
          <w:szCs w:val="24"/>
          <w:lang w:eastAsia="zh-CN" w:bidi="ar-SA"/>
        </w:rPr>
        <w:t>在注册页面中填写登录账号和密码，如果账号存在，则会判断账号密码与用户所输入的密码是否一致，如果一致则登录成功。如果不一致，则会自动创建一个全新的用户。</w:t>
      </w:r>
    </w:p>
    <w:p>
      <w:pPr>
        <w:pStyle w:val="3"/>
        <w:keepNext/>
        <w:keepLines/>
        <w:numPr>
          <w:ilvl w:val="2"/>
          <w:numId w:val="1"/>
        </w:numPr>
        <w:spacing w:before="0" w:beforeAutospacing="0" w:after="0" w:afterAutospacing="0"/>
        <w:ind w:left="0" w:leftChars="0" w:firstLine="0" w:firstLineChars="0"/>
        <w:jc w:val="both"/>
        <w:outlineLvl w:val="2"/>
        <w:rPr>
          <w:rFonts w:hint="eastAsia" w:ascii="Times New Roman" w:hAnsi="Times New Roman" w:eastAsia="楷体_GB2312" w:cs="Times New Roman"/>
          <w:b w:val="0"/>
          <w:bCs/>
          <w:kern w:val="2"/>
          <w:sz w:val="24"/>
          <w:szCs w:val="24"/>
          <w:lang w:val="en-US" w:eastAsia="zh-CN" w:bidi="ar-SA"/>
        </w:rPr>
      </w:pPr>
      <w:bookmarkStart w:id="228" w:name="_Toc31101_WPSOffice_Level3"/>
      <w:bookmarkStart w:id="229" w:name="_Toc22556_WPSOffice_Level3"/>
      <w:r>
        <w:rPr>
          <w:rFonts w:hint="default" w:ascii="Times New Roman" w:hAnsi="Times New Roman" w:eastAsia="楷体_GB2312" w:cs="Times New Roman"/>
          <w:b w:val="0"/>
          <w:bCs/>
          <w:kern w:val="2"/>
          <w:sz w:val="24"/>
          <w:szCs w:val="24"/>
          <w:lang w:val="en-US" w:eastAsia="zh-CN" w:bidi="ar-SA"/>
        </w:rPr>
        <w:t>编程类博客主页</w:t>
      </w:r>
      <w:bookmarkEnd w:id="228"/>
      <w:bookmarkEnd w:id="229"/>
    </w:p>
    <w:p>
      <w:pPr>
        <w:numPr>
          <w:ilvl w:val="0"/>
          <w:numId w:val="0"/>
        </w:numPr>
        <w:spacing w:line="360" w:lineRule="auto"/>
        <w:ind w:leftChars="0" w:firstLine="420" w:firstLineChars="0"/>
        <w:outlineLvl w:val="2"/>
        <w:rPr>
          <w:rFonts w:hint="default" w:asciiTheme="minorEastAsia" w:hAnsiTheme="minorEastAsia" w:cstheme="minorEastAsia"/>
          <w:sz w:val="24"/>
          <w:szCs w:val="24"/>
          <w:lang w:val="en-US" w:eastAsia="zh-CN"/>
        </w:rPr>
      </w:pPr>
      <w:r>
        <w:rPr>
          <w:rFonts w:hint="eastAsia" w:asciiTheme="minorHAnsi" w:hAnsiTheme="minorHAnsi" w:eastAsiaTheme="minorEastAsia" w:cstheme="minorBidi"/>
          <w:kern w:val="2"/>
          <w:sz w:val="24"/>
          <w:szCs w:val="24"/>
          <w:lang w:val="en-US" w:eastAsia="zh-CN" w:bidi="ar-SA"/>
        </w:rPr>
        <w:t>用户</w:t>
      </w:r>
      <w:r>
        <w:rPr>
          <w:rFonts w:hint="default" w:asciiTheme="minorHAnsi" w:hAnsiTheme="minorHAnsi" w:eastAsiaTheme="minorEastAsia" w:cstheme="minorBidi"/>
          <w:kern w:val="2"/>
          <w:sz w:val="24"/>
          <w:szCs w:val="24"/>
          <w:lang w:eastAsia="zh-CN" w:bidi="ar-SA"/>
        </w:rPr>
        <w:t>登录成功后，会向后台拉取最新的博客，拉取成功后一共有5篇，前端只显示前三篇，后两篇需要点击才能显示。</w:t>
      </w:r>
    </w:p>
    <w:p>
      <w:pPr>
        <w:pStyle w:val="3"/>
        <w:keepNext/>
        <w:keepLines/>
        <w:numPr>
          <w:ilvl w:val="2"/>
          <w:numId w:val="1"/>
        </w:numPr>
        <w:spacing w:before="0" w:beforeAutospacing="0" w:after="0" w:afterAutospacing="0"/>
        <w:ind w:left="0" w:leftChars="0" w:firstLine="0" w:firstLineChars="0"/>
        <w:jc w:val="both"/>
        <w:outlineLvl w:val="2"/>
        <w:rPr>
          <w:rFonts w:hint="default" w:ascii="Times New Roman" w:hAnsi="Times New Roman" w:eastAsia="楷体_GB2312" w:cs="Times New Roman"/>
          <w:b w:val="0"/>
          <w:bCs/>
          <w:kern w:val="2"/>
          <w:sz w:val="24"/>
          <w:szCs w:val="24"/>
          <w:lang w:val="en-US" w:eastAsia="zh-CN" w:bidi="ar-SA"/>
        </w:rPr>
      </w:pPr>
      <w:bookmarkStart w:id="230" w:name="_Toc22868_WPSOffice_Level3"/>
      <w:bookmarkStart w:id="231" w:name="_Toc13799_WPSOffice_Level3"/>
      <w:r>
        <w:rPr>
          <w:rFonts w:hint="default" w:ascii="Times New Roman" w:hAnsi="Times New Roman" w:eastAsia="楷体_GB2312" w:cs="Times New Roman"/>
          <w:b w:val="0"/>
          <w:bCs/>
          <w:kern w:val="2"/>
          <w:sz w:val="24"/>
          <w:szCs w:val="24"/>
          <w:lang w:val="en-US" w:eastAsia="zh-CN" w:bidi="ar-SA"/>
        </w:rPr>
        <w:t>电影主页</w:t>
      </w:r>
      <w:bookmarkEnd w:id="230"/>
      <w:bookmarkEnd w:id="231"/>
    </w:p>
    <w:p>
      <w:pPr>
        <w:numPr>
          <w:ilvl w:val="0"/>
          <w:numId w:val="0"/>
        </w:numPr>
        <w:spacing w:line="360" w:lineRule="auto"/>
        <w:ind w:leftChars="0" w:firstLine="420" w:firstLineChars="0"/>
        <w:outlineLvl w:val="2"/>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用户</w:t>
      </w:r>
      <w:r>
        <w:rPr>
          <w:rFonts w:hint="default" w:asciiTheme="minorHAnsi" w:hAnsiTheme="minorHAnsi" w:eastAsiaTheme="minorEastAsia" w:cstheme="minorBidi"/>
          <w:kern w:val="2"/>
          <w:sz w:val="24"/>
          <w:szCs w:val="24"/>
          <w:lang w:val="en-US" w:eastAsia="zh-CN" w:bidi="ar-SA"/>
        </w:rPr>
        <w:t>登录成功后，会向后台拉取最新的正在上映的电影，还有最新的准备上映的电影返回前端渲染。前端采用轮播图展示。包括电影的图片还有购票链接、电影预告片等。</w:t>
      </w:r>
      <w:bookmarkStart w:id="232" w:name="_Toc30314_WPSOffice_Level3"/>
    </w:p>
    <w:p>
      <w:pPr>
        <w:pStyle w:val="3"/>
        <w:keepNext/>
        <w:keepLines/>
        <w:numPr>
          <w:ilvl w:val="2"/>
          <w:numId w:val="1"/>
        </w:numPr>
        <w:spacing w:before="0" w:beforeAutospacing="0" w:after="0" w:afterAutospacing="0"/>
        <w:ind w:left="0" w:leftChars="0" w:firstLine="0" w:firstLineChars="0"/>
        <w:jc w:val="both"/>
        <w:outlineLvl w:val="2"/>
        <w:rPr>
          <w:rFonts w:hint="default" w:ascii="Times New Roman" w:hAnsi="Times New Roman" w:eastAsia="楷体_GB2312" w:cs="Times New Roman"/>
          <w:b w:val="0"/>
          <w:bCs/>
          <w:kern w:val="2"/>
          <w:sz w:val="24"/>
          <w:szCs w:val="24"/>
          <w:lang w:val="en-US" w:eastAsia="zh-CN" w:bidi="ar-SA"/>
        </w:rPr>
      </w:pPr>
      <w:bookmarkStart w:id="233" w:name="_Toc4844_WPSOffice_Level3"/>
      <w:r>
        <w:rPr>
          <w:rFonts w:hint="default" w:ascii="Times New Roman" w:hAnsi="Times New Roman" w:eastAsia="楷体_GB2312" w:cs="Times New Roman"/>
          <w:b w:val="0"/>
          <w:bCs/>
          <w:kern w:val="2"/>
          <w:sz w:val="24"/>
          <w:szCs w:val="24"/>
          <w:lang w:val="en-US" w:eastAsia="zh-CN" w:bidi="ar-SA"/>
        </w:rPr>
        <w:t>美食主页</w:t>
      </w:r>
      <w:bookmarkEnd w:id="232"/>
      <w:bookmarkEnd w:id="233"/>
    </w:p>
    <w:p>
      <w:pPr>
        <w:numPr>
          <w:ilvl w:val="0"/>
          <w:numId w:val="0"/>
        </w:numPr>
        <w:spacing w:line="360" w:lineRule="auto"/>
        <w:ind w:firstLine="420" w:firstLineChars="0"/>
        <w:outlineLvl w:val="9"/>
        <w:rPr>
          <w:rFonts w:hint="default"/>
          <w:lang w:val="en-US" w:eastAsia="zh-CN"/>
        </w:rPr>
      </w:pPr>
      <w:r>
        <w:rPr>
          <w:rFonts w:hint="eastAsia" w:asciiTheme="minorHAnsi" w:hAnsiTheme="minorHAnsi" w:eastAsiaTheme="minorEastAsia" w:cstheme="minorBidi"/>
          <w:kern w:val="2"/>
          <w:sz w:val="24"/>
          <w:szCs w:val="24"/>
          <w:lang w:val="en-US" w:eastAsia="zh-CN" w:bidi="ar-SA"/>
        </w:rPr>
        <w:t>用户</w:t>
      </w:r>
      <w:r>
        <w:rPr>
          <w:rFonts w:hint="default" w:asciiTheme="minorHAnsi" w:hAnsiTheme="minorHAnsi" w:eastAsiaTheme="minorEastAsia" w:cstheme="minorBidi"/>
          <w:kern w:val="2"/>
          <w:sz w:val="24"/>
          <w:szCs w:val="24"/>
          <w:lang w:val="en-US" w:eastAsia="zh-CN" w:bidi="ar-SA"/>
        </w:rPr>
        <w:t>登录成功后，会向后台拉取附近周围的美食链接，返回前端渲染。包括美食图片，地址，标题还有购买美食链接等</w:t>
      </w:r>
      <w:r>
        <w:rPr>
          <w:rFonts w:hint="default" w:asciiTheme="minorEastAsia" w:hAnsiTheme="minorEastAsia" w:cstheme="minorEastAsia"/>
          <w:sz w:val="24"/>
          <w:szCs w:val="24"/>
          <w:lang w:eastAsia="zh-CN"/>
        </w:rPr>
        <w:t>。</w:t>
      </w:r>
    </w:p>
    <w:p>
      <w:pPr>
        <w:pStyle w:val="3"/>
        <w:keepNext/>
        <w:keepLines/>
        <w:numPr>
          <w:ilvl w:val="2"/>
          <w:numId w:val="1"/>
        </w:numPr>
        <w:spacing w:before="0" w:beforeAutospacing="0" w:after="0" w:afterAutospacing="0"/>
        <w:ind w:left="0" w:leftChars="0" w:firstLine="0" w:firstLineChars="0"/>
        <w:jc w:val="both"/>
        <w:outlineLvl w:val="2"/>
        <w:rPr>
          <w:rFonts w:hint="eastAsia" w:ascii="Times New Roman" w:hAnsi="Times New Roman" w:eastAsia="楷体_GB2312" w:cs="Times New Roman"/>
          <w:b w:val="0"/>
          <w:bCs/>
          <w:kern w:val="2"/>
          <w:sz w:val="24"/>
          <w:szCs w:val="24"/>
          <w:lang w:val="en-US" w:eastAsia="zh-CN" w:bidi="ar-SA"/>
        </w:rPr>
      </w:pPr>
      <w:bookmarkStart w:id="234" w:name="_Toc133_WPSOffice_Level3"/>
      <w:bookmarkStart w:id="235" w:name="_Toc414_WPSOffice_Level3"/>
      <w:r>
        <w:rPr>
          <w:rFonts w:hint="default" w:ascii="Times New Roman" w:hAnsi="Times New Roman" w:eastAsia="楷体_GB2312" w:cs="Times New Roman"/>
          <w:b w:val="0"/>
          <w:bCs/>
          <w:kern w:val="2"/>
          <w:sz w:val="24"/>
          <w:szCs w:val="24"/>
          <w:lang w:val="en-US" w:eastAsia="zh-CN" w:bidi="ar-SA"/>
        </w:rPr>
        <w:t>机票主页</w:t>
      </w:r>
      <w:bookmarkEnd w:id="234"/>
      <w:bookmarkEnd w:id="235"/>
    </w:p>
    <w:p>
      <w:pPr>
        <w:numPr>
          <w:ilvl w:val="0"/>
          <w:numId w:val="0"/>
        </w:numPr>
        <w:spacing w:line="360" w:lineRule="auto"/>
        <w:ind w:firstLine="420" w:firstLineChars="0"/>
        <w:outlineLvl w:val="9"/>
        <w:rPr>
          <w:rFonts w:hint="default" w:asciiTheme="minorEastAsia" w:hAnsiTheme="minorEastAsia" w:cstheme="minorEastAsia"/>
          <w:sz w:val="24"/>
          <w:szCs w:val="24"/>
          <w:lang w:val="en-US" w:eastAsia="zh-CN"/>
        </w:rPr>
      </w:pPr>
      <w:r>
        <w:rPr>
          <w:rFonts w:hint="default" w:asciiTheme="minorHAnsi" w:hAnsiTheme="minorHAnsi" w:eastAsiaTheme="minorEastAsia" w:cstheme="minorBidi"/>
          <w:kern w:val="2"/>
          <w:sz w:val="24"/>
          <w:szCs w:val="24"/>
          <w:lang w:val="en-US" w:eastAsia="zh-CN" w:bidi="ar-SA"/>
        </w:rPr>
        <w:t>用户登录成功后，会向后台拉取机票价格主页，支持可配置拉取，默认显示起点、终点、转站点和价格。</w:t>
      </w:r>
    </w:p>
    <w:p>
      <w:pPr>
        <w:pStyle w:val="3"/>
        <w:keepNext/>
        <w:keepLines/>
        <w:numPr>
          <w:ilvl w:val="2"/>
          <w:numId w:val="1"/>
        </w:numPr>
        <w:spacing w:before="0" w:beforeAutospacing="0" w:after="0" w:afterAutospacing="0"/>
        <w:ind w:left="0" w:leftChars="0" w:firstLine="0" w:firstLineChars="0"/>
        <w:jc w:val="both"/>
        <w:outlineLvl w:val="2"/>
        <w:rPr>
          <w:rFonts w:hint="default" w:ascii="Times New Roman" w:hAnsi="Times New Roman" w:eastAsia="楷体_GB2312" w:cs="Times New Roman"/>
          <w:b w:val="0"/>
          <w:bCs/>
          <w:kern w:val="2"/>
          <w:sz w:val="24"/>
          <w:szCs w:val="24"/>
          <w:lang w:val="en-US" w:eastAsia="zh-CN" w:bidi="ar-SA"/>
        </w:rPr>
      </w:pPr>
      <w:bookmarkStart w:id="236" w:name="_Toc14480_WPSOffice_Level3"/>
      <w:bookmarkStart w:id="237" w:name="_Toc10617_WPSOffice_Level3"/>
      <w:r>
        <w:rPr>
          <w:rFonts w:hint="eastAsia" w:ascii="Times New Roman" w:hAnsi="Times New Roman" w:eastAsia="楷体_GB2312" w:cs="Times New Roman"/>
          <w:b w:val="0"/>
          <w:bCs/>
          <w:kern w:val="2"/>
          <w:sz w:val="24"/>
          <w:szCs w:val="24"/>
          <w:lang w:val="en-US" w:eastAsia="zh-CN" w:bidi="ar-SA"/>
        </w:rPr>
        <w:t>评论</w:t>
      </w:r>
      <w:bookmarkEnd w:id="236"/>
      <w:bookmarkEnd w:id="237"/>
    </w:p>
    <w:p>
      <w:pPr>
        <w:numPr>
          <w:ilvl w:val="0"/>
          <w:numId w:val="0"/>
        </w:numPr>
        <w:spacing w:line="360" w:lineRule="auto"/>
        <w:ind w:firstLine="420" w:firstLineChars="0"/>
        <w:outlineLvl w:val="9"/>
        <w:rPr>
          <w:rFonts w:hint="eastAsia" w:asciiTheme="minorEastAsia" w:hAnsiTheme="minorEastAsia" w:cstheme="minorEastAsia"/>
          <w:sz w:val="24"/>
          <w:szCs w:val="24"/>
          <w:lang w:eastAsia="zh-CN"/>
        </w:rPr>
      </w:pPr>
      <w:r>
        <w:rPr>
          <w:rFonts w:hint="eastAsia" w:asciiTheme="minorHAnsi" w:hAnsiTheme="minorHAnsi" w:eastAsiaTheme="minorEastAsia" w:cstheme="minorBidi"/>
          <w:kern w:val="2"/>
          <w:sz w:val="24"/>
          <w:szCs w:val="24"/>
          <w:lang w:val="en-US" w:eastAsia="zh-CN" w:bidi="ar-SA"/>
        </w:rPr>
        <w:t>登陆用户</w:t>
      </w:r>
      <w:r>
        <w:rPr>
          <w:rFonts w:hint="default" w:asciiTheme="minorHAnsi" w:hAnsiTheme="minorHAnsi" w:eastAsiaTheme="minorEastAsia" w:cstheme="minorBidi"/>
          <w:kern w:val="2"/>
          <w:sz w:val="24"/>
          <w:szCs w:val="24"/>
          <w:lang w:val="en-US" w:eastAsia="zh-CN" w:bidi="ar-SA"/>
        </w:rPr>
        <w:t>后可以对爬虫信息进行评论，评论后别人可以看到评论，但本系统暂未支持对外开放功能。</w:t>
      </w:r>
    </w:p>
    <w:p>
      <w:pPr>
        <w:pStyle w:val="3"/>
        <w:keepNext/>
        <w:keepLines/>
        <w:numPr>
          <w:ilvl w:val="2"/>
          <w:numId w:val="1"/>
        </w:numPr>
        <w:spacing w:before="0" w:beforeAutospacing="0" w:after="0" w:afterAutospacing="0"/>
        <w:ind w:left="0" w:leftChars="0" w:firstLine="0" w:firstLineChars="0"/>
        <w:jc w:val="both"/>
        <w:outlineLvl w:val="2"/>
        <w:rPr>
          <w:rFonts w:hint="default" w:ascii="Times New Roman" w:hAnsi="Times New Roman" w:eastAsia="楷体_GB2312" w:cs="Times New Roman"/>
          <w:b w:val="0"/>
          <w:bCs/>
          <w:kern w:val="2"/>
          <w:sz w:val="24"/>
          <w:szCs w:val="24"/>
          <w:lang w:val="en-US" w:eastAsia="zh-CN" w:bidi="ar-SA"/>
        </w:rPr>
      </w:pPr>
      <w:bookmarkStart w:id="238" w:name="_Toc24074_WPSOffice_Level3"/>
      <w:bookmarkStart w:id="239" w:name="_Toc1668_WPSOffice_Level3"/>
      <w:r>
        <w:rPr>
          <w:rFonts w:hint="default" w:ascii="Times New Roman" w:hAnsi="Times New Roman" w:eastAsia="楷体_GB2312" w:cs="Times New Roman"/>
          <w:b w:val="0"/>
          <w:bCs/>
          <w:kern w:val="2"/>
          <w:sz w:val="24"/>
          <w:szCs w:val="24"/>
          <w:lang w:val="en-US" w:eastAsia="zh-CN" w:bidi="ar-SA"/>
        </w:rPr>
        <w:t>推送</w:t>
      </w:r>
      <w:bookmarkEnd w:id="238"/>
      <w:bookmarkEnd w:id="239"/>
    </w:p>
    <w:p>
      <w:pPr>
        <w:numPr>
          <w:ilvl w:val="0"/>
          <w:numId w:val="0"/>
        </w:numPr>
        <w:spacing w:line="360" w:lineRule="auto"/>
        <w:ind w:firstLine="420" w:firstLineChars="0"/>
        <w:outlineLvl w:val="9"/>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登陆用户</w:t>
      </w:r>
      <w:r>
        <w:rPr>
          <w:rFonts w:hint="default" w:asciiTheme="minorHAnsi" w:hAnsiTheme="minorHAnsi" w:eastAsiaTheme="minorEastAsia" w:cstheme="minorBidi"/>
          <w:kern w:val="2"/>
          <w:sz w:val="24"/>
          <w:szCs w:val="24"/>
          <w:lang w:val="en-US" w:eastAsia="zh-CN" w:bidi="ar-SA"/>
        </w:rPr>
        <w:t>后每当有新的消息出现，比如新的技术文章，新的电影，新的美食等等，都会有一个实时推送功能，以方便用户查看。</w:t>
      </w:r>
    </w:p>
    <w:p>
      <w:p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br w:type="page"/>
      </w:r>
    </w:p>
    <w:p>
      <w:pPr>
        <w:numPr>
          <w:ilvl w:val="0"/>
          <w:numId w:val="1"/>
        </w:numPr>
        <w:spacing w:line="360" w:lineRule="auto"/>
        <w:ind w:left="425" w:leftChars="0" w:hanging="425" w:firstLineChars="0"/>
        <w:outlineLvl w:val="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系统的实现</w:t>
      </w:r>
    </w:p>
    <w:p>
      <w:pPr>
        <w:numPr>
          <w:ilvl w:val="1"/>
          <w:numId w:val="1"/>
        </w:numPr>
        <w:spacing w:line="360" w:lineRule="auto"/>
        <w:ind w:left="0" w:leftChars="0" w:firstLine="0" w:firstLineChars="0"/>
        <w:outlineLvl w:val="1"/>
        <w:rPr>
          <w:rFonts w:hint="eastAsia" w:ascii="黑体" w:hAnsi="黑体" w:eastAsia="黑体" w:cs="黑体"/>
          <w:sz w:val="24"/>
          <w:szCs w:val="24"/>
          <w:lang w:val="en-US" w:eastAsia="zh-CN"/>
        </w:rPr>
      </w:pPr>
      <w:bookmarkStart w:id="240" w:name="_Toc8351_WPSOffice_Level2"/>
      <w:bookmarkStart w:id="241" w:name="_Toc14192_WPSOffice_Level2"/>
      <w:r>
        <w:rPr>
          <w:rFonts w:hint="default" w:ascii="黑体" w:hAnsi="黑体" w:eastAsia="黑体" w:cs="黑体"/>
          <w:sz w:val="24"/>
          <w:szCs w:val="24"/>
          <w:lang w:eastAsia="zh-CN"/>
        </w:rPr>
        <w:t>前端发起</w:t>
      </w:r>
      <w:r>
        <w:rPr>
          <w:rFonts w:hint="default" w:ascii="Times New Roman" w:hAnsi="Times New Roman" w:eastAsia="宋体" w:cs="Times New Roman"/>
          <w:kern w:val="2"/>
          <w:sz w:val="24"/>
          <w:szCs w:val="24"/>
          <w:lang w:val="en-US" w:eastAsia="zh-CN" w:bidi="ar-SA"/>
        </w:rPr>
        <w:t>api</w:t>
      </w:r>
      <w:r>
        <w:rPr>
          <w:rFonts w:hint="default" w:ascii="黑体" w:hAnsi="黑体" w:eastAsia="黑体" w:cs="黑体"/>
          <w:sz w:val="24"/>
          <w:szCs w:val="24"/>
          <w:lang w:eastAsia="zh-CN"/>
        </w:rPr>
        <w:t>请求实现</w:t>
      </w:r>
      <w:bookmarkEnd w:id="240"/>
      <w:bookmarkEnd w:id="241"/>
    </w:p>
    <w:p>
      <w:pPr>
        <w:numPr>
          <w:ilvl w:val="0"/>
          <w:numId w:val="0"/>
        </w:numPr>
        <w:spacing w:line="360" w:lineRule="auto"/>
        <w:ind w:leftChars="0" w:firstLine="420" w:firstLineChars="0"/>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通过使用</w:t>
      </w:r>
      <w:r>
        <w:rPr>
          <w:rFonts w:hint="default" w:ascii="Times New Roman" w:hAnsi="Times New Roman" w:eastAsia="宋体" w:cs="Times New Roman"/>
          <w:kern w:val="2"/>
          <w:sz w:val="24"/>
          <w:szCs w:val="24"/>
          <w:lang w:val="en-US" w:eastAsia="zh-CN" w:bidi="ar-SA"/>
        </w:rPr>
        <w:t>async</w:t>
      </w:r>
      <w:r>
        <w:rPr>
          <w:rFonts w:hint="default" w:asciiTheme="minorEastAsia" w:hAnsiTheme="minorEastAsia" w:cstheme="minorEastAsia"/>
          <w:sz w:val="24"/>
          <w:szCs w:val="24"/>
          <w:lang w:eastAsia="zh-CN"/>
        </w:rPr>
        <w:t>和</w:t>
      </w:r>
      <w:r>
        <w:rPr>
          <w:rFonts w:hint="default" w:ascii="Times New Roman" w:hAnsi="Times New Roman" w:eastAsia="宋体" w:cs="Times New Roman"/>
          <w:kern w:val="2"/>
          <w:sz w:val="24"/>
          <w:szCs w:val="24"/>
          <w:lang w:val="en-US" w:eastAsia="zh-CN" w:bidi="ar-SA"/>
        </w:rPr>
        <w:t>await</w:t>
      </w:r>
      <w:r>
        <w:rPr>
          <w:rFonts w:hint="default" w:asciiTheme="minorEastAsia" w:hAnsiTheme="minorEastAsia" w:cstheme="minorEastAsia"/>
          <w:sz w:val="24"/>
          <w:szCs w:val="24"/>
          <w:lang w:eastAsia="zh-CN"/>
        </w:rPr>
        <w:t>封装</w:t>
      </w:r>
      <w:r>
        <w:rPr>
          <w:rFonts w:hint="default" w:ascii="Times New Roman" w:hAnsi="Times New Roman" w:eastAsia="宋体" w:cs="Times New Roman"/>
          <w:kern w:val="2"/>
          <w:sz w:val="24"/>
          <w:szCs w:val="24"/>
          <w:lang w:val="en-US" w:eastAsia="zh-CN" w:bidi="ar-SA"/>
        </w:rPr>
        <w:t>fetch</w:t>
      </w:r>
      <w:r>
        <w:rPr>
          <w:rFonts w:hint="default" w:asciiTheme="minorEastAsia" w:hAnsiTheme="minorEastAsia" w:cstheme="minorEastAsia"/>
          <w:sz w:val="24"/>
          <w:szCs w:val="24"/>
          <w:lang w:eastAsia="zh-CN"/>
        </w:rPr>
        <w:t>，使用</w:t>
      </w:r>
      <w:r>
        <w:rPr>
          <w:rFonts w:hint="default" w:ascii="Times New Roman" w:hAnsi="Times New Roman" w:eastAsia="宋体" w:cs="Times New Roman"/>
          <w:kern w:val="2"/>
          <w:sz w:val="24"/>
          <w:szCs w:val="24"/>
          <w:lang w:val="en-US" w:eastAsia="zh-CN" w:bidi="ar-SA"/>
        </w:rPr>
        <w:t>fetch</w:t>
      </w:r>
      <w:r>
        <w:rPr>
          <w:rFonts w:hint="default" w:asciiTheme="minorEastAsia" w:hAnsiTheme="minorEastAsia" w:cstheme="minorEastAsia"/>
          <w:sz w:val="24"/>
          <w:szCs w:val="24"/>
          <w:lang w:eastAsia="zh-CN"/>
        </w:rPr>
        <w:t>而不是用</w:t>
      </w:r>
      <w:r>
        <w:rPr>
          <w:rFonts w:hint="default" w:ascii="Times New Roman" w:hAnsi="Times New Roman" w:eastAsia="宋体" w:cs="Times New Roman"/>
          <w:kern w:val="2"/>
          <w:sz w:val="24"/>
          <w:szCs w:val="24"/>
          <w:lang w:val="en-US" w:eastAsia="zh-CN" w:bidi="ar-SA"/>
        </w:rPr>
        <w:t>ajax</w:t>
      </w:r>
      <w:r>
        <w:rPr>
          <w:rFonts w:hint="default" w:asciiTheme="minorEastAsia" w:hAnsiTheme="minorEastAsia" w:cstheme="minorEastAsia"/>
          <w:sz w:val="24"/>
          <w:szCs w:val="24"/>
          <w:lang w:eastAsia="zh-CN"/>
        </w:rPr>
        <w:t>的原因是</w:t>
      </w:r>
      <w:r>
        <w:rPr>
          <w:rFonts w:hint="default" w:ascii="Times New Roman" w:hAnsi="Times New Roman" w:eastAsia="宋体" w:cs="Times New Roman"/>
          <w:kern w:val="2"/>
          <w:sz w:val="24"/>
          <w:szCs w:val="24"/>
          <w:lang w:val="en-US" w:eastAsia="zh-CN" w:bidi="ar-SA"/>
        </w:rPr>
        <w:t>fetch</w:t>
      </w:r>
      <w:r>
        <w:rPr>
          <w:rFonts w:hint="default" w:asciiTheme="minorEastAsia" w:hAnsiTheme="minorEastAsia" w:cstheme="minorEastAsia"/>
          <w:sz w:val="24"/>
          <w:szCs w:val="24"/>
          <w:lang w:eastAsia="zh-CN"/>
        </w:rPr>
        <w:t>使用了</w:t>
      </w:r>
      <w:r>
        <w:rPr>
          <w:rFonts w:hint="default" w:ascii="Times New Roman" w:hAnsi="Times New Roman" w:eastAsia="宋体" w:cs="Times New Roman"/>
          <w:kern w:val="2"/>
          <w:sz w:val="24"/>
          <w:szCs w:val="24"/>
          <w:lang w:val="en-US" w:eastAsia="zh-CN" w:bidi="ar-SA"/>
        </w:rPr>
        <w:t>Promise</w:t>
      </w:r>
      <w:r>
        <w:rPr>
          <w:rFonts w:hint="default" w:asciiTheme="minorEastAsia" w:hAnsiTheme="minorEastAsia" w:cstheme="minorEastAsia"/>
          <w:sz w:val="24"/>
          <w:szCs w:val="24"/>
          <w:lang w:eastAsia="zh-CN"/>
        </w:rPr>
        <w:t>的异步机制，</w:t>
      </w:r>
      <w:r>
        <w:rPr>
          <w:rFonts w:hint="default" w:ascii="Times New Roman" w:hAnsi="Times New Roman" w:eastAsia="宋体" w:cs="Times New Roman"/>
          <w:kern w:val="2"/>
          <w:sz w:val="24"/>
          <w:szCs w:val="24"/>
          <w:lang w:val="en-US" w:eastAsia="zh-CN" w:bidi="ar-SA"/>
        </w:rPr>
        <w:t>ajax</w:t>
      </w:r>
      <w:r>
        <w:rPr>
          <w:rFonts w:hint="default" w:asciiTheme="minorEastAsia" w:hAnsiTheme="minorEastAsia" w:cstheme="minorEastAsia"/>
          <w:sz w:val="24"/>
          <w:szCs w:val="24"/>
          <w:lang w:eastAsia="zh-CN"/>
        </w:rPr>
        <w:t>只是简单的发送</w:t>
      </w:r>
      <w:r>
        <w:rPr>
          <w:rFonts w:hint="default" w:ascii="Times New Roman" w:hAnsi="Times New Roman" w:eastAsia="宋体" w:cs="Times New Roman"/>
          <w:kern w:val="2"/>
          <w:sz w:val="24"/>
          <w:szCs w:val="24"/>
          <w:lang w:val="en-US" w:eastAsia="zh-CN" w:bidi="ar-SA"/>
        </w:rPr>
        <w:t>XMLHttpRequest</w:t>
      </w:r>
      <w:r>
        <w:rPr>
          <w:rFonts w:hint="default" w:asciiTheme="minorEastAsia" w:hAnsiTheme="minorEastAsia" w:cstheme="minorEastAsia"/>
          <w:sz w:val="24"/>
          <w:szCs w:val="24"/>
          <w:lang w:eastAsia="zh-CN"/>
        </w:rPr>
        <w:t>。但是对</w:t>
      </w:r>
      <w:r>
        <w:rPr>
          <w:rFonts w:hint="default" w:ascii="Times New Roman" w:hAnsi="Times New Roman" w:eastAsia="宋体" w:cs="Times New Roman"/>
          <w:kern w:val="2"/>
          <w:sz w:val="24"/>
          <w:szCs w:val="24"/>
          <w:lang w:val="en-US" w:eastAsia="zh-CN" w:bidi="ar-SA"/>
        </w:rPr>
        <w:t>fetch</w:t>
      </w:r>
      <w:r>
        <w:rPr>
          <w:rFonts w:hint="default" w:asciiTheme="minorEastAsia" w:hAnsiTheme="minorEastAsia" w:cstheme="minorEastAsia"/>
          <w:sz w:val="24"/>
          <w:szCs w:val="24"/>
          <w:lang w:eastAsia="zh-CN"/>
        </w:rPr>
        <w:t>使用的异步机制还不是很满意，于是使用</w:t>
      </w:r>
      <w:r>
        <w:rPr>
          <w:rFonts w:hint="default" w:ascii="Times New Roman" w:hAnsi="Times New Roman" w:eastAsia="宋体" w:cs="Times New Roman"/>
          <w:kern w:val="2"/>
          <w:sz w:val="24"/>
          <w:szCs w:val="24"/>
          <w:lang w:val="en-US" w:eastAsia="zh-CN" w:bidi="ar-SA"/>
        </w:rPr>
        <w:t>ES6</w:t>
      </w:r>
      <w:r>
        <w:rPr>
          <w:rFonts w:hint="default" w:asciiTheme="minorEastAsia" w:hAnsiTheme="minorEastAsia" w:cstheme="minorEastAsia"/>
          <w:sz w:val="24"/>
          <w:szCs w:val="24"/>
          <w:lang w:eastAsia="zh-CN"/>
        </w:rPr>
        <w:t>特有的</w:t>
      </w:r>
      <w:r>
        <w:rPr>
          <w:rFonts w:hint="default" w:ascii="Times New Roman" w:hAnsi="Times New Roman" w:eastAsia="宋体" w:cs="Times New Roman"/>
          <w:kern w:val="2"/>
          <w:sz w:val="24"/>
          <w:szCs w:val="24"/>
          <w:lang w:val="en-US" w:eastAsia="zh-CN" w:bidi="ar-SA"/>
        </w:rPr>
        <w:t>async</w:t>
      </w:r>
      <w:r>
        <w:rPr>
          <w:rFonts w:hint="default" w:asciiTheme="minorEastAsia" w:hAnsiTheme="minorEastAsia" w:cstheme="minorEastAsia"/>
          <w:sz w:val="24"/>
          <w:szCs w:val="24"/>
          <w:lang w:eastAsia="zh-CN"/>
        </w:rPr>
        <w:t>和</w:t>
      </w:r>
      <w:r>
        <w:rPr>
          <w:rFonts w:hint="default" w:ascii="Times New Roman" w:hAnsi="Times New Roman" w:eastAsia="宋体" w:cs="Times New Roman"/>
          <w:kern w:val="2"/>
          <w:sz w:val="24"/>
          <w:szCs w:val="24"/>
          <w:lang w:val="en-US" w:eastAsia="zh-CN" w:bidi="ar-SA"/>
        </w:rPr>
        <w:t>await</w:t>
      </w:r>
      <w:r>
        <w:rPr>
          <w:rFonts w:hint="default" w:asciiTheme="minorEastAsia" w:hAnsiTheme="minorEastAsia" w:cstheme="minorEastAsia"/>
          <w:sz w:val="24"/>
          <w:szCs w:val="24"/>
          <w:lang w:eastAsia="zh-CN"/>
        </w:rPr>
        <w:t>进行封装，使得写代码可以像单线程的逻辑写下去，这符合正常人的思维。</w:t>
      </w:r>
    </w:p>
    <w:p>
      <w:pPr>
        <w:numPr>
          <w:ilvl w:val="0"/>
          <w:numId w:val="0"/>
        </w:numPr>
        <w:spacing w:line="360" w:lineRule="auto"/>
        <w:ind w:leftChars="0" w:firstLine="420" w:firstLineChars="0"/>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主要代码如下：</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const API_HOST = 'http://119.23.231.141:8888';</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const OPT = Object.freeze({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method: 'GET',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mode: 'cors',</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redirect: 'follow',</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credentials: 'include',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headers: new Headers({</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'content-type': 'application/json',</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const processResponse = async (response) =&gt;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const contentType = response.headers.get('Content-Type');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if (!contentType)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throw "no content type";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 else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if(contentType.indexOf('text') !== -1)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return await response.text()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 else if(contentType.indexOf('f</w:t>
      </w:r>
      <w:r>
        <w:rPr>
          <w:rFonts w:hint="default" w:ascii="Times New Roman" w:hAnsi="Times New Roman" w:cs="Times New Roman"/>
          <w:kern w:val="2"/>
          <w:sz w:val="24"/>
          <w:szCs w:val="24"/>
          <w:lang w:eastAsia="zh-CN" w:bidi="ar-SA"/>
        </w:rPr>
        <w:t>orm</w:t>
      </w:r>
      <w:r>
        <w:rPr>
          <w:rFonts w:hint="default" w:ascii="Times New Roman" w:hAnsi="Times New Roman" w:cs="Times New Roman" w:eastAsiaTheme="minorEastAsia"/>
          <w:kern w:val="2"/>
          <w:sz w:val="24"/>
          <w:szCs w:val="24"/>
          <w:lang w:eastAsia="zh-CN" w:bidi="ar-SA"/>
        </w:rPr>
        <w:t>') !== -1)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return await response.f</w:t>
      </w:r>
      <w:r>
        <w:rPr>
          <w:rFonts w:hint="default" w:ascii="Times New Roman" w:hAnsi="Times New Roman" w:cs="Times New Roman"/>
          <w:kern w:val="2"/>
          <w:sz w:val="24"/>
          <w:szCs w:val="24"/>
          <w:lang w:eastAsia="zh-CN" w:bidi="ar-SA"/>
        </w:rPr>
        <w:t>orm</w:t>
      </w:r>
      <w:r>
        <w:rPr>
          <w:rFonts w:hint="default" w:ascii="Times New Roman" w:hAnsi="Times New Roman" w:cs="Times New Roman" w:eastAsiaTheme="minorEastAsia"/>
          <w:kern w:val="2"/>
          <w:sz w:val="24"/>
          <w:szCs w:val="24"/>
          <w:lang w:eastAsia="zh-CN" w:bidi="ar-SA"/>
        </w:rPr>
        <w:t>Data();</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 else if(contentType.indexOf('video') !== -1)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return await response.blob();</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 else if(contentType.indexOf('json') !== -1)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return await response.json();</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eastAsia="zh-CN" w:bidi="ar-SA"/>
        </w:rPr>
        <w:t xml:space="preserv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const processOptions = (options) =&gt;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return Object.assign(options, OPT);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export default class RequestBase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constructor()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doRequest = async (url, options) =&gt;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try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const fetchUrl = `${API_HOST}${url}`;</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const response = await fetch(fetchUrl, options);</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if (response.status !== 200)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throw await processResponse(response);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 else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return await processResponse(response);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 catch(fetchError)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const error = new Error(fetchError.message);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error.data = fetchError;</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messageBox(`request  '${url}'  error`, JSON.stringify(error));</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throw 'error';</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get = async (url, options = {}) =&gt;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const fetchOptions = processOptions(options);</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fetchOptions.method = 'GET';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return await this.doRequest(url, fetchOptions);</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post = async (url, options = {}, body = {}) =&gt;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const fetchOptions = processOptions(options);</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fetchOptions.method = 'POST';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fetchOptions.body = JSON.stringify(body);</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return await this.doRequest(url, fetchOptions);</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put = () =&gt;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del = () =&gt;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options = () =&gt;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黑体" w:hAnsi="黑体" w:eastAsia="黑体" w:cs="黑体"/>
          <w:sz w:val="24"/>
          <w:szCs w:val="24"/>
          <w:lang w:val="en-US" w:eastAsia="zh-CN"/>
        </w:rPr>
      </w:pPr>
      <w:r>
        <w:rPr>
          <w:rFonts w:hint="default" w:ascii="Times New Roman" w:hAnsi="Times New Roman" w:cs="Times New Roman" w:eastAsiaTheme="minorEastAsia"/>
          <w:kern w:val="2"/>
          <w:sz w:val="24"/>
          <w:szCs w:val="24"/>
          <w:lang w:eastAsia="zh-CN" w:bidi="ar-SA"/>
        </w:rPr>
        <w:t>};</w:t>
      </w:r>
    </w:p>
    <w:p>
      <w:pPr>
        <w:numPr>
          <w:numId w:val="0"/>
        </w:numPr>
        <w:spacing w:line="360" w:lineRule="auto"/>
        <w:ind w:leftChars="0"/>
        <w:outlineLvl w:val="1"/>
        <w:rPr>
          <w:rFonts w:hint="eastAsia" w:ascii="黑体" w:hAnsi="黑体" w:eastAsia="黑体" w:cs="黑体"/>
          <w:sz w:val="24"/>
          <w:szCs w:val="24"/>
          <w:lang w:val="en-US" w:eastAsia="zh-CN"/>
        </w:rPr>
      </w:pPr>
      <w:bookmarkStart w:id="242" w:name="_Toc3753_WPSOffice_Level2"/>
      <w:bookmarkStart w:id="243" w:name="_Toc15856_WPSOffice_Level2"/>
    </w:p>
    <w:p>
      <w:pPr>
        <w:numPr>
          <w:ilvl w:val="1"/>
          <w:numId w:val="1"/>
        </w:numPr>
        <w:spacing w:line="360" w:lineRule="auto"/>
        <w:ind w:left="0" w:leftChars="0" w:firstLine="0" w:firstLineChars="0"/>
        <w:outlineLvl w:val="1"/>
        <w:rPr>
          <w:rFonts w:hint="eastAsia" w:ascii="黑体" w:hAnsi="黑体" w:eastAsia="黑体" w:cs="黑体"/>
          <w:sz w:val="24"/>
          <w:szCs w:val="24"/>
          <w:lang w:val="en-US" w:eastAsia="zh-CN"/>
        </w:rPr>
      </w:pPr>
      <w:r>
        <w:rPr>
          <w:rFonts w:hint="default" w:ascii="黑体" w:hAnsi="黑体" w:eastAsia="黑体" w:cs="黑体"/>
          <w:sz w:val="24"/>
          <w:szCs w:val="24"/>
          <w:lang w:eastAsia="zh-CN"/>
        </w:rPr>
        <w:t>后端接受请求实现</w:t>
      </w:r>
      <w:bookmarkEnd w:id="242"/>
      <w:bookmarkEnd w:id="243"/>
    </w:p>
    <w:p>
      <w:pPr>
        <w:numPr>
          <w:ilvl w:val="0"/>
          <w:numId w:val="0"/>
        </w:numPr>
        <w:spacing w:line="360" w:lineRule="auto"/>
        <w:ind w:leftChars="0" w:firstLine="420" w:firstLineChars="0"/>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后端通过</w:t>
      </w:r>
      <w:r>
        <w:rPr>
          <w:rFonts w:hint="eastAsia" w:ascii="Times New Roman" w:hAnsi="Times New Roman" w:eastAsia="宋体" w:cs="Times New Roman"/>
          <w:kern w:val="2"/>
          <w:sz w:val="24"/>
          <w:szCs w:val="24"/>
          <w:lang w:val="en-US" w:eastAsia="zh-CN" w:bidi="ar-SA"/>
        </w:rPr>
        <w:t>F</w:t>
      </w:r>
      <w:r>
        <w:rPr>
          <w:rFonts w:hint="default" w:ascii="Times New Roman" w:hAnsi="Times New Roman" w:eastAsia="宋体" w:cs="Times New Roman"/>
          <w:kern w:val="2"/>
          <w:sz w:val="24"/>
          <w:szCs w:val="24"/>
          <w:lang w:val="en-US" w:eastAsia="zh-CN" w:bidi="ar-SA"/>
        </w:rPr>
        <w:t>lask</w:t>
      </w:r>
      <w:r>
        <w:rPr>
          <w:rFonts w:hint="default" w:asciiTheme="minorEastAsia" w:hAnsiTheme="minorEastAsia" w:cstheme="minorEastAsia"/>
          <w:sz w:val="24"/>
          <w:szCs w:val="24"/>
          <w:lang w:eastAsia="zh-CN"/>
        </w:rPr>
        <w:t>的蓝图实现</w:t>
      </w:r>
      <w:r>
        <w:rPr>
          <w:rFonts w:hint="default" w:ascii="Times New Roman" w:hAnsi="Times New Roman" w:eastAsia="宋体" w:cs="Times New Roman"/>
          <w:kern w:val="2"/>
          <w:sz w:val="24"/>
          <w:szCs w:val="24"/>
          <w:lang w:val="en-US" w:eastAsia="zh-CN" w:bidi="ar-SA"/>
        </w:rPr>
        <w:t>http</w:t>
      </w:r>
      <w:r>
        <w:rPr>
          <w:rFonts w:hint="default" w:asciiTheme="minorEastAsia" w:hAnsiTheme="minorEastAsia" w:cstheme="minorEastAsia"/>
          <w:sz w:val="24"/>
          <w:szCs w:val="24"/>
          <w:lang w:eastAsia="zh-CN"/>
        </w:rPr>
        <w:t>后台服务路由匹配，其中需要从</w:t>
      </w:r>
      <w:r>
        <w:rPr>
          <w:rFonts w:hint="default" w:ascii="Times New Roman" w:hAnsi="Times New Roman" w:eastAsia="宋体" w:cs="Times New Roman"/>
          <w:kern w:val="2"/>
          <w:sz w:val="24"/>
          <w:szCs w:val="24"/>
          <w:lang w:val="en-US" w:eastAsia="zh-CN" w:bidi="ar-SA"/>
        </w:rPr>
        <w:t>cookies</w:t>
      </w:r>
      <w:r>
        <w:rPr>
          <w:rFonts w:hint="default" w:asciiTheme="minorEastAsia" w:hAnsiTheme="minorEastAsia" w:cstheme="minorEastAsia"/>
          <w:sz w:val="24"/>
          <w:szCs w:val="24"/>
          <w:lang w:eastAsia="zh-CN"/>
        </w:rPr>
        <w:t>中解析出用户和参数检查。</w:t>
      </w:r>
    </w:p>
    <w:p>
      <w:pPr>
        <w:numPr>
          <w:ilvl w:val="0"/>
          <w:numId w:val="0"/>
        </w:numPr>
        <w:spacing w:line="360" w:lineRule="auto"/>
        <w:ind w:leftChars="0" w:firstLine="420" w:firstLineChars="0"/>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解析用户和参数检查使用</w:t>
      </w:r>
      <w:r>
        <w:rPr>
          <w:rFonts w:hint="eastAsia" w:ascii="Times New Roman" w:hAnsi="Times New Roman" w:eastAsia="宋体" w:cs="Times New Roman"/>
          <w:kern w:val="2"/>
          <w:sz w:val="24"/>
          <w:szCs w:val="24"/>
          <w:lang w:val="en-US" w:eastAsia="zh-CN" w:bidi="ar-SA"/>
        </w:rPr>
        <w:t>Python</w:t>
      </w:r>
      <w:r>
        <w:rPr>
          <w:rFonts w:hint="default" w:asciiTheme="minorEastAsia" w:hAnsiTheme="minorEastAsia" w:cstheme="minorEastAsia"/>
          <w:sz w:val="24"/>
          <w:szCs w:val="24"/>
          <w:lang w:eastAsia="zh-CN"/>
        </w:rPr>
        <w:t>的适配器实现，适配器模式也就是装饰器模式，可以把相同的代码抽出来，然后需要用到的地方只需要简单的在函数上方加上一个标签即可用上。这里，做了一个抽取用户信息的适配器。经过对称加密，我们是可以从</w:t>
      </w:r>
      <w:r>
        <w:rPr>
          <w:rFonts w:hint="default" w:ascii="Times New Roman" w:hAnsi="Times New Roman" w:eastAsia="宋体" w:cs="Times New Roman"/>
          <w:kern w:val="2"/>
          <w:sz w:val="24"/>
          <w:szCs w:val="24"/>
          <w:lang w:val="en-US" w:eastAsia="zh-CN" w:bidi="ar-SA"/>
        </w:rPr>
        <w:t>cookies</w:t>
      </w:r>
      <w:r>
        <w:rPr>
          <w:rFonts w:hint="default" w:asciiTheme="minorEastAsia" w:hAnsiTheme="minorEastAsia" w:cstheme="minorEastAsia"/>
          <w:sz w:val="24"/>
          <w:szCs w:val="24"/>
          <w:lang w:eastAsia="zh-CN"/>
        </w:rPr>
        <w:t>中解析出</w:t>
      </w:r>
      <w:r>
        <w:rPr>
          <w:rFonts w:hint="default" w:ascii="Times New Roman" w:hAnsi="Times New Roman" w:eastAsia="宋体" w:cs="Times New Roman"/>
          <w:kern w:val="2"/>
          <w:sz w:val="24"/>
          <w:szCs w:val="24"/>
          <w:lang w:val="en-US" w:eastAsia="zh-CN" w:bidi="ar-SA"/>
        </w:rPr>
        <w:t>session_id</w:t>
      </w:r>
      <w:r>
        <w:rPr>
          <w:rFonts w:hint="default" w:asciiTheme="minorEastAsia" w:hAnsiTheme="minorEastAsia" w:cstheme="minorEastAsia"/>
          <w:sz w:val="24"/>
          <w:szCs w:val="24"/>
          <w:lang w:eastAsia="zh-CN"/>
        </w:rPr>
        <w:t>的，但是解析出来</w:t>
      </w:r>
      <w:r>
        <w:rPr>
          <w:rFonts w:hint="default" w:ascii="Times New Roman" w:hAnsi="Times New Roman" w:eastAsia="宋体" w:cs="Times New Roman"/>
          <w:kern w:val="2"/>
          <w:sz w:val="24"/>
          <w:szCs w:val="24"/>
          <w:lang w:val="en-US" w:eastAsia="zh-CN" w:bidi="ar-SA"/>
        </w:rPr>
        <w:t>session_id</w:t>
      </w:r>
      <w:r>
        <w:rPr>
          <w:rFonts w:hint="default" w:asciiTheme="minorEastAsia" w:hAnsiTheme="minorEastAsia" w:cstheme="minorEastAsia"/>
          <w:sz w:val="24"/>
          <w:szCs w:val="24"/>
          <w:lang w:eastAsia="zh-CN"/>
        </w:rPr>
        <w:t>还是不能完全相信，我们还需要从数据库中判断这个用户是否存在。</w:t>
      </w:r>
    </w:p>
    <w:p>
      <w:pPr>
        <w:numPr>
          <w:ilvl w:val="0"/>
          <w:numId w:val="0"/>
        </w:numPr>
        <w:spacing w:line="360" w:lineRule="auto"/>
        <w:ind w:leftChars="0" w:firstLine="420" w:firstLineChars="0"/>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代码如下：</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load user from cookies</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def parse_user():</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def decorator(func):</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@functools.wraps(func)</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def wrapper_func(*args, **kwargs):</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user_id = session.get('user_id')</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w:t>
      </w:r>
      <w:bookmarkStart w:id="244" w:name="_Toc15763_WPSOffice_Level3"/>
      <w:bookmarkStart w:id="245" w:name="_Toc21179_WPSOffice_Level3"/>
      <w:bookmarkStart w:id="246" w:name="_Toc2931_WPSOffice_Level3"/>
      <w:bookmarkStart w:id="247" w:name="_Toc8254_WPSOffice_Level3"/>
      <w:r>
        <w:rPr>
          <w:rFonts w:hint="default" w:ascii="Times New Roman" w:hAnsi="Times New Roman" w:cs="Times New Roman" w:eastAsiaTheme="minorEastAsia"/>
          <w:kern w:val="2"/>
          <w:sz w:val="24"/>
          <w:szCs w:val="24"/>
          <w:lang w:eastAsia="zh-CN" w:bidi="ar-SA"/>
        </w:rPr>
        <w:t>g.current_user = User.by_id(user_id)</w:t>
      </w:r>
      <w:bookmarkEnd w:id="244"/>
      <w:bookmarkEnd w:id="245"/>
      <w:bookmarkEnd w:id="246"/>
      <w:bookmarkEnd w:id="247"/>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if not g.current_user:</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eastAsia="zh-CN" w:bidi="ar-SA"/>
        </w:rPr>
      </w:pPr>
      <w:r>
        <w:rPr>
          <w:rFonts w:hint="default" w:ascii="Times New Roman" w:hAnsi="Times New Roman" w:cs="Times New Roman" w:eastAsiaTheme="minorEastAsia"/>
          <w:kern w:val="2"/>
          <w:sz w:val="24"/>
          <w:szCs w:val="24"/>
          <w:lang w:eastAsia="zh-CN" w:bidi="ar-SA"/>
        </w:rPr>
        <w:t xml:space="preserve">                raise ArgsError('Require login')</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eastAsia="zh-CN" w:bidi="ar-SA"/>
        </w:rPr>
        <w:t xml:space="preserve">            return func(*args, **kwargs)</w:t>
      </w:r>
      <w:bookmarkStart w:id="279" w:name="_GoBack"/>
      <w:bookmarkEnd w:id="279"/>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eastAsia="zh-CN" w:bidi="ar-SA"/>
        </w:rPr>
        <w:t xml:space="preserve">        return wrapper_func</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heme="minorEastAsia" w:hAnsiTheme="minorEastAsia" w:eastAsiaTheme="minorEastAsia" w:cstheme="minorEastAsia"/>
          <w:kern w:val="2"/>
          <w:sz w:val="24"/>
          <w:szCs w:val="24"/>
          <w:lang w:val="en-US" w:eastAsia="zh-CN" w:bidi="ar-SA"/>
        </w:rPr>
      </w:pPr>
      <w:r>
        <w:rPr>
          <w:rFonts w:hint="default" w:ascii="Times New Roman" w:hAnsi="Times New Roman" w:cs="Times New Roman" w:eastAsiaTheme="minorEastAsia"/>
          <w:kern w:val="2"/>
          <w:sz w:val="24"/>
          <w:szCs w:val="24"/>
          <w:lang w:eastAsia="zh-CN" w:bidi="ar-SA"/>
        </w:rPr>
        <w:t xml:space="preserve">    return decorator</w:t>
      </w:r>
    </w:p>
    <w:p>
      <w:pPr>
        <w:spacing w:line="360" w:lineRule="auto"/>
        <w:ind w:firstLine="420" w:firstLineChars="0"/>
        <w:rPr>
          <w:rFonts w:hint="default" w:asciiTheme="minorEastAsia" w:hAnsiTheme="minorEastAsia" w:eastAsiaTheme="minorEastAsia" w:cstheme="minorEastAsia"/>
          <w:kern w:val="2"/>
          <w:sz w:val="24"/>
          <w:szCs w:val="24"/>
          <w:lang w:val="en-US" w:eastAsia="zh-CN" w:bidi="ar-SA"/>
        </w:rPr>
      </w:pPr>
    </w:p>
    <w:p>
      <w:pPr>
        <w:spacing w:line="360" w:lineRule="auto"/>
        <w:ind w:firstLine="420" w:firstLineChars="0"/>
        <w:rPr>
          <w:rFonts w:hint="default" w:asciiTheme="minorEastAsia" w:hAnsiTheme="minorEastAsia" w:eastAsiaTheme="minorEastAsia" w:cstheme="minorEastAsia"/>
          <w:kern w:val="2"/>
          <w:sz w:val="24"/>
          <w:szCs w:val="24"/>
          <w:lang w:eastAsia="zh-CN" w:bidi="ar-SA"/>
        </w:rPr>
      </w:pPr>
      <w:r>
        <w:rPr>
          <w:rFonts w:hint="default" w:asciiTheme="minorEastAsia" w:hAnsiTheme="minorEastAsia" w:eastAsiaTheme="minorEastAsia" w:cstheme="minorEastAsia"/>
          <w:kern w:val="2"/>
          <w:sz w:val="24"/>
          <w:szCs w:val="24"/>
          <w:lang w:val="en-US" w:eastAsia="zh-CN" w:bidi="ar-SA"/>
        </w:rPr>
        <w:t>解析</w:t>
      </w:r>
      <w:r>
        <w:rPr>
          <w:rFonts w:hint="default" w:asciiTheme="minorEastAsia" w:hAnsiTheme="minorEastAsia" w:eastAsiaTheme="minorEastAsia" w:cstheme="minorEastAsia"/>
          <w:kern w:val="2"/>
          <w:sz w:val="24"/>
          <w:szCs w:val="24"/>
          <w:lang w:eastAsia="zh-CN" w:bidi="ar-SA"/>
        </w:rPr>
        <w:t>用户参数列表适配器，这个函数的功能是帮我们解析用户发送请求的参数。无论是GET请求还是</w:t>
      </w:r>
      <w:r>
        <w:rPr>
          <w:rFonts w:hint="default" w:ascii="Times New Roman" w:hAnsi="Times New Roman" w:eastAsia="宋体" w:cs="Times New Roman"/>
          <w:kern w:val="2"/>
          <w:sz w:val="24"/>
          <w:szCs w:val="24"/>
          <w:lang w:val="en-US" w:eastAsia="zh-CN" w:bidi="ar-SA"/>
        </w:rPr>
        <w:t>POST</w:t>
      </w:r>
      <w:r>
        <w:rPr>
          <w:rFonts w:hint="default" w:asciiTheme="minorEastAsia" w:hAnsiTheme="minorEastAsia" w:eastAsiaTheme="minorEastAsia" w:cstheme="minorEastAsia"/>
          <w:kern w:val="2"/>
          <w:sz w:val="24"/>
          <w:szCs w:val="24"/>
          <w:lang w:eastAsia="zh-CN" w:bidi="ar-SA"/>
        </w:rPr>
        <w:t>请求，都可以解析出来。同一放在</w:t>
      </w:r>
      <w:r>
        <w:rPr>
          <w:rFonts w:hint="default" w:ascii="Times New Roman" w:hAnsi="Times New Roman" w:eastAsia="宋体" w:cs="Times New Roman"/>
          <w:kern w:val="2"/>
          <w:sz w:val="24"/>
          <w:szCs w:val="24"/>
          <w:lang w:val="en-US" w:eastAsia="zh-CN" w:bidi="ar-SA"/>
        </w:rPr>
        <w:t>Flask</w:t>
      </w:r>
      <w:r>
        <w:rPr>
          <w:rFonts w:hint="default" w:asciiTheme="minorEastAsia" w:hAnsiTheme="minorEastAsia" w:eastAsiaTheme="minorEastAsia" w:cstheme="minorEastAsia"/>
          <w:kern w:val="2"/>
          <w:sz w:val="24"/>
          <w:szCs w:val="24"/>
          <w:lang w:eastAsia="zh-CN" w:bidi="ar-SA"/>
        </w:rPr>
        <w:t>的</w:t>
      </w:r>
      <w:r>
        <w:rPr>
          <w:rFonts w:hint="default" w:ascii="Times New Roman" w:hAnsi="Times New Roman" w:eastAsia="宋体" w:cs="Times New Roman"/>
          <w:kern w:val="2"/>
          <w:sz w:val="24"/>
          <w:szCs w:val="24"/>
          <w:lang w:val="en-US" w:eastAsia="zh-CN" w:bidi="ar-SA"/>
        </w:rPr>
        <w:t>g</w:t>
      </w:r>
      <w:r>
        <w:rPr>
          <w:rFonts w:hint="default" w:asciiTheme="minorEastAsia" w:hAnsiTheme="minorEastAsia" w:eastAsiaTheme="minorEastAsia" w:cstheme="minorEastAsia"/>
          <w:kern w:val="2"/>
          <w:sz w:val="24"/>
          <w:szCs w:val="24"/>
          <w:lang w:eastAsia="zh-CN" w:bidi="ar-SA"/>
        </w:rPr>
        <w:t>函数上面，这样就可以全局通用了。解析参数的时候需要判断类型，如果类型不正确会抛出异常，返回对应状态码给前端展示。特别的，由于前端发过来的请求都是字符串，即使对于</w:t>
      </w:r>
      <w:r>
        <w:rPr>
          <w:rFonts w:hint="default" w:ascii="Times New Roman" w:hAnsi="Times New Roman" w:eastAsia="宋体" w:cs="Times New Roman"/>
          <w:kern w:val="2"/>
          <w:sz w:val="24"/>
          <w:szCs w:val="24"/>
          <w:lang w:val="en-US" w:eastAsia="zh-CN" w:bidi="ar-SA"/>
        </w:rPr>
        <w:t>int</w:t>
      </w:r>
      <w:r>
        <w:rPr>
          <w:rFonts w:hint="default" w:asciiTheme="minorEastAsia" w:hAnsiTheme="minorEastAsia" w:eastAsiaTheme="minorEastAsia" w:cstheme="minorEastAsia"/>
          <w:kern w:val="2"/>
          <w:sz w:val="24"/>
          <w:szCs w:val="24"/>
          <w:lang w:eastAsia="zh-CN" w:bidi="ar-SA"/>
        </w:rPr>
        <w:t>类型，前端发过来的也是字符串，所以我们需要为</w:t>
      </w:r>
      <w:r>
        <w:rPr>
          <w:rFonts w:hint="default" w:ascii="Times New Roman" w:hAnsi="Times New Roman" w:eastAsia="宋体" w:cs="Times New Roman"/>
          <w:kern w:val="2"/>
          <w:sz w:val="24"/>
          <w:szCs w:val="24"/>
          <w:lang w:val="en-US" w:eastAsia="zh-CN" w:bidi="ar-SA"/>
        </w:rPr>
        <w:t>int</w:t>
      </w:r>
      <w:r>
        <w:rPr>
          <w:rFonts w:hint="default" w:asciiTheme="minorEastAsia" w:hAnsiTheme="minorEastAsia" w:eastAsiaTheme="minorEastAsia" w:cstheme="minorEastAsia"/>
          <w:kern w:val="2"/>
          <w:sz w:val="24"/>
          <w:szCs w:val="24"/>
          <w:lang w:eastAsia="zh-CN" w:bidi="ar-SA"/>
        </w:rPr>
        <w:t>类型进行尝试转换，使用</w:t>
      </w:r>
      <w:r>
        <w:rPr>
          <w:rFonts w:hint="default" w:ascii="Times New Roman" w:hAnsi="Times New Roman" w:eastAsia="宋体" w:cs="Times New Roman"/>
          <w:kern w:val="2"/>
          <w:sz w:val="24"/>
          <w:szCs w:val="24"/>
          <w:lang w:val="en-US" w:eastAsia="zh-CN" w:bidi="ar-SA"/>
        </w:rPr>
        <w:t>try...except</w:t>
      </w:r>
      <w:r>
        <w:rPr>
          <w:rFonts w:hint="default" w:asciiTheme="minorEastAsia" w:hAnsiTheme="minorEastAsia" w:eastAsiaTheme="minorEastAsia" w:cstheme="minorEastAsia"/>
          <w:kern w:val="2"/>
          <w:sz w:val="24"/>
          <w:szCs w:val="24"/>
          <w:lang w:eastAsia="zh-CN" w:bidi="ar-SA"/>
        </w:rPr>
        <w:t>来抓取异常，以免有恶意攻击着发送类似</w:t>
      </w:r>
      <w:r>
        <w:rPr>
          <w:rFonts w:hint="eastAsia" w:asciiTheme="minorEastAsia" w:hAnsiTheme="minorEastAsia" w:cstheme="minorEastAsia"/>
          <w:kern w:val="2"/>
          <w:sz w:val="24"/>
          <w:szCs w:val="24"/>
          <w:lang w:eastAsia="zh-CN" w:bidi="ar-SA"/>
        </w:rPr>
        <w:t>“</w:t>
      </w:r>
      <w:r>
        <w:rPr>
          <w:rFonts w:hint="default" w:ascii="Times New Roman" w:hAnsi="Times New Roman" w:eastAsia="宋体" w:cs="Times New Roman"/>
          <w:kern w:val="2"/>
          <w:sz w:val="24"/>
          <w:szCs w:val="24"/>
          <w:lang w:val="en-US" w:eastAsia="zh-CN" w:bidi="ar-SA"/>
        </w:rPr>
        <w:t>123abc</w:t>
      </w:r>
      <w:r>
        <w:rPr>
          <w:rFonts w:hint="eastAsia" w:ascii="Times New Roman" w:hAnsi="Times New Roman" w:eastAsia="宋体" w:cs="Times New Roman"/>
          <w:kern w:val="2"/>
          <w:sz w:val="24"/>
          <w:szCs w:val="24"/>
          <w:lang w:val="en-US" w:eastAsia="zh-CN" w:bidi="ar-SA"/>
        </w:rPr>
        <w:t>”</w:t>
      </w:r>
      <w:r>
        <w:rPr>
          <w:rFonts w:hint="default" w:asciiTheme="minorEastAsia" w:hAnsiTheme="minorEastAsia" w:eastAsiaTheme="minorEastAsia" w:cstheme="minorEastAsia"/>
          <w:kern w:val="2"/>
          <w:sz w:val="24"/>
          <w:szCs w:val="24"/>
          <w:lang w:eastAsia="zh-CN" w:bidi="ar-SA"/>
        </w:rPr>
        <w:t>等非整形字符串。</w:t>
      </w:r>
    </w:p>
    <w:p>
      <w:pPr>
        <w:spacing w:line="360" w:lineRule="auto"/>
        <w:ind w:firstLine="420" w:firstLineChars="0"/>
        <w:rPr>
          <w:rFonts w:hint="eastAsia" w:asciiTheme="minorEastAsia" w:hAnsiTheme="minorEastAsia" w:eastAsiaTheme="minorEastAsia" w:cstheme="minorEastAsia"/>
          <w:kern w:val="2"/>
          <w:sz w:val="24"/>
          <w:szCs w:val="24"/>
          <w:lang w:eastAsia="zh-CN" w:bidi="ar-SA"/>
        </w:rPr>
      </w:pPr>
      <w:r>
        <w:rPr>
          <w:rFonts w:hint="default" w:asciiTheme="minorEastAsia" w:hAnsiTheme="minorEastAsia" w:eastAsiaTheme="minorEastAsia" w:cstheme="minorEastAsia"/>
          <w:kern w:val="2"/>
          <w:sz w:val="24"/>
          <w:szCs w:val="24"/>
          <w:lang w:eastAsia="zh-CN" w:bidi="ar-SA"/>
        </w:rPr>
        <w:t>代码如下：</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parse args from request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def parse_args(arg_name: str, arg_type: type):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def decorator(func):</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@functools.wraps(func)</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def wrapper_func(*args, **kwargs):</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value= request.f</w:t>
      </w:r>
      <w:r>
        <w:rPr>
          <w:rFonts w:hint="default" w:ascii="Times New Roman" w:hAnsi="Times New Roman" w:cs="Times New Roman"/>
          <w:kern w:val="2"/>
          <w:sz w:val="24"/>
          <w:szCs w:val="24"/>
          <w:lang w:eastAsia="zh-CN" w:bidi="ar-SA"/>
        </w:rPr>
        <w:t>orm</w:t>
      </w:r>
      <w:r>
        <w:rPr>
          <w:rFonts w:hint="default" w:ascii="Times New Roman" w:hAnsi="Times New Roman" w:cs="Times New Roman" w:eastAsiaTheme="minorEastAsia"/>
          <w:kern w:val="2"/>
          <w:sz w:val="24"/>
          <w:szCs w:val="24"/>
          <w:lang w:val="en-US" w:eastAsia="zh-CN" w:bidi="ar-SA"/>
        </w:rPr>
        <w:t>.getlist(arg_name) if issubclass(arg_type, list) else request.f</w:t>
      </w:r>
      <w:r>
        <w:rPr>
          <w:rFonts w:hint="default" w:ascii="Times New Roman" w:hAnsi="Times New Roman" w:cs="Times New Roman"/>
          <w:kern w:val="2"/>
          <w:sz w:val="24"/>
          <w:szCs w:val="24"/>
          <w:lang w:eastAsia="zh-CN" w:bidi="ar-SA"/>
        </w:rPr>
        <w:t>orm</w:t>
      </w:r>
      <w:r>
        <w:rPr>
          <w:rFonts w:hint="default" w:ascii="Times New Roman" w:hAnsi="Times New Roman" w:cs="Times New Roman" w:eastAsiaTheme="minorEastAsia"/>
          <w:kern w:val="2"/>
          <w:sz w:val="24"/>
          <w:szCs w:val="24"/>
          <w:lang w:val="en-US" w:eastAsia="zh-CN" w:bidi="ar-SA"/>
        </w:rPr>
        <w:t>.get(arg_name)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value=request.args.get(arg_name) if not value else value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value=request.json.get(arg_name) if not value and request.json else value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if not value: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raise ArgsError('Require args {}'.f</w:t>
      </w:r>
      <w:r>
        <w:rPr>
          <w:rFonts w:hint="default" w:ascii="Times New Roman" w:hAnsi="Times New Roman" w:cs="Times New Roman"/>
          <w:kern w:val="2"/>
          <w:sz w:val="24"/>
          <w:szCs w:val="24"/>
          <w:lang w:eastAsia="zh-CN" w:bidi="ar-SA"/>
        </w:rPr>
        <w:t>orm</w:t>
      </w:r>
      <w:r>
        <w:rPr>
          <w:rFonts w:hint="default" w:ascii="Times New Roman" w:hAnsi="Times New Roman" w:cs="Times New Roman" w:eastAsiaTheme="minorEastAsia"/>
          <w:kern w:val="2"/>
          <w:sz w:val="24"/>
          <w:szCs w:val="24"/>
          <w:lang w:val="en-US" w:eastAsia="zh-CN" w:bidi="ar-SA"/>
        </w:rPr>
        <w:t>at(arg_name))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if issubclass(arg_type, int) and issubclass(type(value), str):</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try:</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value = int(value)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except ValueError:</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raise ArgsError('Require args {}, require type: {}, but found type: {}'.f</w:t>
      </w:r>
      <w:r>
        <w:rPr>
          <w:rFonts w:hint="default" w:ascii="Times New Roman" w:hAnsi="Times New Roman" w:cs="Times New Roman"/>
          <w:kern w:val="2"/>
          <w:sz w:val="24"/>
          <w:szCs w:val="24"/>
          <w:lang w:eastAsia="zh-CN" w:bidi="ar-SA"/>
        </w:rPr>
        <w:t>orm</w:t>
      </w:r>
      <w:r>
        <w:rPr>
          <w:rFonts w:hint="default" w:ascii="Times New Roman" w:hAnsi="Times New Roman" w:cs="Times New Roman" w:eastAsiaTheme="minorEastAsia"/>
          <w:kern w:val="2"/>
          <w:sz w:val="24"/>
          <w:szCs w:val="24"/>
          <w:lang w:val="en-US" w:eastAsia="zh-CN" w:bidi="ar-SA"/>
        </w:rPr>
        <w:t>at(arg_name, str(arg_type), str(type(value))))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else: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if not issubclass(type(value), arg_type):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raise ArgsError('Require args {}, require type: {}, but found type: {}'.f</w:t>
      </w:r>
      <w:r>
        <w:rPr>
          <w:rFonts w:hint="default" w:ascii="Times New Roman" w:hAnsi="Times New Roman" w:cs="Times New Roman"/>
          <w:kern w:val="2"/>
          <w:sz w:val="24"/>
          <w:szCs w:val="24"/>
          <w:lang w:eastAsia="zh-CN" w:bidi="ar-SA"/>
        </w:rPr>
        <w:t>orm</w:t>
      </w:r>
      <w:r>
        <w:rPr>
          <w:rFonts w:hint="default" w:ascii="Times New Roman" w:hAnsi="Times New Roman" w:cs="Times New Roman" w:eastAsiaTheme="minorEastAsia"/>
          <w:kern w:val="2"/>
          <w:sz w:val="24"/>
          <w:szCs w:val="24"/>
          <w:lang w:val="en-US" w:eastAsia="zh-CN" w:bidi="ar-SA"/>
        </w:rPr>
        <w:t>at(arg_name, str(arg_type), str(type(value))))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return func(*args, *kwargs.values(), value)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return wrapper_func</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480" w:firstLineChars="0"/>
        <w:outlineLvl w:val="9"/>
        <w:rPr>
          <w:rFonts w:hint="default" w:asciiTheme="minorEastAsia" w:hAnsiTheme="minorEastAsia" w:cstheme="minorEastAsia"/>
          <w:sz w:val="24"/>
          <w:szCs w:val="24"/>
          <w:lang w:eastAsia="zh-CN"/>
        </w:rPr>
      </w:pPr>
      <w:r>
        <w:rPr>
          <w:rFonts w:hint="default" w:ascii="Times New Roman" w:hAnsi="Times New Roman" w:cs="Times New Roman" w:eastAsiaTheme="minorEastAsia"/>
          <w:kern w:val="2"/>
          <w:sz w:val="24"/>
          <w:szCs w:val="24"/>
          <w:lang w:val="en-US" w:eastAsia="zh-CN" w:bidi="ar-SA"/>
        </w:rPr>
        <w:t>return decorator</w:t>
      </w:r>
    </w:p>
    <w:p>
      <w:pPr>
        <w:numPr>
          <w:ilvl w:val="0"/>
          <w:numId w:val="0"/>
        </w:numPr>
        <w:spacing w:line="360" w:lineRule="auto"/>
        <w:ind w:firstLine="420" w:firstLineChars="0"/>
        <w:outlineLvl w:val="1"/>
        <w:rPr>
          <w:rFonts w:hint="default" w:asciiTheme="minorEastAsia" w:hAnsiTheme="minorEastAsia" w:cstheme="minorEastAsia"/>
          <w:sz w:val="24"/>
          <w:szCs w:val="24"/>
          <w:lang w:eastAsia="zh-CN"/>
        </w:rPr>
      </w:pPr>
    </w:p>
    <w:p>
      <w:pPr>
        <w:numPr>
          <w:ilvl w:val="0"/>
          <w:numId w:val="0"/>
        </w:numPr>
        <w:spacing w:line="360" w:lineRule="auto"/>
        <w:ind w:firstLine="420" w:firstLineChars="0"/>
        <w:outlineLvl w:val="1"/>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其中，后端使用</w:t>
      </w:r>
      <w:r>
        <w:rPr>
          <w:rFonts w:hint="eastAsia" w:ascii="Times New Roman" w:hAnsi="Times New Roman" w:eastAsia="宋体" w:cs="Times New Roman"/>
          <w:kern w:val="2"/>
          <w:sz w:val="24"/>
          <w:szCs w:val="24"/>
          <w:lang w:val="en-US" w:eastAsia="zh-CN" w:bidi="ar-SA"/>
        </w:rPr>
        <w:t>F</w:t>
      </w:r>
      <w:r>
        <w:rPr>
          <w:rFonts w:hint="default" w:ascii="Times New Roman" w:hAnsi="Times New Roman" w:eastAsia="宋体" w:cs="Times New Roman"/>
          <w:kern w:val="2"/>
          <w:sz w:val="24"/>
          <w:szCs w:val="24"/>
          <w:lang w:val="en-US" w:eastAsia="zh-CN" w:bidi="ar-SA"/>
        </w:rPr>
        <w:t>lask</w:t>
      </w:r>
      <w:r>
        <w:rPr>
          <w:rFonts w:hint="default" w:asciiTheme="minorEastAsia" w:hAnsiTheme="minorEastAsia" w:cstheme="minorEastAsia"/>
          <w:sz w:val="24"/>
          <w:szCs w:val="24"/>
          <w:lang w:eastAsia="zh-CN"/>
        </w:rPr>
        <w:t>的蓝图实现路由匹配。这个例子整合了前面所说的解析参数的适配器，可以看到，假如我们需要解析用户参数，只需要在对应</w:t>
      </w:r>
      <w:r>
        <w:rPr>
          <w:rFonts w:hint="default" w:ascii="Times New Roman" w:hAnsi="Times New Roman" w:eastAsia="宋体" w:cs="Times New Roman"/>
          <w:kern w:val="2"/>
          <w:sz w:val="24"/>
          <w:szCs w:val="24"/>
          <w:lang w:val="en-US" w:eastAsia="zh-CN" w:bidi="ar-SA"/>
        </w:rPr>
        <w:t>api</w:t>
      </w:r>
      <w:r>
        <w:rPr>
          <w:rFonts w:hint="default" w:asciiTheme="minorEastAsia" w:hAnsiTheme="minorEastAsia" w:cstheme="minorEastAsia"/>
          <w:sz w:val="24"/>
          <w:szCs w:val="24"/>
          <w:lang w:eastAsia="zh-CN"/>
        </w:rPr>
        <w:t>上面加上适配器即可。解析出来的参数将有序的放去对应的</w:t>
      </w:r>
      <w:r>
        <w:rPr>
          <w:rFonts w:hint="default" w:ascii="Times New Roman" w:hAnsi="Times New Roman" w:eastAsia="宋体" w:cs="Times New Roman"/>
          <w:kern w:val="2"/>
          <w:sz w:val="24"/>
          <w:szCs w:val="24"/>
          <w:lang w:val="en-US" w:eastAsia="zh-CN" w:bidi="ar-SA"/>
        </w:rPr>
        <w:t>api</w:t>
      </w:r>
      <w:r>
        <w:rPr>
          <w:rFonts w:hint="default" w:asciiTheme="minorEastAsia" w:hAnsiTheme="minorEastAsia" w:cstheme="minorEastAsia"/>
          <w:sz w:val="24"/>
          <w:szCs w:val="24"/>
          <w:lang w:eastAsia="zh-CN"/>
        </w:rPr>
        <w:t>函数。使用</w:t>
      </w:r>
      <w:r>
        <w:rPr>
          <w:rFonts w:hint="default" w:ascii="Times New Roman" w:hAnsi="Times New Roman" w:eastAsia="宋体" w:cs="Times New Roman"/>
          <w:kern w:val="2"/>
          <w:sz w:val="24"/>
          <w:szCs w:val="24"/>
          <w:lang w:val="en-US" w:eastAsia="zh-CN" w:bidi="ar-SA"/>
        </w:rPr>
        <w:t>Flask</w:t>
      </w:r>
      <w:r>
        <w:rPr>
          <w:rFonts w:hint="default" w:asciiTheme="minorEastAsia" w:hAnsiTheme="minorEastAsia" w:cstheme="minorEastAsia"/>
          <w:sz w:val="24"/>
          <w:szCs w:val="24"/>
          <w:lang w:eastAsia="zh-CN"/>
        </w:rPr>
        <w:t>的蓝图是因为这符合微服务架构，有时候我们需要把某一类的</w:t>
      </w:r>
      <w:r>
        <w:rPr>
          <w:rFonts w:hint="default" w:ascii="Times New Roman" w:hAnsi="Times New Roman" w:eastAsia="宋体" w:cs="Times New Roman"/>
          <w:kern w:val="2"/>
          <w:sz w:val="24"/>
          <w:szCs w:val="24"/>
          <w:lang w:val="en-US" w:eastAsia="zh-CN" w:bidi="ar-SA"/>
        </w:rPr>
        <w:t>api</w:t>
      </w:r>
      <w:r>
        <w:rPr>
          <w:rFonts w:hint="default" w:asciiTheme="minorEastAsia" w:hAnsiTheme="minorEastAsia" w:cstheme="minorEastAsia"/>
          <w:sz w:val="24"/>
          <w:szCs w:val="24"/>
          <w:lang w:eastAsia="zh-CN"/>
        </w:rPr>
        <w:t>放去不同的服务器，那么就只需要注册那一类的</w:t>
      </w:r>
      <w:r>
        <w:rPr>
          <w:rFonts w:hint="default" w:ascii="Times New Roman" w:hAnsi="Times New Roman" w:eastAsia="宋体" w:cs="Times New Roman"/>
          <w:kern w:val="2"/>
          <w:sz w:val="24"/>
          <w:szCs w:val="24"/>
          <w:lang w:val="en-US" w:eastAsia="zh-CN" w:bidi="ar-SA"/>
        </w:rPr>
        <w:t>api</w:t>
      </w:r>
      <w:r>
        <w:rPr>
          <w:rFonts w:hint="default" w:asciiTheme="minorEastAsia" w:hAnsiTheme="minorEastAsia" w:cstheme="minorEastAsia"/>
          <w:sz w:val="24"/>
          <w:szCs w:val="24"/>
          <w:lang w:eastAsia="zh-CN"/>
        </w:rPr>
        <w:t>即可，不需要注册全部。可以这样说，一个蓝图就是一类的</w:t>
      </w:r>
      <w:r>
        <w:rPr>
          <w:rFonts w:hint="default" w:ascii="Times New Roman" w:hAnsi="Times New Roman" w:eastAsia="宋体" w:cs="Times New Roman"/>
          <w:kern w:val="2"/>
          <w:sz w:val="24"/>
          <w:szCs w:val="24"/>
          <w:lang w:val="en-US" w:eastAsia="zh-CN" w:bidi="ar-SA"/>
        </w:rPr>
        <w:t>api</w:t>
      </w:r>
      <w:r>
        <w:rPr>
          <w:rFonts w:hint="default" w:asciiTheme="minorEastAsia" w:hAnsiTheme="minorEastAsia" w:cstheme="minorEastAsia"/>
          <w:sz w:val="24"/>
          <w:szCs w:val="24"/>
          <w:lang w:eastAsia="zh-CN"/>
        </w:rPr>
        <w:t>。所以，这样是非常方便我们迁移和升级的。</w:t>
      </w:r>
    </w:p>
    <w:p>
      <w:pPr>
        <w:numPr>
          <w:ilvl w:val="0"/>
          <w:numId w:val="0"/>
        </w:numPr>
        <w:spacing w:line="360" w:lineRule="auto"/>
        <w:ind w:firstLine="420" w:firstLineChars="0"/>
        <w:outlineLvl w:val="1"/>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例子如下：</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user_api = flask.Blueprint('user', __name__, url_prefix='/user')</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@user_api.route('/load_or_create/', methods=['POST'])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@parse_args('username', str)</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@parse_args('password', str)</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def load_or_create(username, password):</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user_obj = User.load_or_create(username, password)</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session['user_id'] = user_obj.id</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heme="minorEastAsia" w:hAnsiTheme="minorEastAsia" w:eastAsiaTheme="minorEastAsia" w:cs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return jsonify(user_obj.to_json())</w:t>
      </w:r>
    </w:p>
    <w:p>
      <w:pPr>
        <w:spacing w:line="360" w:lineRule="auto"/>
        <w:rPr>
          <w:rFonts w:hint="eastAsia"/>
          <w:lang w:val="en-US" w:eastAsia="zh-CN"/>
        </w:rPr>
      </w:pPr>
    </w:p>
    <w:p>
      <w:pPr>
        <w:numPr>
          <w:ilvl w:val="0"/>
          <w:numId w:val="0"/>
        </w:numPr>
        <w:spacing w:line="360" w:lineRule="auto"/>
        <w:ind w:firstLine="420" w:firstLineChars="0"/>
        <w:outlineLvl w:val="1"/>
        <w:rPr>
          <w:rFonts w:hint="default" w:asciiTheme="minorEastAsia" w:hAnsiTheme="minorEastAsia" w:cstheme="minorEastAsia"/>
          <w:sz w:val="24"/>
          <w:szCs w:val="24"/>
          <w:lang w:val="en-US" w:eastAsia="zh-CN"/>
        </w:rPr>
      </w:pPr>
      <w:r>
        <w:rPr>
          <w:rFonts w:hint="default" w:ascii="Times New Roman" w:hAnsi="Times New Roman" w:eastAsia="宋体" w:cs="Times New Roman"/>
          <w:kern w:val="2"/>
          <w:sz w:val="24"/>
          <w:szCs w:val="24"/>
          <w:lang w:val="en-US" w:eastAsia="zh-CN" w:bidi="ar-SA"/>
        </w:rPr>
        <w:t>Docker</w:t>
      </w:r>
      <w:r>
        <w:rPr>
          <w:rFonts w:hint="default" w:asciiTheme="minorEastAsia" w:hAnsiTheme="minorEastAsia" w:cstheme="minorEastAsia"/>
          <w:sz w:val="24"/>
          <w:szCs w:val="24"/>
          <w:lang w:val="en-US" w:eastAsia="zh-CN"/>
        </w:rPr>
        <w:t>集成环境里面包括配置</w:t>
      </w:r>
      <w:r>
        <w:rPr>
          <w:rFonts w:hint="default" w:ascii="Times New Roman" w:hAnsi="Times New Roman" w:eastAsia="宋体" w:cs="Times New Roman"/>
          <w:kern w:val="2"/>
          <w:sz w:val="24"/>
          <w:szCs w:val="24"/>
          <w:lang w:val="en-US" w:eastAsia="zh-CN" w:bidi="ar-SA"/>
        </w:rPr>
        <w:t>uWSGI</w:t>
      </w:r>
      <w:r>
        <w:rPr>
          <w:rFonts w:hint="default" w:asciiTheme="minorEastAsia" w:hAnsiTheme="minorEastAsia" w:cstheme="minorEastAsia"/>
          <w:sz w:val="24"/>
          <w:szCs w:val="24"/>
          <w:lang w:val="en-US" w:eastAsia="zh-CN"/>
        </w:rPr>
        <w:t>和</w:t>
      </w:r>
      <w:r>
        <w:rPr>
          <w:rFonts w:hint="default" w:ascii="Times New Roman" w:hAnsi="Times New Roman" w:eastAsia="宋体" w:cs="Times New Roman"/>
          <w:kern w:val="2"/>
          <w:sz w:val="24"/>
          <w:szCs w:val="24"/>
          <w:lang w:val="en-US" w:eastAsia="zh-CN" w:bidi="ar-SA"/>
        </w:rPr>
        <w:t>Nginx</w:t>
      </w:r>
      <w:r>
        <w:rPr>
          <w:rFonts w:hint="default" w:asciiTheme="minorEastAsia" w:hAnsiTheme="minorEastAsia" w:cstheme="minorEastAsia"/>
          <w:sz w:val="24"/>
          <w:szCs w:val="24"/>
          <w:lang w:val="en-US" w:eastAsia="zh-CN"/>
        </w:rPr>
        <w:t>代码，同一封装成一个</w:t>
      </w:r>
      <w:r>
        <w:rPr>
          <w:rFonts w:hint="default" w:ascii="Times New Roman" w:hAnsi="Times New Roman" w:eastAsia="宋体" w:cs="Times New Roman"/>
          <w:kern w:val="2"/>
          <w:sz w:val="24"/>
          <w:szCs w:val="24"/>
          <w:lang w:val="en-US" w:eastAsia="zh-CN" w:bidi="ar-SA"/>
        </w:rPr>
        <w:t>container</w:t>
      </w:r>
      <w:r>
        <w:rPr>
          <w:rFonts w:hint="default" w:asciiTheme="minorEastAsia" w:hAnsiTheme="minorEastAsia" w:cstheme="minorEastAsia"/>
          <w:sz w:val="24"/>
          <w:szCs w:val="24"/>
          <w:lang w:val="en-US" w:eastAsia="zh-CN"/>
        </w:rPr>
        <w:t>。包括4个</w:t>
      </w:r>
      <w:r>
        <w:rPr>
          <w:rFonts w:hint="default" w:ascii="Times New Roman" w:hAnsi="Times New Roman" w:eastAsia="宋体" w:cs="Times New Roman"/>
          <w:kern w:val="2"/>
          <w:sz w:val="24"/>
          <w:szCs w:val="24"/>
          <w:lang w:val="en-US" w:eastAsia="zh-CN" w:bidi="ar-SA"/>
        </w:rPr>
        <w:t>Nginx</w:t>
      </w:r>
      <w:r>
        <w:rPr>
          <w:rFonts w:hint="default" w:asciiTheme="minorEastAsia" w:hAnsiTheme="minorEastAsia" w:cstheme="minorEastAsia"/>
          <w:sz w:val="24"/>
          <w:szCs w:val="24"/>
          <w:lang w:val="en-US" w:eastAsia="zh-CN"/>
        </w:rPr>
        <w:t>的</w:t>
      </w:r>
      <w:r>
        <w:rPr>
          <w:rFonts w:hint="default" w:ascii="Times New Roman" w:hAnsi="Times New Roman" w:eastAsia="宋体" w:cs="Times New Roman"/>
          <w:kern w:val="2"/>
          <w:sz w:val="24"/>
          <w:szCs w:val="24"/>
          <w:lang w:val="en-US" w:eastAsia="zh-CN" w:bidi="ar-SA"/>
        </w:rPr>
        <w:t>worker</w:t>
      </w:r>
      <w:r>
        <w:rPr>
          <w:rFonts w:hint="default" w:asciiTheme="minorEastAsia" w:hAnsiTheme="minorEastAsia" w:cstheme="minorEastAsia"/>
          <w:sz w:val="24"/>
          <w:szCs w:val="24"/>
          <w:lang w:val="en-US" w:eastAsia="zh-CN"/>
        </w:rPr>
        <w:t>和5个</w:t>
      </w:r>
      <w:r>
        <w:rPr>
          <w:rFonts w:hint="default" w:ascii="Times New Roman" w:hAnsi="Times New Roman" w:eastAsia="宋体" w:cs="Times New Roman"/>
          <w:kern w:val="2"/>
          <w:sz w:val="24"/>
          <w:szCs w:val="24"/>
          <w:lang w:val="en-US" w:eastAsia="zh-CN" w:bidi="ar-SA"/>
        </w:rPr>
        <w:t>uWSGI</w:t>
      </w:r>
      <w:r>
        <w:rPr>
          <w:rFonts w:hint="default" w:asciiTheme="minorEastAsia" w:hAnsiTheme="minorEastAsia" w:cstheme="minorEastAsia"/>
          <w:sz w:val="24"/>
          <w:szCs w:val="24"/>
          <w:lang w:val="en-US" w:eastAsia="zh-CN"/>
        </w:rPr>
        <w:t>进程，负责接受</w:t>
      </w:r>
      <w:r>
        <w:rPr>
          <w:rFonts w:hint="default" w:ascii="Times New Roman" w:hAnsi="Times New Roman" w:eastAsia="宋体" w:cs="Times New Roman"/>
          <w:kern w:val="2"/>
          <w:sz w:val="24"/>
          <w:szCs w:val="24"/>
          <w:lang w:val="en-US" w:eastAsia="zh-CN" w:bidi="ar-SA"/>
        </w:rPr>
        <w:t>http</w:t>
      </w:r>
      <w:r>
        <w:rPr>
          <w:rFonts w:hint="default" w:asciiTheme="minorEastAsia" w:hAnsiTheme="minorEastAsia" w:cstheme="minorEastAsia"/>
          <w:sz w:val="24"/>
          <w:szCs w:val="24"/>
          <w:lang w:val="en-US" w:eastAsia="zh-CN"/>
        </w:rPr>
        <w:t>请求和管理调度。</w:t>
      </w:r>
    </w:p>
    <w:p>
      <w:pPr>
        <w:numPr>
          <w:ilvl w:val="0"/>
          <w:numId w:val="0"/>
        </w:numPr>
        <w:spacing w:line="360" w:lineRule="auto"/>
        <w:ind w:firstLine="420" w:firstLineChars="0"/>
        <w:outlineLvl w:val="1"/>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ab/>
      </w:r>
      <w:r>
        <w:rPr>
          <w:rFonts w:hint="default" w:asciiTheme="minorEastAsia" w:hAnsiTheme="minorEastAsia" w:cstheme="minorEastAsia"/>
          <w:sz w:val="24"/>
          <w:szCs w:val="24"/>
          <w:lang w:val="en-US" w:eastAsia="zh-CN"/>
        </w:rPr>
        <w:t>主要代码如下:</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FROM ubuntu:16.04</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proxy for apt-get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COPY ./local_dev/docker/sources.list /etc/apt/sources.list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RUN apt-get update &amp;&amp; apt-get install -y --no-install-recommends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python3 uwsgi libmysqlclient-dev python3-pip python3-mysqldb nginx uwsgi-plugin-python3</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proxy for pip3 install</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COPY ./local_dev/docker/pip.conf /etc/pip.conf</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RUN pip3 install --no-cache-dir --upgrade pip</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RUN ["/bin/bash", "-c", "pip3 install --upgrade setuptools"]</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ARG WORKSPACE="/python3/server"</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COPY ./app ${WORKSPACE}/app</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COPY ./local_dev/docker ${WORKSPACE}/local_dev/docker</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WORKDIR ${WORKSPACE}/local_dev/docker</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RUN pip3 install -r ./chrome_server_requirements.txt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WORKDIR ${WORKSPACE}/app</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ENTRYPOINT nginx -g "daemon on;" &amp;&amp; uwsgi myapp.ini</w:t>
      </w:r>
    </w:p>
    <w:p>
      <w:pPr>
        <w:spacing w:line="360" w:lineRule="auto"/>
        <w:rPr>
          <w:lang w:val="en-US" w:eastAsia="zh-CN"/>
        </w:rPr>
      </w:pPr>
    </w:p>
    <w:p>
      <w:pPr>
        <w:spacing w:line="360" w:lineRule="auto"/>
        <w:rPr>
          <w:rFonts w:hint="default" w:asciiTheme="minorEastAsia" w:hAnsiTheme="minorEastAsia" w:cstheme="minorEastAsia"/>
          <w:sz w:val="24"/>
          <w:szCs w:val="24"/>
          <w:lang w:val="en-US" w:eastAsia="zh-CN"/>
        </w:rPr>
      </w:pPr>
      <w:r>
        <w:rPr>
          <w:lang w:val="en-US" w:eastAsia="zh-CN"/>
        </w:rPr>
        <w:tab/>
      </w:r>
      <w:r>
        <w:rPr>
          <w:rFonts w:hint="default" w:ascii="Times New Roman" w:hAnsi="Times New Roman" w:eastAsia="宋体" w:cs="Times New Roman"/>
          <w:kern w:val="2"/>
          <w:sz w:val="24"/>
          <w:szCs w:val="24"/>
          <w:lang w:val="en-US" w:eastAsia="zh-CN" w:bidi="ar-SA"/>
        </w:rPr>
        <w:t>Nginx</w:t>
      </w:r>
      <w:r>
        <w:rPr>
          <w:rFonts w:hint="default" w:asciiTheme="minorEastAsia" w:hAnsiTheme="minorEastAsia" w:cstheme="minorEastAsia"/>
          <w:sz w:val="24"/>
          <w:szCs w:val="24"/>
          <w:lang w:val="en-US" w:eastAsia="zh-CN"/>
        </w:rPr>
        <w:t>配置如下所示，</w:t>
      </w:r>
      <w:r>
        <w:rPr>
          <w:rFonts w:hint="default" w:ascii="Times New Roman" w:hAnsi="Times New Roman" w:eastAsia="宋体" w:cs="Times New Roman"/>
          <w:kern w:val="2"/>
          <w:sz w:val="24"/>
          <w:szCs w:val="24"/>
          <w:lang w:val="en-US" w:eastAsia="zh-CN" w:bidi="ar-SA"/>
        </w:rPr>
        <w:t>log</w:t>
      </w:r>
      <w:r>
        <w:rPr>
          <w:rFonts w:hint="default" w:asciiTheme="minorEastAsia" w:hAnsiTheme="minorEastAsia" w:cstheme="minorEastAsia"/>
          <w:sz w:val="24"/>
          <w:szCs w:val="24"/>
          <w:lang w:val="en-US" w:eastAsia="zh-CN"/>
        </w:rPr>
        <w:t>文件输出到对应的</w:t>
      </w:r>
      <w:r>
        <w:rPr>
          <w:rFonts w:hint="default" w:ascii="Times New Roman" w:hAnsi="Times New Roman" w:eastAsia="宋体" w:cs="Times New Roman"/>
          <w:kern w:val="2"/>
          <w:sz w:val="24"/>
          <w:szCs w:val="24"/>
          <w:lang w:val="en-US" w:eastAsia="zh-CN" w:bidi="ar-SA"/>
        </w:rPr>
        <w:t>container</w:t>
      </w:r>
      <w:r>
        <w:rPr>
          <w:rFonts w:hint="default" w:asciiTheme="minorEastAsia" w:hAnsiTheme="minorEastAsia" w:cstheme="minorEastAsia"/>
          <w:sz w:val="24"/>
          <w:szCs w:val="24"/>
          <w:lang w:val="en-US" w:eastAsia="zh-CN"/>
        </w:rPr>
        <w:t>目录，然后使用</w:t>
      </w:r>
      <w:r>
        <w:rPr>
          <w:rFonts w:hint="eastAsia" w:ascii="Times New Roman" w:hAnsi="Times New Roman" w:eastAsia="宋体" w:cs="Times New Roman"/>
          <w:kern w:val="2"/>
          <w:sz w:val="24"/>
          <w:szCs w:val="24"/>
          <w:lang w:val="en-US" w:eastAsia="zh-CN" w:bidi="ar-SA"/>
        </w:rPr>
        <w:t>D</w:t>
      </w:r>
      <w:r>
        <w:rPr>
          <w:rFonts w:hint="default" w:ascii="Times New Roman" w:hAnsi="Times New Roman" w:eastAsia="宋体" w:cs="Times New Roman"/>
          <w:kern w:val="2"/>
          <w:sz w:val="24"/>
          <w:szCs w:val="24"/>
          <w:lang w:val="en-US" w:eastAsia="zh-CN" w:bidi="ar-SA"/>
        </w:rPr>
        <w:t>ocker</w:t>
      </w:r>
      <w:r>
        <w:rPr>
          <w:rFonts w:hint="default" w:asciiTheme="minorEastAsia" w:hAnsiTheme="minorEastAsia" w:cstheme="minorEastAsia"/>
          <w:sz w:val="24"/>
          <w:szCs w:val="24"/>
          <w:lang w:val="en-US" w:eastAsia="zh-CN"/>
        </w:rPr>
        <w:t>就可以挂载出来。</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server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listen 8888;</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server_name localhost;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access_log  /log/nginx/access.log;</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error_log  /log/nginx/error.log;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location /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include uwsgi_params;</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uwsgi_pass unix:///tmp/uwsgi.sock;</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proxy_redirect     off;</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proxy_set_header   Host             $http_host;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proxy_set_header   X-Real-IP        $remote_addr;</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proxy_set_header   X-Forwarded-For  $proxy_add_x_forwarded_for;</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w:t>
      </w:r>
    </w:p>
    <w:p>
      <w:pPr>
        <w:spacing w:line="360" w:lineRule="auto"/>
        <w:rPr>
          <w:lang w:val="en-US" w:eastAsia="zh-CN"/>
        </w:rPr>
      </w:pPr>
    </w:p>
    <w:p>
      <w:pPr>
        <w:spacing w:line="360" w:lineRule="auto"/>
        <w:rPr>
          <w:rFonts w:hint="default" w:asciiTheme="minorEastAsia" w:hAnsiTheme="minorEastAsia" w:cstheme="minorEastAsia"/>
          <w:sz w:val="24"/>
          <w:szCs w:val="24"/>
          <w:lang w:val="en-US" w:eastAsia="zh-CN"/>
        </w:rPr>
      </w:pPr>
      <w:r>
        <w:rPr>
          <w:lang w:val="en-US" w:eastAsia="zh-CN"/>
        </w:rPr>
        <w:tab/>
      </w:r>
      <w:r>
        <w:rPr>
          <w:rFonts w:hint="default" w:ascii="Times New Roman" w:hAnsi="Times New Roman" w:eastAsia="宋体" w:cs="Times New Roman"/>
          <w:kern w:val="2"/>
          <w:sz w:val="24"/>
          <w:szCs w:val="24"/>
          <w:lang w:val="en-US" w:eastAsia="zh-CN" w:bidi="ar-SA"/>
        </w:rPr>
        <w:t>uWSGI</w:t>
      </w:r>
      <w:r>
        <w:rPr>
          <w:rFonts w:hint="default" w:asciiTheme="minorEastAsia" w:hAnsiTheme="minorEastAsia" w:cstheme="minorEastAsia"/>
          <w:sz w:val="24"/>
          <w:szCs w:val="24"/>
          <w:lang w:val="en-US" w:eastAsia="zh-CN"/>
        </w:rPr>
        <w:t>文件配置如下，使用</w:t>
      </w:r>
      <w:r>
        <w:rPr>
          <w:rFonts w:hint="default" w:ascii="Times New Roman" w:hAnsi="Times New Roman" w:eastAsia="宋体" w:cs="Times New Roman"/>
          <w:kern w:val="2"/>
          <w:sz w:val="24"/>
          <w:szCs w:val="24"/>
          <w:lang w:val="en-US" w:eastAsia="zh-CN" w:bidi="ar-SA"/>
        </w:rPr>
        <w:t>sock</w:t>
      </w:r>
      <w:r>
        <w:rPr>
          <w:rFonts w:hint="default" w:asciiTheme="minorEastAsia" w:hAnsiTheme="minorEastAsia" w:cstheme="minorEastAsia"/>
          <w:sz w:val="24"/>
          <w:szCs w:val="24"/>
          <w:lang w:val="en-US" w:eastAsia="zh-CN"/>
        </w:rPr>
        <w:t>文件进行通信。</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[uwsgi]</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module = run_server:app</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master = true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processes = 5</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buffer-size = 65535</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socket = /tmp/uwsgi.sock</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logto = /log/application/uwsgi.log</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chmod-socket = 660</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0" w:firstLineChars="0"/>
        <w:outlineLvl w:val="9"/>
        <w:rPr>
          <w:rFonts w:hint="eastAsia"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plugin = python3</w:t>
      </w:r>
    </w:p>
    <w:p>
      <w:p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br w:type="page"/>
      </w:r>
    </w:p>
    <w:p>
      <w:pPr>
        <w:numPr>
          <w:ilvl w:val="0"/>
          <w:numId w:val="1"/>
        </w:numPr>
        <w:spacing w:line="360" w:lineRule="auto"/>
        <w:ind w:left="425" w:leftChars="0" w:hanging="425" w:firstLineChars="0"/>
        <w:outlineLvl w:val="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系统效果展示</w:t>
      </w:r>
    </w:p>
    <w:p>
      <w:pPr>
        <w:numPr>
          <w:ilvl w:val="1"/>
          <w:numId w:val="1"/>
        </w:numPr>
        <w:spacing w:line="360" w:lineRule="auto"/>
        <w:ind w:left="0" w:leftChars="0" w:firstLine="0" w:firstLineChars="0"/>
        <w:outlineLvl w:val="1"/>
        <w:rPr>
          <w:rFonts w:hint="eastAsia" w:ascii="黑体" w:hAnsi="黑体" w:eastAsia="黑体" w:cs="黑体"/>
          <w:sz w:val="24"/>
          <w:szCs w:val="24"/>
          <w:lang w:val="en-US" w:eastAsia="zh-CN"/>
        </w:rPr>
      </w:pPr>
      <w:bookmarkStart w:id="248" w:name="_Toc1233_WPSOffice_Level2"/>
      <w:bookmarkStart w:id="249" w:name="_Toc5653_WPSOffice_Level2"/>
      <w:r>
        <w:rPr>
          <w:rFonts w:hint="eastAsia" w:ascii="黑体" w:hAnsi="黑体" w:eastAsia="黑体" w:cs="黑体"/>
          <w:sz w:val="24"/>
          <w:szCs w:val="24"/>
          <w:lang w:val="en-US" w:eastAsia="zh-CN"/>
        </w:rPr>
        <w:t>用户注册</w:t>
      </w:r>
      <w:r>
        <w:rPr>
          <w:rFonts w:hint="default" w:ascii="黑体" w:hAnsi="黑体" w:eastAsia="黑体" w:cs="黑体"/>
          <w:sz w:val="24"/>
          <w:szCs w:val="24"/>
          <w:lang w:eastAsia="zh-CN"/>
        </w:rPr>
        <w:t>登录页面</w:t>
      </w:r>
      <w:bookmarkEnd w:id="248"/>
      <w:bookmarkEnd w:id="249"/>
    </w:p>
    <w:p>
      <w:pPr>
        <w:numPr>
          <w:ilvl w:val="0"/>
          <w:numId w:val="0"/>
        </w:numPr>
        <w:spacing w:line="360" w:lineRule="auto"/>
        <w:ind w:leftChars="0" w:firstLine="420" w:firstLineChars="0"/>
        <w:outlineLvl w:val="2"/>
        <w:rPr>
          <w:rFonts w:hint="default" w:asciiTheme="minorHAnsi" w:hAnsiTheme="minorHAnsi" w:eastAsiaTheme="minorEastAsia" w:cstheme="minorBidi"/>
          <w:kern w:val="2"/>
          <w:sz w:val="24"/>
          <w:szCs w:val="24"/>
          <w:lang w:eastAsia="zh-CN" w:bidi="ar-SA"/>
        </w:rPr>
      </w:pPr>
      <w:r>
        <w:rPr>
          <w:rFonts w:hint="default" w:asciiTheme="minorHAnsi" w:hAnsiTheme="minorHAnsi" w:eastAsiaTheme="minorEastAsia" w:cstheme="minorBidi"/>
          <w:kern w:val="2"/>
          <w:sz w:val="24"/>
          <w:szCs w:val="24"/>
          <w:lang w:eastAsia="zh-CN" w:bidi="ar-SA"/>
        </w:rPr>
        <w:t>用户注册登录页面如图3 登录/注册页面所示</w:t>
      </w:r>
    </w:p>
    <w:p>
      <w:pPr>
        <w:numPr>
          <w:ilvl w:val="0"/>
          <w:numId w:val="0"/>
        </w:numPr>
        <w:spacing w:line="360" w:lineRule="auto"/>
        <w:ind w:leftChars="0" w:firstLine="420" w:firstLineChars="0"/>
        <w:outlineLvl w:val="2"/>
        <w:rPr>
          <w:rFonts w:hint="eastAsia" w:asciiTheme="minorHAnsi" w:hAnsiTheme="minorHAnsi" w:eastAsiaTheme="minorEastAsia" w:cstheme="minorBidi"/>
          <w:kern w:val="2"/>
          <w:sz w:val="24"/>
          <w:szCs w:val="24"/>
          <w:lang w:eastAsia="zh-CN" w:bidi="ar-SA"/>
        </w:rPr>
      </w:pPr>
    </w:p>
    <w:p>
      <w:pPr>
        <w:numPr>
          <w:ilvl w:val="0"/>
          <w:numId w:val="0"/>
        </w:numPr>
        <w:spacing w:line="360" w:lineRule="auto"/>
        <w:ind w:leftChars="0"/>
        <w:jc w:val="center"/>
        <w:outlineLvl w:val="9"/>
      </w:pPr>
      <w:r>
        <w:drawing>
          <wp:inline distT="0" distB="0" distL="114300" distR="114300">
            <wp:extent cx="4449445" cy="4144645"/>
            <wp:effectExtent l="0" t="0" r="635" b="635"/>
            <wp:docPr id="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
                    <pic:cNvPicPr>
                      <a:picLocks noChangeAspect="1"/>
                    </pic:cNvPicPr>
                  </pic:nvPicPr>
                  <pic:blipFill>
                    <a:blip r:embed="rId13"/>
                    <a:stretch>
                      <a:fillRect/>
                    </a:stretch>
                  </pic:blipFill>
                  <pic:spPr>
                    <a:xfrm>
                      <a:off x="0" y="0"/>
                      <a:ext cx="4449445" cy="4144645"/>
                    </a:xfrm>
                    <a:prstGeom prst="rect">
                      <a:avLst/>
                    </a:prstGeom>
                    <a:noFill/>
                    <a:ln w="9525">
                      <a:noFill/>
                    </a:ln>
                  </pic:spPr>
                </pic:pic>
              </a:graphicData>
            </a:graphic>
          </wp:inline>
        </w:drawing>
      </w:r>
    </w:p>
    <w:p>
      <w:pPr>
        <w:numPr>
          <w:ilvl w:val="0"/>
          <w:numId w:val="0"/>
        </w:numPr>
        <w:spacing w:line="360" w:lineRule="auto"/>
        <w:ind w:leftChars="0"/>
        <w:jc w:val="center"/>
        <w:outlineLvl w:val="9"/>
        <w:rPr>
          <w:rFonts w:hint="default"/>
        </w:rPr>
      </w:pPr>
      <w:bookmarkStart w:id="250" w:name="_Toc17657_WPSOffice_Level3"/>
      <w:bookmarkStart w:id="251" w:name="_Toc23972_WPSOffice_Level3"/>
      <w:bookmarkStart w:id="252" w:name="_Toc7033_WPSOffice_Level3"/>
      <w:bookmarkStart w:id="253" w:name="_Toc11333_WPSOffice_Level3"/>
      <w:bookmarkStart w:id="254" w:name="_Toc29805_WPSOffice_Level3"/>
      <w:r>
        <w:rPr>
          <w:rFonts w:hint="eastAsia" w:asciiTheme="minorEastAsia" w:hAnsiTheme="minorEastAsia" w:cstheme="minorEastAsia"/>
          <w:sz w:val="24"/>
          <w:szCs w:val="24"/>
          <w:lang w:val="en-US" w:eastAsia="zh-CN"/>
        </w:rPr>
        <w:t>图</w:t>
      </w:r>
      <w:bookmarkEnd w:id="250"/>
      <w:r>
        <w:rPr>
          <w:rFonts w:hint="default" w:asciiTheme="minorEastAsia" w:hAnsiTheme="minorEastAsia" w:cstheme="minorEastAsia"/>
          <w:sz w:val="24"/>
          <w:szCs w:val="24"/>
          <w:lang w:eastAsia="zh-CN"/>
        </w:rPr>
        <w:t>3 登录/注册页面</w:t>
      </w:r>
      <w:bookmarkEnd w:id="251"/>
      <w:bookmarkEnd w:id="252"/>
      <w:bookmarkEnd w:id="253"/>
      <w:bookmarkEnd w:id="254"/>
    </w:p>
    <w:p>
      <w:pPr>
        <w:rPr>
          <w:rFonts w:hint="default" w:ascii="黑体" w:hAnsi="黑体" w:eastAsia="黑体" w:cs="黑体"/>
          <w:sz w:val="24"/>
          <w:szCs w:val="24"/>
          <w:lang w:eastAsia="zh-CN"/>
        </w:rPr>
      </w:pPr>
      <w:bookmarkStart w:id="255" w:name="_Toc9868_WPSOffice_Level2"/>
    </w:p>
    <w:p>
      <w:pPr>
        <w:numPr>
          <w:ilvl w:val="1"/>
          <w:numId w:val="1"/>
        </w:numPr>
        <w:spacing w:line="360" w:lineRule="auto"/>
        <w:ind w:left="0" w:leftChars="0" w:firstLine="0" w:firstLineChars="0"/>
        <w:outlineLvl w:val="1"/>
        <w:rPr>
          <w:rFonts w:hint="eastAsia" w:ascii="黑体" w:hAnsi="黑体" w:eastAsia="黑体" w:cs="黑体"/>
          <w:sz w:val="24"/>
          <w:szCs w:val="24"/>
          <w:lang w:val="en-US" w:eastAsia="zh-CN"/>
        </w:rPr>
      </w:pPr>
      <w:bookmarkStart w:id="256" w:name="_Toc5713_WPSOffice_Level2"/>
      <w:r>
        <w:rPr>
          <w:rFonts w:hint="default" w:ascii="黑体" w:hAnsi="黑体" w:eastAsia="黑体" w:cs="黑体"/>
          <w:sz w:val="24"/>
          <w:szCs w:val="24"/>
          <w:lang w:eastAsia="zh-CN"/>
        </w:rPr>
        <w:t>主页概览</w:t>
      </w:r>
      <w:bookmarkEnd w:id="255"/>
      <w:bookmarkEnd w:id="256"/>
    </w:p>
    <w:p>
      <w:pPr>
        <w:numPr>
          <w:ilvl w:val="0"/>
          <w:numId w:val="0"/>
        </w:numPr>
        <w:spacing w:line="360" w:lineRule="auto"/>
        <w:ind w:leftChars="0" w:firstLine="420" w:firstLineChars="0"/>
        <w:outlineLvl w:val="2"/>
        <w:rPr>
          <w:rFonts w:hint="default" w:asciiTheme="minorHAnsi" w:hAnsiTheme="minorHAnsi" w:eastAsiaTheme="minorEastAsia" w:cstheme="minorBidi"/>
          <w:kern w:val="2"/>
          <w:sz w:val="24"/>
          <w:szCs w:val="24"/>
          <w:lang w:eastAsia="zh-CN" w:bidi="ar-SA"/>
        </w:rPr>
      </w:pPr>
      <w:r>
        <w:rPr>
          <w:rFonts w:hint="default" w:asciiTheme="minorHAnsi" w:hAnsiTheme="minorHAnsi" w:eastAsiaTheme="minorEastAsia" w:cstheme="minorBidi"/>
          <w:kern w:val="2"/>
          <w:sz w:val="24"/>
          <w:szCs w:val="24"/>
          <w:lang w:eastAsia="zh-CN" w:bidi="ar-SA"/>
        </w:rPr>
        <w:t>主页概览如图4和图5主页概览所示</w:t>
      </w:r>
    </w:p>
    <w:p>
      <w:pPr>
        <w:numPr>
          <w:ilvl w:val="0"/>
          <w:numId w:val="0"/>
        </w:numPr>
        <w:spacing w:line="360" w:lineRule="auto"/>
        <w:ind w:leftChars="0" w:firstLine="420" w:firstLineChars="0"/>
        <w:outlineLvl w:val="2"/>
        <w:rPr>
          <w:rFonts w:hint="eastAsia" w:asciiTheme="minorHAnsi" w:hAnsiTheme="minorHAnsi" w:eastAsiaTheme="minorEastAsia" w:cstheme="minorBidi"/>
          <w:kern w:val="2"/>
          <w:sz w:val="24"/>
          <w:szCs w:val="24"/>
          <w:lang w:eastAsia="zh-CN" w:bidi="ar-SA"/>
        </w:rPr>
      </w:pPr>
    </w:p>
    <w:p>
      <w:pPr>
        <w:numPr>
          <w:ilvl w:val="0"/>
          <w:numId w:val="0"/>
        </w:numPr>
        <w:spacing w:line="360" w:lineRule="auto"/>
        <w:ind w:leftChars="0"/>
        <w:jc w:val="center"/>
        <w:outlineLvl w:val="1"/>
        <w:rPr>
          <w:rFonts w:hint="eastAsia" w:ascii="黑体" w:hAnsi="黑体" w:eastAsia="黑体" w:cs="黑体"/>
          <w:sz w:val="24"/>
          <w:szCs w:val="24"/>
          <w:lang w:val="en-US" w:eastAsia="zh-CN"/>
        </w:rPr>
      </w:pPr>
      <w:r>
        <w:drawing>
          <wp:inline distT="0" distB="0" distL="114300" distR="114300">
            <wp:extent cx="3517900" cy="3656330"/>
            <wp:effectExtent l="0" t="0" r="2540" b="1270"/>
            <wp:docPr id="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5"/>
                    <pic:cNvPicPr>
                      <a:picLocks noChangeAspect="1"/>
                    </pic:cNvPicPr>
                  </pic:nvPicPr>
                  <pic:blipFill>
                    <a:blip r:embed="rId14"/>
                    <a:stretch>
                      <a:fillRect/>
                    </a:stretch>
                  </pic:blipFill>
                  <pic:spPr>
                    <a:xfrm>
                      <a:off x="0" y="0"/>
                      <a:ext cx="3517900" cy="3656330"/>
                    </a:xfrm>
                    <a:prstGeom prst="rect">
                      <a:avLst/>
                    </a:prstGeom>
                    <a:noFill/>
                    <a:ln w="9525">
                      <a:noFill/>
                    </a:ln>
                  </pic:spPr>
                </pic:pic>
              </a:graphicData>
            </a:graphic>
          </wp:inline>
        </w:drawing>
      </w:r>
    </w:p>
    <w:p>
      <w:pPr>
        <w:numPr>
          <w:ilvl w:val="0"/>
          <w:numId w:val="0"/>
        </w:numPr>
        <w:spacing w:line="360" w:lineRule="auto"/>
        <w:ind w:leftChars="0" w:firstLine="420" w:firstLineChars="0"/>
        <w:jc w:val="center"/>
        <w:outlineLvl w:val="9"/>
        <w:rPr>
          <w:rFonts w:hint="default" w:asciiTheme="minorEastAsia" w:hAnsiTheme="minorEastAsia" w:cstheme="minorEastAsia"/>
          <w:sz w:val="24"/>
          <w:szCs w:val="24"/>
          <w:lang w:eastAsia="zh-CN"/>
        </w:rPr>
      </w:pPr>
      <w:bookmarkStart w:id="257" w:name="_Toc1593_WPSOffice_Level3"/>
      <w:bookmarkStart w:id="258" w:name="_Toc2621_WPSOffice_Level3"/>
      <w:bookmarkStart w:id="259" w:name="_Toc2353_WPSOffice_Level3"/>
      <w:bookmarkStart w:id="260" w:name="_Toc14332_WPSOffice_Level3"/>
      <w:r>
        <w:rPr>
          <w:rFonts w:hint="eastAsia" w:asciiTheme="minorEastAsia" w:hAnsiTheme="minorEastAsia" w:cstheme="minorEastAsia"/>
          <w:sz w:val="24"/>
          <w:szCs w:val="24"/>
          <w:lang w:val="en-US" w:eastAsia="zh-CN"/>
        </w:rPr>
        <w:t>图</w:t>
      </w:r>
      <w:r>
        <w:rPr>
          <w:rFonts w:hint="default" w:asciiTheme="minorEastAsia" w:hAnsiTheme="minorEastAsia" w:cstheme="minorEastAsia"/>
          <w:sz w:val="24"/>
          <w:szCs w:val="24"/>
          <w:lang w:eastAsia="zh-CN"/>
        </w:rPr>
        <w:t>4 主页概览</w:t>
      </w:r>
      <w:bookmarkEnd w:id="257"/>
      <w:bookmarkEnd w:id="258"/>
      <w:bookmarkEnd w:id="259"/>
      <w:bookmarkEnd w:id="260"/>
    </w:p>
    <w:p>
      <w:pPr>
        <w:spacing w:line="360" w:lineRule="auto"/>
        <w:jc w:val="center"/>
        <w:rPr>
          <w:rFonts w:hint="eastAsia"/>
          <w:lang w:val="en-US" w:eastAsia="zh-CN"/>
        </w:rPr>
      </w:pPr>
      <w:r>
        <w:drawing>
          <wp:inline distT="0" distB="0" distL="114300" distR="114300">
            <wp:extent cx="3335655" cy="3449955"/>
            <wp:effectExtent l="0" t="0" r="1905" b="9525"/>
            <wp:docPr id="3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6"/>
                    <pic:cNvPicPr>
                      <a:picLocks noChangeAspect="1"/>
                    </pic:cNvPicPr>
                  </pic:nvPicPr>
                  <pic:blipFill>
                    <a:blip r:embed="rId15"/>
                    <a:stretch>
                      <a:fillRect/>
                    </a:stretch>
                  </pic:blipFill>
                  <pic:spPr>
                    <a:xfrm>
                      <a:off x="0" y="0"/>
                      <a:ext cx="3335655" cy="3449955"/>
                    </a:xfrm>
                    <a:prstGeom prst="rect">
                      <a:avLst/>
                    </a:prstGeom>
                    <a:noFill/>
                    <a:ln w="9525">
                      <a:noFill/>
                    </a:ln>
                  </pic:spPr>
                </pic:pic>
              </a:graphicData>
            </a:graphic>
          </wp:inline>
        </w:drawing>
      </w:r>
    </w:p>
    <w:p>
      <w:pPr>
        <w:spacing w:line="360" w:lineRule="auto"/>
        <w:jc w:val="center"/>
      </w:pPr>
      <w:bookmarkStart w:id="261" w:name="_Toc27302_WPSOffice_Level3"/>
      <w:bookmarkStart w:id="262" w:name="_Toc3983_WPSOffice_Level3"/>
    </w:p>
    <w:p>
      <w:pPr>
        <w:spacing w:line="360" w:lineRule="auto"/>
        <w:jc w:val="center"/>
        <w:rPr>
          <w:rFonts w:hint="default" w:asciiTheme="minorEastAsia" w:hAnsiTheme="minorEastAsia" w:cstheme="minorEastAsia"/>
          <w:sz w:val="24"/>
          <w:szCs w:val="24"/>
          <w:lang w:eastAsia="zh-CN"/>
        </w:rPr>
      </w:pPr>
      <w:bookmarkStart w:id="263" w:name="_Toc29491_WPSOffice_Level3"/>
      <w:bookmarkStart w:id="264" w:name="_Toc102_WPSOffice_Level3"/>
      <w:r>
        <w:rPr>
          <w:rFonts w:hint="eastAsia" w:asciiTheme="minorEastAsia" w:hAnsiTheme="minorEastAsia" w:cstheme="minorEastAsia"/>
          <w:sz w:val="24"/>
          <w:szCs w:val="24"/>
          <w:lang w:val="en-US" w:eastAsia="zh-CN"/>
        </w:rPr>
        <w:t>图</w:t>
      </w:r>
      <w:r>
        <w:rPr>
          <w:rFonts w:hint="default" w:asciiTheme="minorEastAsia" w:hAnsiTheme="minorEastAsia" w:cstheme="minorEastAsia"/>
          <w:sz w:val="24"/>
          <w:szCs w:val="24"/>
          <w:lang w:eastAsia="zh-CN"/>
        </w:rPr>
        <w:t>5 主页概览</w:t>
      </w:r>
      <w:bookmarkEnd w:id="261"/>
      <w:bookmarkEnd w:id="262"/>
      <w:bookmarkEnd w:id="263"/>
      <w:bookmarkEnd w:id="264"/>
    </w:p>
    <w:p>
      <w:pPr>
        <w:spacing w:line="360" w:lineRule="auto"/>
        <w:ind w:firstLine="420" w:firstLineChars="0"/>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由于是</w:t>
      </w:r>
      <w:r>
        <w:rPr>
          <w:rFonts w:hint="eastAsia" w:ascii="Times New Roman" w:hAnsi="Times New Roman" w:eastAsia="宋体" w:cs="Times New Roman"/>
          <w:kern w:val="2"/>
          <w:sz w:val="24"/>
          <w:szCs w:val="24"/>
          <w:lang w:val="en-US" w:eastAsia="zh-CN" w:bidi="ar-SA"/>
        </w:rPr>
        <w:t>C</w:t>
      </w:r>
      <w:r>
        <w:rPr>
          <w:rFonts w:hint="default" w:ascii="Times New Roman" w:hAnsi="Times New Roman" w:eastAsia="宋体" w:cs="Times New Roman"/>
          <w:kern w:val="2"/>
          <w:sz w:val="24"/>
          <w:szCs w:val="24"/>
          <w:lang w:val="en-US" w:eastAsia="zh-CN" w:bidi="ar-SA"/>
        </w:rPr>
        <w:t>hrome</w:t>
      </w:r>
      <w:r>
        <w:rPr>
          <w:rFonts w:hint="default" w:asciiTheme="minorEastAsia" w:hAnsiTheme="minorEastAsia" w:eastAsiaTheme="minorEastAsia" w:cstheme="minorEastAsia"/>
          <w:sz w:val="24"/>
          <w:szCs w:val="24"/>
          <w:lang w:eastAsia="zh-CN"/>
        </w:rPr>
        <w:t>插件作为前端展示，所以界面可能略为简陋。经研究，一个新的</w:t>
      </w:r>
      <w:r>
        <w:rPr>
          <w:rFonts w:hint="default" w:ascii="Times New Roman" w:hAnsi="Times New Roman" w:eastAsia="宋体" w:cs="Times New Roman"/>
          <w:kern w:val="2"/>
          <w:sz w:val="24"/>
          <w:szCs w:val="24"/>
          <w:lang w:val="en-US" w:eastAsia="zh-CN" w:bidi="ar-SA"/>
        </w:rPr>
        <w:t>app</w:t>
      </w:r>
      <w:r>
        <w:rPr>
          <w:rFonts w:hint="default" w:asciiTheme="minorEastAsia" w:hAnsiTheme="minorEastAsia" w:eastAsiaTheme="minorEastAsia" w:cstheme="minorEastAsia"/>
          <w:sz w:val="24"/>
          <w:szCs w:val="24"/>
          <w:lang w:eastAsia="zh-CN"/>
        </w:rPr>
        <w:t>不应该有太多的功能，当目录跳转达到三级的时候，用户就会有厌烦的感觉。新的</w:t>
      </w:r>
      <w:r>
        <w:rPr>
          <w:rFonts w:hint="default" w:ascii="Times New Roman" w:hAnsi="Times New Roman" w:eastAsia="宋体" w:cs="Times New Roman"/>
          <w:kern w:val="2"/>
          <w:sz w:val="24"/>
          <w:szCs w:val="24"/>
          <w:lang w:val="en-US" w:eastAsia="zh-CN" w:bidi="ar-SA"/>
        </w:rPr>
        <w:t>app</w:t>
      </w:r>
      <w:r>
        <w:rPr>
          <w:rFonts w:hint="default" w:asciiTheme="minorEastAsia" w:hAnsiTheme="minorEastAsia" w:eastAsiaTheme="minorEastAsia" w:cstheme="minorEastAsia"/>
          <w:sz w:val="24"/>
          <w:szCs w:val="24"/>
          <w:lang w:eastAsia="zh-CN"/>
        </w:rPr>
        <w:t>讲究的是简单、易上手，也很符合本文。第一栏是博客展示，它将会展示博客的标题，最多展示三条，点击对应用户头像可以跳转到对应的博客页面。第二栏是电影栏目，左边的是正在上映的电影，右边的是准备上映的电影。每个电影中点击对应电影的背景，将可以看到电影的简介，点击黑框框（黑框框展示了电影的评分、地区还有热度）将可以跳转去对应地区的购票链接。对于还没有上映的电影，点击黑框框将会跳转去电影的预告片，让用户了解电影的大概画面。第三栏是用户地区附近的美食，包括美食的题目还有地址等，右边还有一个更多的按钮，表示美团的团购信息，可以一键点击，进行购买。最后一栏是飞机票价的信息，显示的是机票路径，机票日期还有机票价格。可以一键点击，进行购买。顶头的</w:t>
      </w:r>
      <w:r>
        <w:rPr>
          <w:rFonts w:hint="default" w:ascii="Times New Roman" w:hAnsi="Times New Roman" w:eastAsia="宋体" w:cs="Times New Roman"/>
          <w:kern w:val="2"/>
          <w:sz w:val="24"/>
          <w:szCs w:val="24"/>
          <w:lang w:val="en-US" w:eastAsia="zh-CN" w:bidi="ar-SA"/>
        </w:rPr>
        <w:t>app</w:t>
      </w:r>
      <w:r>
        <w:rPr>
          <w:rFonts w:hint="default" w:asciiTheme="minorEastAsia" w:hAnsiTheme="minorEastAsia" w:eastAsiaTheme="minorEastAsia" w:cstheme="minorEastAsia"/>
          <w:sz w:val="24"/>
          <w:szCs w:val="24"/>
          <w:lang w:eastAsia="zh-CN"/>
        </w:rPr>
        <w:t>栏具有搜索和消息提示功能，右边还有用户信息配置功能，由于这些功能实现的比较简陋而且不是本文所研究，这里不一一阐述。</w:t>
      </w:r>
    </w:p>
    <w:p>
      <w:pPr>
        <w:spacing w:line="360" w:lineRule="auto"/>
        <w:rPr>
          <w:rFonts w:hint="eastAsia" w:asciiTheme="minorEastAsia" w:hAnsiTheme="minorEastAsia" w:eastAsiaTheme="minorEastAsia" w:cstheme="minorEastAsia"/>
          <w:sz w:val="24"/>
          <w:szCs w:val="24"/>
          <w:lang w:val="en-US" w:eastAsia="zh-CN"/>
        </w:rPr>
      </w:pPr>
    </w:p>
    <w:p>
      <w:pPr>
        <w:spacing w:line="360" w:lineRule="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br w:type="page"/>
      </w:r>
    </w:p>
    <w:p>
      <w:pPr>
        <w:numPr>
          <w:ilvl w:val="0"/>
          <w:numId w:val="1"/>
        </w:numPr>
        <w:spacing w:line="360" w:lineRule="auto"/>
        <w:ind w:left="425" w:leftChars="0" w:hanging="425" w:firstLineChars="0"/>
        <w:outlineLvl w:val="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总结与展望</w:t>
      </w:r>
    </w:p>
    <w:p>
      <w:pPr>
        <w:numPr>
          <w:ilvl w:val="1"/>
          <w:numId w:val="1"/>
        </w:numPr>
        <w:spacing w:line="360" w:lineRule="auto"/>
        <w:ind w:left="0" w:leftChars="0" w:firstLine="0" w:firstLineChars="0"/>
        <w:outlineLvl w:val="1"/>
        <w:rPr>
          <w:rFonts w:hint="eastAsia" w:ascii="黑体" w:hAnsi="黑体" w:eastAsia="黑体" w:cs="黑体"/>
          <w:sz w:val="24"/>
          <w:szCs w:val="24"/>
          <w:lang w:val="en-US" w:eastAsia="zh-CN"/>
        </w:rPr>
      </w:pPr>
      <w:bookmarkStart w:id="265" w:name="_Toc28387_WPSOffice_Level2"/>
      <w:bookmarkStart w:id="266" w:name="_Toc3995_WPSOffice_Level2"/>
      <w:r>
        <w:rPr>
          <w:rFonts w:hint="eastAsia" w:ascii="黑体" w:hAnsi="黑体" w:eastAsia="黑体" w:cs="黑体"/>
          <w:sz w:val="24"/>
          <w:szCs w:val="24"/>
          <w:lang w:val="en-US" w:eastAsia="zh-CN"/>
        </w:rPr>
        <w:t>总结</w:t>
      </w:r>
      <w:bookmarkEnd w:id="265"/>
      <w:bookmarkEnd w:id="266"/>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val="en-US" w:eastAsia="zh-CN"/>
        </w:rPr>
        <w:t>本文对爬虫这一计算机领域做了较浅的研究和分析，分别对美团、携程、</w:t>
      </w:r>
      <w:r>
        <w:rPr>
          <w:rFonts w:hint="default" w:ascii="Times New Roman" w:hAnsi="Times New Roman" w:eastAsia="宋体" w:cs="Times New Roman"/>
          <w:kern w:val="2"/>
          <w:sz w:val="24"/>
          <w:szCs w:val="24"/>
          <w:lang w:val="en-US" w:eastAsia="zh-CN" w:bidi="ar-SA"/>
        </w:rPr>
        <w:t>meidum</w:t>
      </w:r>
      <w:r>
        <w:rPr>
          <w:rFonts w:hint="default" w:asciiTheme="minorEastAsia" w:hAnsiTheme="minorEastAsia" w:eastAsiaTheme="minorEastAsia" w:cstheme="minorEastAsia"/>
          <w:sz w:val="24"/>
          <w:szCs w:val="24"/>
          <w:lang w:val="en-US" w:eastAsia="zh-CN"/>
        </w:rPr>
        <w:t>博客网页和豆瓣电影等网页结构进行了分析，利用</w:t>
      </w:r>
      <w:r>
        <w:rPr>
          <w:rFonts w:hint="eastAsia" w:ascii="Times New Roman" w:hAnsi="Times New Roman" w:eastAsia="宋体" w:cs="Times New Roman"/>
          <w:kern w:val="2"/>
          <w:sz w:val="24"/>
          <w:szCs w:val="24"/>
          <w:lang w:val="en-US" w:eastAsia="zh-CN" w:bidi="ar-SA"/>
        </w:rPr>
        <w:t>XPath</w:t>
      </w:r>
      <w:r>
        <w:rPr>
          <w:rFonts w:hint="default" w:asciiTheme="minorEastAsia" w:hAnsiTheme="minorEastAsia" w:eastAsiaTheme="minorEastAsia" w:cstheme="minorEastAsia"/>
          <w:sz w:val="24"/>
          <w:szCs w:val="24"/>
          <w:lang w:val="en-US" w:eastAsia="zh-CN"/>
        </w:rPr>
        <w:t>提取出所需要的</w:t>
      </w:r>
      <w:r>
        <w:rPr>
          <w:rFonts w:hint="eastAsia" w:ascii="Times New Roman" w:hAnsi="Times New Roman" w:eastAsia="宋体" w:cs="Times New Roman"/>
          <w:kern w:val="2"/>
          <w:sz w:val="24"/>
          <w:szCs w:val="24"/>
          <w:lang w:val="en-US" w:eastAsia="zh-CN" w:bidi="ar-SA"/>
        </w:rPr>
        <w:t>XML</w:t>
      </w:r>
      <w:r>
        <w:rPr>
          <w:rFonts w:hint="default" w:asciiTheme="minorEastAsia" w:hAnsiTheme="minorEastAsia" w:eastAsiaTheme="minorEastAsia" w:cstheme="minorEastAsia"/>
          <w:sz w:val="24"/>
          <w:szCs w:val="24"/>
          <w:lang w:val="en-US" w:eastAsia="zh-CN"/>
        </w:rPr>
        <w:t>节点以及使用正则筛选出自己想要的信息。为了更好的用户体验，前端使用</w:t>
      </w:r>
      <w:r>
        <w:rPr>
          <w:rFonts w:hint="eastAsia" w:ascii="Times New Roman" w:hAnsi="Times New Roman" w:eastAsia="宋体" w:cs="Times New Roman"/>
          <w:kern w:val="2"/>
          <w:sz w:val="24"/>
          <w:szCs w:val="24"/>
          <w:lang w:val="en-US" w:eastAsia="zh-CN" w:bidi="ar-SA"/>
        </w:rPr>
        <w:t>Chrome</w:t>
      </w:r>
      <w:r>
        <w:rPr>
          <w:rFonts w:hint="default" w:asciiTheme="minorEastAsia" w:hAnsiTheme="minorEastAsia" w:eastAsiaTheme="minorEastAsia" w:cstheme="minorEastAsia"/>
          <w:sz w:val="24"/>
          <w:szCs w:val="24"/>
          <w:lang w:val="en-US" w:eastAsia="zh-CN"/>
        </w:rPr>
        <w:t>插件作为客户端，使得用户只需要打开</w:t>
      </w:r>
      <w:r>
        <w:rPr>
          <w:rFonts w:hint="eastAsia" w:ascii="Times New Roman" w:hAnsi="Times New Roman" w:eastAsia="宋体" w:cs="Times New Roman"/>
          <w:kern w:val="2"/>
          <w:sz w:val="24"/>
          <w:szCs w:val="24"/>
          <w:lang w:val="en-US" w:eastAsia="zh-CN" w:bidi="ar-SA"/>
        </w:rPr>
        <w:t>Chrome</w:t>
      </w:r>
      <w:r>
        <w:rPr>
          <w:rFonts w:hint="default" w:asciiTheme="minorEastAsia" w:hAnsiTheme="minorEastAsia" w:eastAsiaTheme="minorEastAsia" w:cstheme="minorEastAsia"/>
          <w:sz w:val="24"/>
          <w:szCs w:val="24"/>
          <w:lang w:val="en-US" w:eastAsia="zh-CN"/>
        </w:rPr>
        <w:t>浏览器，就能实时看到最新的推送消息。最后，为了各个用户之间可以交流，本文增加了评论模块，使得用户之间可以互相反馈，但由于用户生态系统还没完善，本文并未对这模块进行深入实现。</w:t>
      </w:r>
      <w:r>
        <w:rPr>
          <w:rFonts w:hint="default" w:asciiTheme="minorEastAsia" w:hAnsiTheme="minorEastAsia" w:cstheme="minorEastAsia"/>
          <w:sz w:val="24"/>
          <w:szCs w:val="24"/>
          <w:lang w:eastAsia="zh-CN"/>
        </w:rPr>
        <w:t>总的来说，本文还只是一个可运行的系统，没有经过长时间的累积，只在服务器上部署了一个月时间左右。经测试，后台系统可以撑住一秒1000左右的并发访问量，对于</w:t>
      </w:r>
      <w:r>
        <w:rPr>
          <w:rFonts w:hint="eastAsia" w:ascii="Times New Roman" w:hAnsi="Times New Roman" w:eastAsia="宋体" w:cs="Times New Roman"/>
          <w:kern w:val="2"/>
          <w:sz w:val="24"/>
          <w:szCs w:val="24"/>
          <w:lang w:val="en-US" w:eastAsia="zh-CN" w:bidi="ar-SA"/>
        </w:rPr>
        <w:t>Python</w:t>
      </w:r>
      <w:r>
        <w:rPr>
          <w:rFonts w:hint="default" w:asciiTheme="minorEastAsia" w:hAnsiTheme="minorEastAsia" w:cstheme="minorEastAsia"/>
          <w:sz w:val="24"/>
          <w:szCs w:val="24"/>
          <w:lang w:eastAsia="zh-CN"/>
        </w:rPr>
        <w:t>这种弱类型语言还有使用了</w:t>
      </w:r>
      <w:r>
        <w:rPr>
          <w:rFonts w:hint="eastAsia" w:ascii="Times New Roman" w:hAnsi="Times New Roman" w:eastAsia="宋体" w:cs="Times New Roman"/>
          <w:kern w:val="2"/>
          <w:sz w:val="24"/>
          <w:szCs w:val="24"/>
          <w:lang w:val="en-US" w:eastAsia="zh-CN" w:bidi="ar-SA"/>
        </w:rPr>
        <w:t>ORM</w:t>
      </w:r>
      <w:r>
        <w:rPr>
          <w:rFonts w:hint="default" w:asciiTheme="minorEastAsia" w:hAnsiTheme="minorEastAsia" w:cstheme="minorEastAsia"/>
          <w:sz w:val="24"/>
          <w:szCs w:val="24"/>
          <w:lang w:eastAsia="zh-CN"/>
        </w:rPr>
        <w:t>框架来说，个人感觉达到预期。当然，可圈可点的地方还是有很多的，以后本系统还会一直的运行着，并为用户提供优质的信息推送服务。</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val="en-US" w:eastAsia="zh-CN"/>
        </w:rPr>
        <w:t>本文也有很多不足的地方，比如对于</w:t>
      </w:r>
      <w:r>
        <w:rPr>
          <w:rFonts w:hint="default" w:ascii="Times New Roman" w:hAnsi="Times New Roman" w:eastAsia="宋体" w:cs="Times New Roman"/>
          <w:kern w:val="2"/>
          <w:sz w:val="24"/>
          <w:szCs w:val="24"/>
          <w:lang w:val="en-US" w:eastAsia="zh-CN" w:bidi="ar-SA"/>
        </w:rPr>
        <w:t>medium</w:t>
      </w:r>
      <w:r>
        <w:rPr>
          <w:rFonts w:hint="default" w:asciiTheme="minorEastAsia" w:hAnsiTheme="minorEastAsia" w:eastAsiaTheme="minorEastAsia" w:cstheme="minorEastAsia"/>
          <w:sz w:val="24"/>
          <w:szCs w:val="24"/>
          <w:lang w:val="en-US" w:eastAsia="zh-CN"/>
        </w:rPr>
        <w:t>博客爬虫的实现，无法利用</w:t>
      </w:r>
      <w:r>
        <w:rPr>
          <w:rFonts w:hint="eastAsia" w:ascii="Times New Roman" w:hAnsi="Times New Roman" w:eastAsia="宋体" w:cs="Times New Roman"/>
          <w:kern w:val="2"/>
          <w:sz w:val="24"/>
          <w:szCs w:val="24"/>
          <w:lang w:val="en-US" w:eastAsia="zh-CN" w:bidi="ar-SA"/>
        </w:rPr>
        <w:t>XPath</w:t>
      </w:r>
      <w:r>
        <w:rPr>
          <w:rFonts w:hint="default" w:asciiTheme="minorEastAsia" w:hAnsiTheme="minorEastAsia" w:eastAsiaTheme="minorEastAsia" w:cstheme="minorEastAsia"/>
          <w:sz w:val="24"/>
          <w:szCs w:val="24"/>
          <w:lang w:val="en-US" w:eastAsia="zh-CN"/>
        </w:rPr>
        <w:t>获得博客发表者的头像，转而使用正则表达式获得。前端只是简单的显示逻辑，并没有涉及可配置部分。只部署在服务器上但运行情况还算良好。</w:t>
      </w:r>
      <w:r>
        <w:rPr>
          <w:rFonts w:hint="default" w:asciiTheme="minorEastAsia" w:hAnsiTheme="minorEastAsia" w:cstheme="minorEastAsia"/>
          <w:sz w:val="24"/>
          <w:szCs w:val="24"/>
          <w:lang w:eastAsia="zh-CN"/>
        </w:rPr>
        <w:t>在</w:t>
      </w:r>
      <w:r>
        <w:rPr>
          <w:rFonts w:hint="default" w:ascii="Times New Roman" w:hAnsi="Times New Roman" w:eastAsia="宋体" w:cs="Times New Roman"/>
          <w:kern w:val="2"/>
          <w:sz w:val="24"/>
          <w:szCs w:val="24"/>
          <w:lang w:val="en-US" w:eastAsia="zh-CN" w:bidi="ar-SA"/>
        </w:rPr>
        <w:t>UI</w:t>
      </w:r>
      <w:r>
        <w:rPr>
          <w:rFonts w:hint="default" w:asciiTheme="minorEastAsia" w:hAnsiTheme="minorEastAsia" w:cstheme="minorEastAsia"/>
          <w:sz w:val="24"/>
          <w:szCs w:val="24"/>
          <w:lang w:eastAsia="zh-CN"/>
        </w:rPr>
        <w:t>显示方面，也没有过多使用炫酷的</w:t>
      </w:r>
      <w:r>
        <w:rPr>
          <w:rFonts w:hint="default" w:ascii="Times New Roman" w:hAnsi="Times New Roman" w:eastAsia="宋体" w:cs="Times New Roman"/>
          <w:kern w:val="2"/>
          <w:sz w:val="21"/>
          <w:szCs w:val="24"/>
          <w:lang w:val="en-US" w:eastAsia="zh-CN" w:bidi="ar-SA"/>
        </w:rPr>
        <w:t>UI</w:t>
      </w:r>
      <w:r>
        <w:rPr>
          <w:rFonts w:hint="default" w:asciiTheme="minorEastAsia" w:hAnsiTheme="minorEastAsia" w:cstheme="minorEastAsia"/>
          <w:sz w:val="24"/>
          <w:szCs w:val="24"/>
          <w:lang w:eastAsia="zh-CN"/>
        </w:rPr>
        <w:t>效果，使得用户使用起来可能会有点不适应。架构起来写代码也不算特别的方便。总的来说，无论是架构还是思路，都有很大的上升空间。</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在完成毕业设计和毕业论文过程中，遇到问题能以积极的心态去面对，不逃避。认真思考，从问题中吸取经验教训，通过不断的努力，完成了毕业设计</w:t>
      </w:r>
      <w:r>
        <w:rPr>
          <w:rFonts w:hint="default" w:asciiTheme="minorEastAsia" w:hAnsiTheme="minorEastAsia" w:cstheme="minorEastAsia"/>
          <w:sz w:val="24"/>
          <w:szCs w:val="24"/>
          <w:lang w:eastAsia="zh-CN"/>
        </w:rPr>
        <w:t>和毕业论文</w:t>
      </w:r>
      <w:r>
        <w:rPr>
          <w:rFonts w:hint="default" w:asciiTheme="minorEastAsia" w:hAnsiTheme="minorEastAsia" w:eastAsiaTheme="minorEastAsia" w:cstheme="minorEastAsia"/>
          <w:sz w:val="24"/>
          <w:szCs w:val="24"/>
          <w:lang w:val="en-US" w:eastAsia="zh-CN"/>
        </w:rPr>
        <w:t>。</w:t>
      </w:r>
    </w:p>
    <w:p>
      <w:pPr>
        <w:numPr>
          <w:ilvl w:val="1"/>
          <w:numId w:val="1"/>
        </w:numPr>
        <w:spacing w:line="360" w:lineRule="auto"/>
        <w:ind w:left="0" w:leftChars="0" w:firstLine="0" w:firstLineChars="0"/>
        <w:outlineLvl w:val="1"/>
        <w:rPr>
          <w:rFonts w:hint="eastAsia" w:ascii="黑体" w:hAnsi="黑体" w:eastAsia="黑体" w:cs="黑体"/>
          <w:sz w:val="24"/>
          <w:szCs w:val="24"/>
          <w:lang w:val="en-US" w:eastAsia="zh-CN"/>
        </w:rPr>
      </w:pPr>
      <w:bookmarkStart w:id="267" w:name="_Toc15689_WPSOffice_Level2"/>
      <w:bookmarkStart w:id="268" w:name="_Toc7001_WPSOffice_Level2"/>
      <w:r>
        <w:rPr>
          <w:rFonts w:hint="eastAsia" w:ascii="黑体" w:hAnsi="黑体" w:eastAsia="黑体" w:cs="黑体"/>
          <w:sz w:val="24"/>
          <w:szCs w:val="24"/>
          <w:lang w:val="en-US" w:eastAsia="zh-CN"/>
        </w:rPr>
        <w:t>展望</w:t>
      </w:r>
      <w:bookmarkEnd w:id="267"/>
      <w:bookmarkEnd w:id="268"/>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在毕业设计与撰写毕业论文中，从零到无学习了前端</w:t>
      </w:r>
      <w:r>
        <w:rPr>
          <w:rFonts w:hint="eastAsia" w:ascii="Times New Roman" w:hAnsi="Times New Roman" w:eastAsia="宋体" w:cs="Times New Roman"/>
          <w:kern w:val="2"/>
          <w:sz w:val="24"/>
          <w:szCs w:val="24"/>
          <w:lang w:val="en-US" w:eastAsia="zh-CN" w:bidi="ar-SA"/>
        </w:rPr>
        <w:t>React</w:t>
      </w:r>
      <w:r>
        <w:rPr>
          <w:rFonts w:hint="default" w:asciiTheme="minorEastAsia" w:hAnsiTheme="minorEastAsia" w:eastAsiaTheme="minorEastAsia" w:cstheme="minorEastAsia"/>
          <w:sz w:val="24"/>
          <w:szCs w:val="24"/>
          <w:lang w:val="en-US" w:eastAsia="zh-CN"/>
        </w:rPr>
        <w:t>框架和</w:t>
      </w:r>
      <w:r>
        <w:rPr>
          <w:rFonts w:hint="eastAsia" w:ascii="Times New Roman" w:hAnsi="Times New Roman" w:eastAsia="宋体" w:cs="Times New Roman"/>
          <w:kern w:val="2"/>
          <w:sz w:val="24"/>
          <w:szCs w:val="24"/>
          <w:lang w:val="en-US" w:eastAsia="zh-CN" w:bidi="ar-SA"/>
        </w:rPr>
        <w:t>M</w:t>
      </w:r>
      <w:r>
        <w:rPr>
          <w:rFonts w:hint="default" w:ascii="Times New Roman" w:hAnsi="Times New Roman" w:eastAsia="宋体" w:cs="Times New Roman"/>
          <w:kern w:val="2"/>
          <w:sz w:val="24"/>
          <w:szCs w:val="24"/>
          <w:lang w:val="en-US" w:eastAsia="zh-CN" w:bidi="ar-SA"/>
        </w:rPr>
        <w:t>aterial-</w:t>
      </w:r>
      <w:r>
        <w:rPr>
          <w:rFonts w:hint="eastAsia" w:ascii="Times New Roman" w:hAnsi="Times New Roman" w:eastAsia="宋体" w:cs="Times New Roman"/>
          <w:kern w:val="2"/>
          <w:sz w:val="24"/>
          <w:szCs w:val="24"/>
          <w:lang w:val="en-US" w:eastAsia="zh-CN" w:bidi="ar-SA"/>
        </w:rPr>
        <w:t>UI</w:t>
      </w:r>
      <w:r>
        <w:rPr>
          <w:rFonts w:hint="default" w:asciiTheme="minorEastAsia" w:hAnsiTheme="minorEastAsia" w:eastAsiaTheme="minorEastAsia" w:cstheme="minorEastAsia"/>
          <w:sz w:val="24"/>
          <w:szCs w:val="24"/>
          <w:lang w:val="en-US" w:eastAsia="zh-CN"/>
        </w:rPr>
        <w:t>库，前端对于我的挑战是非常大的。在后台使用</w:t>
      </w:r>
      <w:r>
        <w:rPr>
          <w:rFonts w:hint="eastAsia" w:ascii="Times New Roman" w:hAnsi="Times New Roman" w:eastAsia="宋体" w:cs="Times New Roman"/>
          <w:kern w:val="2"/>
          <w:sz w:val="24"/>
          <w:szCs w:val="24"/>
          <w:lang w:val="en-US" w:eastAsia="zh-CN" w:bidi="ar-SA"/>
        </w:rPr>
        <w:t>SQLA</w:t>
      </w:r>
      <w:r>
        <w:rPr>
          <w:rFonts w:hint="default" w:ascii="Times New Roman" w:hAnsi="Times New Roman" w:eastAsia="宋体" w:cs="Times New Roman"/>
          <w:kern w:val="2"/>
          <w:sz w:val="24"/>
          <w:szCs w:val="24"/>
          <w:lang w:val="en-US" w:eastAsia="zh-CN" w:bidi="ar-SA"/>
        </w:rPr>
        <w:t>lchmey</w:t>
      </w:r>
      <w:r>
        <w:rPr>
          <w:rFonts w:hint="default" w:asciiTheme="minorEastAsia" w:hAnsiTheme="minorEastAsia" w:eastAsiaTheme="minorEastAsia" w:cstheme="minorEastAsia"/>
          <w:sz w:val="24"/>
          <w:szCs w:val="24"/>
          <w:lang w:val="en-US" w:eastAsia="zh-CN"/>
        </w:rPr>
        <w:t>数据库框架的时候，也由于没管理好数据库事务，出现了意想不到的的情况，最后经过网上搜索，从中学习了很多技术也解决了这个问题。通过利用网上资源，分析并解决问题是一名软件工程师应有的素质。</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选择爬虫系统作为毕业设计的原因有两个，第一个是自己需要这样的一个软件，来帮助自己自动拉取有用的信息。第二个是因为工作需要，日后工作也比较偏向于</w:t>
      </w:r>
      <w:r>
        <w:rPr>
          <w:rFonts w:hint="default" w:ascii="Times New Roman" w:hAnsi="Times New Roman" w:eastAsia="宋体" w:cs="Times New Roman"/>
          <w:kern w:val="2"/>
          <w:sz w:val="24"/>
          <w:szCs w:val="24"/>
          <w:lang w:val="en-US" w:eastAsia="zh-CN" w:bidi="ar-SA"/>
        </w:rPr>
        <w:t>web</w:t>
      </w:r>
      <w:r>
        <w:rPr>
          <w:rFonts w:hint="default" w:asciiTheme="minorEastAsia" w:hAnsiTheme="minorEastAsia" w:eastAsiaTheme="minorEastAsia" w:cstheme="minorEastAsia"/>
          <w:sz w:val="24"/>
          <w:szCs w:val="24"/>
          <w:lang w:val="en-US" w:eastAsia="zh-CN"/>
        </w:rPr>
        <w:t>开发，因此借助毕业设计的机会多了解一下</w:t>
      </w:r>
      <w:r>
        <w:rPr>
          <w:rFonts w:hint="default" w:ascii="Times New Roman" w:hAnsi="Times New Roman" w:eastAsia="宋体" w:cs="Times New Roman"/>
          <w:kern w:val="2"/>
          <w:sz w:val="24"/>
          <w:szCs w:val="24"/>
          <w:lang w:val="en-US" w:eastAsia="zh-CN" w:bidi="ar-SA"/>
        </w:rPr>
        <w:t>web</w:t>
      </w:r>
      <w:r>
        <w:rPr>
          <w:rFonts w:hint="default" w:asciiTheme="minorEastAsia" w:hAnsiTheme="minorEastAsia" w:eastAsiaTheme="minorEastAsia" w:cstheme="minorEastAsia"/>
          <w:sz w:val="24"/>
          <w:szCs w:val="24"/>
          <w:lang w:val="en-US" w:eastAsia="zh-CN"/>
        </w:rPr>
        <w:t>开发。</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软件技术日新月异，或许再过几年，本文所用的技术也就成了老一代技术了。希望自己能保持一颗主动学习的心。</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最后，希望自己能通过本毕业设计，吸取教训，有则改之无则加勉，希望以后处理问题能更加严谨。也希望以后能够一直完善本系统。</w:t>
      </w:r>
    </w:p>
    <w:p>
      <w:pPr>
        <w:rPr>
          <w:rFonts w:hint="eastAsia" w:ascii="黑体" w:hAnsi="黑体" w:eastAsia="黑体" w:cs="黑体"/>
          <w:sz w:val="24"/>
          <w:szCs w:val="24"/>
          <w:lang w:val="en-US" w:eastAsia="zh-CN"/>
        </w:rPr>
      </w:pPr>
      <w:r>
        <w:rPr>
          <w:rFonts w:hint="default" w:asciiTheme="minorEastAsia" w:hAnsiTheme="minorEastAsia" w:cstheme="minorEastAsia"/>
          <w:sz w:val="24"/>
          <w:szCs w:val="24"/>
          <w:lang w:eastAsia="zh-CN"/>
        </w:rPr>
        <w:br w:type="page"/>
      </w:r>
    </w:p>
    <w:p>
      <w:pPr>
        <w:numPr>
          <w:ilvl w:val="0"/>
          <w:numId w:val="0"/>
        </w:numPr>
        <w:spacing w:line="360" w:lineRule="auto"/>
        <w:ind w:leftChars="0"/>
        <w:jc w:val="center"/>
        <w:outlineLvl w:val="9"/>
        <w:rPr>
          <w:rFonts w:hint="eastAsia" w:ascii="黑体" w:hAnsi="黑体" w:eastAsia="黑体" w:cs="黑体"/>
          <w:sz w:val="28"/>
          <w:szCs w:val="28"/>
          <w:lang w:val="en-US" w:eastAsia="zh-CN"/>
        </w:rPr>
      </w:pPr>
      <w:bookmarkStart w:id="269" w:name="_Toc19676_WPSOffice_Level1"/>
      <w:bookmarkStart w:id="270" w:name="_Toc32457_WPSOffice_Level1"/>
      <w:r>
        <w:rPr>
          <w:rFonts w:hint="eastAsia" w:ascii="黑体" w:hAnsi="黑体" w:eastAsia="黑体" w:cs="黑体"/>
          <w:sz w:val="28"/>
          <w:szCs w:val="28"/>
          <w:lang w:val="en-US" w:eastAsia="zh-CN"/>
        </w:rPr>
        <w:t>参 考 文 献</w:t>
      </w:r>
      <w:bookmarkEnd w:id="269"/>
      <w:bookmarkEnd w:id="270"/>
    </w:p>
    <w:p>
      <w:pPr>
        <w:pStyle w:val="4"/>
        <w:numPr>
          <w:numId w:val="0"/>
        </w:numPr>
        <w:spacing w:line="360" w:lineRule="auto"/>
        <w:ind w:left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柳海燕.基于Material-UI的企业微信应用的设计与实现[J].电脑知识与技术,2018,14(29):274-275.</w:t>
      </w:r>
    </w:p>
    <w:p>
      <w:pPr>
        <w:pStyle w:val="4"/>
        <w:numPr>
          <w:numId w:val="0"/>
        </w:numPr>
        <w:spacing w:line="360" w:lineRule="auto"/>
        <w:ind w:left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马明阳,郭明亮,魏留强.网络爬虫的专利技术综述[J].科技视界,2018(22):12-13.</w:t>
      </w:r>
    </w:p>
    <w:p>
      <w:pPr>
        <w:pStyle w:val="4"/>
        <w:numPr>
          <w:numId w:val="0"/>
        </w:numPr>
        <w:spacing w:line="360" w:lineRule="auto"/>
        <w:ind w:left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潘晓英,陈柳,余慧敏,赵逸喆,肖康泞.主题爬虫技术研究综述[J/OL].计算机应研究:1-6[2019-04-08].https://doi.org/10.19734/j.issn.1001-3695.2018.11.0790.</w:t>
      </w:r>
    </w:p>
    <w:p>
      <w:pPr>
        <w:pStyle w:val="4"/>
        <w:numPr>
          <w:numId w:val="0"/>
        </w:numPr>
        <w:spacing w:line="360" w:lineRule="auto"/>
        <w:ind w:left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仝野. 基于NoSQL数据库的系统设计与开发[D].南京邮电大学,2018.</w:t>
      </w:r>
    </w:p>
    <w:p>
      <w:pPr>
        <w:pStyle w:val="4"/>
        <w:numPr>
          <w:numId w:val="0"/>
        </w:numPr>
        <w:spacing w:line="360" w:lineRule="auto"/>
        <w:ind w:left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杨力.布隆算法在网络爬虫中的应用[J].电子世界,2019(03):156+158.</w:t>
      </w:r>
    </w:p>
    <w:p>
      <w:pPr>
        <w:pStyle w:val="4"/>
        <w:numPr>
          <w:numId w:val="0"/>
        </w:numPr>
        <w:spacing w:line="360" w:lineRule="auto"/>
        <w:ind w:left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朱贇.Python语言的Web开发应用[J].电脑知识与技术,2017,13(32):95-96.</w:t>
      </w:r>
    </w:p>
    <w:p>
      <w:pPr>
        <w:pStyle w:val="4"/>
        <w:numPr>
          <w:numId w:val="0"/>
        </w:numPr>
        <w:spacing w:line="360" w:lineRule="auto"/>
        <w:ind w:left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金诗谱.基于“7+1”模式的Nginx服务器安全加固应用研究[J].九江学院学报(自然科学版),2019(01):57-60.</w:t>
      </w:r>
    </w:p>
    <w:p>
      <w:pPr>
        <w:pStyle w:val="4"/>
        <w:numPr>
          <w:numId w:val="0"/>
        </w:numPr>
        <w:spacing w:line="360" w:lineRule="auto"/>
        <w:ind w:left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Arijit Panda,Narendrakumar M. Chaudhari,Sucheta Tripathy. Genome Annotator Light (GAL): A Docker-based package for genome analysis and visualization[J]. Genomics,2019.</w:t>
      </w:r>
    </w:p>
    <w:p>
      <w:pPr>
        <w:pStyle w:val="4"/>
        <w:numPr>
          <w:numId w:val="0"/>
        </w:numPr>
        <w:spacing w:line="360" w:lineRule="auto"/>
        <w:ind w:left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Kitti Klinbua. Translating TOSCA into Docker-Compose YAML File Using ANTLR[A]. The Institute of Electrical and Electronics Engineers、IEEE Beijing Section.Proceedings of 2017 IEEE 8th International Conference on Software Engineering and Service Science[C].The Institute of Electrical and Electronics Engineers、IEEE Beijing Section:IEEE BEIJING SECTION(跨国电气电子工程师学会北京分会),2017:4.</w:t>
      </w:r>
    </w:p>
    <w:p>
      <w:pPr>
        <w:pStyle w:val="4"/>
        <w:numPr>
          <w:numId w:val="0"/>
        </w:numPr>
        <w:spacing w:line="360" w:lineRule="auto"/>
        <w:ind w:left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Mohamad Rotmianto,Eko Wahyudi. Developing Plugin e-DDC as an Additional Application</w:t>
      </w:r>
      <w:r>
        <w:rPr>
          <w:rFonts w:hint="default" w:ascii="Times New Roman" w:hAnsi="Times New Roman" w:eastAsia="宋体" w:cs="Times New Roman"/>
          <w:lang w:val="en-US" w:eastAsia="zh-CN"/>
        </w:rPr>
        <w:t xml:space="preserve"> </w:t>
      </w:r>
      <w:r>
        <w:rPr>
          <w:rFonts w:hint="eastAsia" w:ascii="Times New Roman" w:hAnsi="Times New Roman" w:eastAsia="宋体" w:cs="Times New Roman"/>
          <w:lang w:val="en-US" w:eastAsia="zh-CN"/>
        </w:rPr>
        <w:t>for Senayan Library Management System with PHP Language Programming and MySQL Database[J]. Record and Library Journal,2016,2(1).</w:t>
      </w:r>
    </w:p>
    <w:p>
      <w:pPr>
        <w:spacing w:line="360" w:lineRule="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br w:type="page"/>
      </w:r>
    </w:p>
    <w:p>
      <w:pPr>
        <w:numPr>
          <w:ilvl w:val="0"/>
          <w:numId w:val="0"/>
        </w:numPr>
        <w:spacing w:line="360" w:lineRule="auto"/>
        <w:ind w:leftChars="0"/>
        <w:jc w:val="center"/>
        <w:outlineLvl w:val="9"/>
        <w:rPr>
          <w:rFonts w:hint="default" w:ascii="黑体" w:hAnsi="黑体" w:eastAsia="黑体" w:cs="黑体"/>
          <w:sz w:val="28"/>
          <w:szCs w:val="28"/>
          <w:lang w:val="en-US" w:eastAsia="zh-CN"/>
        </w:rPr>
      </w:pPr>
      <w:bookmarkStart w:id="271" w:name="_Toc1258_WPSOffice_Level1"/>
      <w:bookmarkStart w:id="272" w:name="_Toc11756_WPSOffice_Level1"/>
      <w:r>
        <w:rPr>
          <w:rFonts w:hint="eastAsia" w:ascii="黑体" w:hAnsi="黑体" w:eastAsia="黑体" w:cs="黑体"/>
          <w:sz w:val="28"/>
          <w:szCs w:val="28"/>
          <w:lang w:val="en-US" w:eastAsia="zh-CN"/>
        </w:rPr>
        <w:t>致    谢</w:t>
      </w:r>
      <w:bookmarkEnd w:id="271"/>
      <w:bookmarkEnd w:id="272"/>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在学士学位论文完成之前，衷心感谢</w:t>
      </w:r>
      <w:r>
        <w:rPr>
          <w:rFonts w:hint="eastAsia" w:asciiTheme="minorEastAsia" w:hAnsiTheme="minorEastAsia" w:eastAsiaTheme="minorEastAsia" w:cstheme="minorEastAsia"/>
          <w:sz w:val="24"/>
          <w:szCs w:val="24"/>
          <w:lang w:val="en-US" w:eastAsia="zh-CN"/>
        </w:rPr>
        <w:t>綦羽</w:t>
      </w:r>
      <w:r>
        <w:rPr>
          <w:rFonts w:hint="default" w:asciiTheme="minorEastAsia" w:hAnsiTheme="minorEastAsia" w:eastAsiaTheme="minorEastAsia" w:cstheme="minorEastAsia"/>
          <w:sz w:val="24"/>
          <w:szCs w:val="24"/>
          <w:lang w:val="en-US" w:eastAsia="zh-CN"/>
        </w:rPr>
        <w:t>老师的悉心指导以及一路上协助我完成论文的同学和朋友。</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綦羽</w:t>
      </w:r>
      <w:r>
        <w:rPr>
          <w:rFonts w:hint="default" w:asciiTheme="minorEastAsia" w:hAnsiTheme="minorEastAsia" w:eastAsiaTheme="minorEastAsia" w:cstheme="minorEastAsia"/>
          <w:sz w:val="24"/>
          <w:szCs w:val="24"/>
          <w:lang w:val="en-US" w:eastAsia="zh-CN"/>
        </w:rPr>
        <w:t>老师在生活类爬虫系统应用程序上，给了很多交互设计方面的思路，在爬虫系统上也指导了爬虫所应使用的公式和优化。在论文撰写方面，也悉心一一指出论文措辞和格式上的缺点和不足。在此，再次感谢</w:t>
      </w:r>
      <w:r>
        <w:rPr>
          <w:rFonts w:hint="eastAsia" w:asciiTheme="minorEastAsia" w:hAnsiTheme="minorEastAsia" w:eastAsiaTheme="minorEastAsia" w:cstheme="minorEastAsia"/>
          <w:sz w:val="24"/>
          <w:szCs w:val="24"/>
          <w:lang w:val="en-US" w:eastAsia="zh-CN"/>
        </w:rPr>
        <w:t>綦羽</w:t>
      </w:r>
      <w:r>
        <w:rPr>
          <w:rFonts w:hint="default" w:asciiTheme="minorEastAsia" w:hAnsiTheme="minorEastAsia" w:eastAsiaTheme="minorEastAsia" w:cstheme="minorEastAsia"/>
          <w:sz w:val="24"/>
          <w:szCs w:val="24"/>
          <w:lang w:val="en-US" w:eastAsia="zh-CN"/>
        </w:rPr>
        <w:t>老师的宝贵意见。</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在即将毕业之际，衷心感谢大学四年以来教导过我的每一位老师，他们都让我领略到计算机的魅力以及我的知识黑洞，每一轮新课程都可以让我觉得原来计算机的逻辑原来如此。谢谢学校</w:t>
      </w:r>
      <w:r>
        <w:rPr>
          <w:rFonts w:hint="default" w:ascii="Times New Roman" w:hAnsi="Times New Roman" w:eastAsia="宋体" w:cs="Times New Roman"/>
          <w:kern w:val="2"/>
          <w:sz w:val="24"/>
          <w:szCs w:val="24"/>
          <w:lang w:val="en-US" w:eastAsia="zh-CN" w:bidi="ar-SA"/>
        </w:rPr>
        <w:t>ACM</w:t>
      </w:r>
      <w:r>
        <w:rPr>
          <w:rFonts w:hint="default" w:asciiTheme="minorEastAsia" w:hAnsiTheme="minorEastAsia" w:eastAsiaTheme="minorEastAsia" w:cstheme="minorEastAsia"/>
          <w:sz w:val="24"/>
          <w:szCs w:val="24"/>
          <w:lang w:val="en-US" w:eastAsia="zh-CN"/>
        </w:rPr>
        <w:t>队伍给了我训练的机会，让我谦虚起来，认真学习。感谢大学四年陪伴身边的朋友和同学，我们一起学习，一起生活，一起找工作，感谢他们的陪伴，感谢他们点缀了我的大学生活。</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感谢家人对我的支持和鼓励，感谢父母的养育之恩，抚养我长大成人。</w:t>
      </w:r>
    </w:p>
    <w:p>
      <w:pPr>
        <w:numPr>
          <w:ilvl w:val="0"/>
          <w:numId w:val="0"/>
        </w:numPr>
        <w:spacing w:line="360" w:lineRule="auto"/>
        <w:ind w:leftChars="0"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最后，衷心祝福每一位在我大学生活遇到的人，感谢你们点缀了我的生活，祝你们身体健康，工作顺利，学习愉快。</w:t>
      </w:r>
    </w:p>
    <w:p>
      <w:pPr>
        <w:pStyle w:val="22"/>
        <w:spacing w:line="0" w:lineRule="atLeast"/>
        <w:jc w:val="center"/>
        <w:rPr>
          <w:rFonts w:hint="default" w:asciiTheme="minorEastAsia" w:hAnsiTheme="minorEastAsia" w:eastAsiaTheme="minorEastAsia" w:cstheme="minorEastAsia"/>
          <w:sz w:val="24"/>
          <w:szCs w:val="24"/>
          <w:lang w:val="en-US" w:eastAsia="zh-CN"/>
        </w:rPr>
        <w:sectPr>
          <w:footerReference r:id="rId6" w:type="default"/>
          <w:pgSz w:w="11911" w:h="16838"/>
          <w:pgMar w:top="1361" w:right="1361" w:bottom="1361" w:left="1361" w:header="0" w:footer="1179" w:gutter="0"/>
          <w:pgBorders>
            <w:top w:val="none" w:sz="0" w:space="0"/>
            <w:left w:val="none" w:sz="0" w:space="0"/>
            <w:bottom w:val="none" w:sz="0" w:space="0"/>
            <w:right w:val="none" w:sz="0" w:space="0"/>
          </w:pgBorders>
          <w:pgNumType w:fmt="decimal"/>
          <w:cols w:space="0" w:num="1"/>
          <w:rtlGutter w:val="0"/>
          <w:docGrid w:linePitch="312" w:charSpace="0"/>
        </w:sectPr>
      </w:pPr>
    </w:p>
    <w:p>
      <w:pPr>
        <w:pStyle w:val="22"/>
        <w:spacing w:line="0" w:lineRule="atLeast"/>
        <w:jc w:val="center"/>
        <w:rPr>
          <w:rFonts w:hint="default" w:asciiTheme="minorEastAsia" w:hAnsiTheme="minorEastAsia" w:eastAsiaTheme="minorEastAsia" w:cstheme="minorEastAsia"/>
          <w:sz w:val="24"/>
          <w:szCs w:val="24"/>
          <w:lang w:val="en-US" w:eastAsia="zh-CN"/>
        </w:rPr>
      </w:pPr>
    </w:p>
    <w:p>
      <w:pPr>
        <w:pStyle w:val="22"/>
        <w:spacing w:line="0" w:lineRule="atLeast"/>
        <w:jc w:val="center"/>
        <w:rPr>
          <w:rFonts w:hint="default" w:asciiTheme="minorEastAsia" w:hAnsiTheme="minorEastAsia" w:eastAsiaTheme="minorEastAsia" w:cstheme="minorEastAsia"/>
          <w:sz w:val="24"/>
          <w:szCs w:val="24"/>
          <w:lang w:val="en-US" w:eastAsia="zh-CN"/>
        </w:rPr>
      </w:pPr>
    </w:p>
    <w:p>
      <w:pPr>
        <w:pStyle w:val="22"/>
        <w:spacing w:line="0" w:lineRule="atLeast"/>
        <w:jc w:val="center"/>
        <w:rPr>
          <w:rFonts w:hAnsi="宋体"/>
          <w:b/>
          <w:sz w:val="24"/>
        </w:rPr>
      </w:pPr>
      <w:bookmarkStart w:id="273" w:name="_Toc29808_WPSOffice_Level1"/>
      <w:bookmarkStart w:id="274" w:name="_Toc9635_WPSOffice_Level1"/>
      <w:r>
        <w:rPr>
          <w:rFonts w:hAnsi="宋体"/>
          <w:b/>
          <w:sz w:val="24"/>
        </w:rPr>
        <w:t>华南农业大学</w:t>
      </w:r>
      <w:bookmarkEnd w:id="273"/>
      <w:bookmarkEnd w:id="274"/>
    </w:p>
    <w:p>
      <w:pPr>
        <w:pStyle w:val="22"/>
        <w:spacing w:line="0" w:lineRule="atLeast"/>
        <w:jc w:val="center"/>
        <w:rPr>
          <w:b/>
          <w:sz w:val="24"/>
        </w:rPr>
      </w:pPr>
      <w:bookmarkStart w:id="275" w:name="_Toc11901_WPSOffice_Level1"/>
      <w:bookmarkStart w:id="276" w:name="_Toc13123_WPSOffice_Level1"/>
      <w:r>
        <w:rPr>
          <w:b/>
          <w:sz w:val="24"/>
        </w:rPr>
        <w:t>本科</w:t>
      </w:r>
      <w:r>
        <w:rPr>
          <w:rFonts w:hint="eastAsia"/>
          <w:b/>
          <w:sz w:val="24"/>
        </w:rPr>
        <w:t>生</w:t>
      </w:r>
      <w:r>
        <w:rPr>
          <w:b/>
          <w:sz w:val="24"/>
        </w:rPr>
        <w:t>毕业论文成绩评定表</w:t>
      </w:r>
      <w:bookmarkEnd w:id="275"/>
      <w:bookmarkEnd w:id="276"/>
    </w:p>
    <w:tbl>
      <w:tblPr>
        <w:tblStyle w:val="9"/>
        <w:tblW w:w="10260"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81"/>
        <w:gridCol w:w="125"/>
        <w:gridCol w:w="532"/>
        <w:gridCol w:w="118"/>
        <w:gridCol w:w="1004"/>
        <w:gridCol w:w="51"/>
        <w:gridCol w:w="469"/>
        <w:gridCol w:w="311"/>
        <w:gridCol w:w="1815"/>
        <w:gridCol w:w="720"/>
        <w:gridCol w:w="582"/>
        <w:gridCol w:w="1335"/>
        <w:gridCol w:w="24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98" w:hRule="atLeast"/>
          <w:jc w:val="center"/>
        </w:trPr>
        <w:tc>
          <w:tcPr>
            <w:tcW w:w="781" w:type="dxa"/>
            <w:tcBorders>
              <w:top w:val="single" w:color="auto" w:sz="8" w:space="0"/>
              <w:left w:val="single" w:color="auto" w:sz="8" w:space="0"/>
              <w:bottom w:val="single" w:color="auto" w:sz="8" w:space="0"/>
              <w:right w:val="single" w:color="000000" w:sz="8" w:space="0"/>
            </w:tcBorders>
            <w:vAlign w:val="center"/>
          </w:tcPr>
          <w:p>
            <w:pPr>
              <w:widowControl/>
              <w:rPr>
                <w:rFonts w:ascii="宋体" w:hAnsi="宋体" w:eastAsia="宋体" w:cs="Times New Roman"/>
                <w:kern w:val="0"/>
                <w:sz w:val="18"/>
              </w:rPr>
            </w:pPr>
            <w:r>
              <w:rPr>
                <w:rFonts w:hint="eastAsia" w:ascii="宋体" w:hAnsi="宋体" w:eastAsia="宋体" w:cs="Times New Roman"/>
                <w:kern w:val="0"/>
                <w:sz w:val="18"/>
              </w:rPr>
              <w:t>学号</w:t>
            </w:r>
          </w:p>
        </w:tc>
        <w:tc>
          <w:tcPr>
            <w:tcW w:w="1830" w:type="dxa"/>
            <w:gridSpan w:val="5"/>
            <w:tcBorders>
              <w:top w:val="single" w:color="auto" w:sz="8" w:space="0"/>
              <w:left w:val="nil"/>
              <w:bottom w:val="single" w:color="auto" w:sz="8" w:space="0"/>
              <w:right w:val="single" w:color="000000" w:sz="8" w:space="0"/>
            </w:tcBorders>
            <w:vAlign w:val="center"/>
          </w:tcPr>
          <w:p>
            <w:pPr>
              <w:widowControl/>
              <w:rPr>
                <w:rFonts w:hint="default" w:ascii="宋体" w:hAnsi="宋体" w:eastAsia="宋体" w:cs="Times New Roman"/>
                <w:kern w:val="0"/>
                <w:sz w:val="18"/>
                <w:lang w:val="en-US" w:eastAsia="zh-CN"/>
              </w:rPr>
            </w:pPr>
            <w:r>
              <w:rPr>
                <w:rFonts w:hint="eastAsia" w:ascii="宋体" w:hAnsi="宋体" w:eastAsia="宋体" w:cs="Times New Roman"/>
                <w:kern w:val="0"/>
                <w:sz w:val="18"/>
              </w:rPr>
              <w:t>　</w:t>
            </w:r>
            <w:r>
              <w:rPr>
                <w:rFonts w:hint="eastAsia" w:ascii="宋体" w:hAnsi="宋体" w:eastAsia="宋体" w:cs="Times New Roman"/>
                <w:kern w:val="0"/>
                <w:sz w:val="18"/>
                <w:lang w:val="en-US" w:eastAsia="zh-CN"/>
              </w:rPr>
              <w:t>201527010414</w:t>
            </w:r>
          </w:p>
        </w:tc>
        <w:tc>
          <w:tcPr>
            <w:tcW w:w="780" w:type="dxa"/>
            <w:gridSpan w:val="2"/>
            <w:tcBorders>
              <w:top w:val="single" w:color="auto" w:sz="8" w:space="0"/>
              <w:left w:val="nil"/>
              <w:bottom w:val="single" w:color="auto" w:sz="8" w:space="0"/>
              <w:right w:val="single" w:color="000000" w:sz="8" w:space="0"/>
            </w:tcBorders>
            <w:vAlign w:val="center"/>
          </w:tcPr>
          <w:p>
            <w:pPr>
              <w:widowControl/>
              <w:rPr>
                <w:rFonts w:ascii="宋体" w:hAnsi="宋体" w:eastAsia="宋体" w:cs="Times New Roman"/>
                <w:kern w:val="0"/>
                <w:sz w:val="18"/>
              </w:rPr>
            </w:pPr>
            <w:r>
              <w:rPr>
                <w:rFonts w:hint="eastAsia" w:ascii="宋体" w:hAnsi="宋体" w:eastAsia="宋体" w:cs="Times New Roman"/>
                <w:kern w:val="0"/>
                <w:sz w:val="18"/>
              </w:rPr>
              <w:t>姓名</w:t>
            </w:r>
          </w:p>
        </w:tc>
        <w:tc>
          <w:tcPr>
            <w:tcW w:w="1815" w:type="dxa"/>
            <w:tcBorders>
              <w:top w:val="single" w:color="auto" w:sz="8" w:space="0"/>
              <w:left w:val="nil"/>
              <w:bottom w:val="single" w:color="auto" w:sz="8" w:space="0"/>
              <w:right w:val="single" w:color="000000" w:sz="8" w:space="0"/>
            </w:tcBorders>
            <w:vAlign w:val="center"/>
          </w:tcPr>
          <w:p>
            <w:pPr>
              <w:widowControl/>
              <w:rPr>
                <w:rFonts w:hint="eastAsia" w:ascii="宋体" w:hAnsi="宋体" w:eastAsia="宋体" w:cs="Times New Roman"/>
                <w:kern w:val="0"/>
                <w:sz w:val="18"/>
                <w:lang w:val="en-US" w:eastAsia="zh-CN"/>
              </w:rPr>
            </w:pPr>
            <w:r>
              <w:rPr>
                <w:rFonts w:hint="eastAsia" w:ascii="宋体" w:hAnsi="宋体" w:eastAsia="宋体" w:cs="Times New Roman"/>
                <w:kern w:val="0"/>
                <w:sz w:val="18"/>
              </w:rPr>
              <w:t>　</w:t>
            </w:r>
            <w:r>
              <w:rPr>
                <w:rFonts w:hint="eastAsia" w:ascii="宋体" w:hAnsi="宋体" w:eastAsia="宋体" w:cs="Times New Roman"/>
                <w:kern w:val="0"/>
                <w:sz w:val="18"/>
                <w:lang w:val="en-US" w:eastAsia="zh-CN"/>
              </w:rPr>
              <w:t>刘炜铭</w:t>
            </w:r>
          </w:p>
        </w:tc>
        <w:tc>
          <w:tcPr>
            <w:tcW w:w="720" w:type="dxa"/>
            <w:tcBorders>
              <w:top w:val="single" w:color="auto" w:sz="8" w:space="0"/>
              <w:left w:val="nil"/>
              <w:bottom w:val="single" w:color="auto" w:sz="8" w:space="0"/>
              <w:right w:val="single" w:color="000000" w:sz="8" w:space="0"/>
            </w:tcBorders>
            <w:vAlign w:val="center"/>
          </w:tcPr>
          <w:p>
            <w:pPr>
              <w:widowControl/>
              <w:rPr>
                <w:rFonts w:ascii="宋体" w:hAnsi="宋体" w:eastAsia="宋体" w:cs="Times New Roman"/>
                <w:kern w:val="0"/>
                <w:sz w:val="18"/>
              </w:rPr>
            </w:pPr>
            <w:r>
              <w:rPr>
                <w:rFonts w:hint="eastAsia" w:ascii="宋体" w:hAnsi="宋体" w:eastAsia="宋体" w:cs="Times New Roman"/>
                <w:kern w:val="0"/>
                <w:sz w:val="18"/>
              </w:rPr>
              <w:t>专业</w:t>
            </w:r>
          </w:p>
        </w:tc>
        <w:tc>
          <w:tcPr>
            <w:tcW w:w="4334" w:type="dxa"/>
            <w:gridSpan w:val="3"/>
            <w:tcBorders>
              <w:top w:val="single" w:color="auto" w:sz="8" w:space="0"/>
              <w:left w:val="nil"/>
              <w:bottom w:val="single" w:color="auto" w:sz="8" w:space="0"/>
              <w:right w:val="single" w:color="000000" w:sz="8" w:space="0"/>
            </w:tcBorders>
            <w:vAlign w:val="center"/>
          </w:tcPr>
          <w:p>
            <w:pPr>
              <w:widowControl/>
              <w:rPr>
                <w:rFonts w:hint="default" w:ascii="宋体" w:hAnsi="宋体" w:eastAsia="宋体" w:cs="Times New Roman"/>
                <w:kern w:val="0"/>
                <w:sz w:val="18"/>
                <w:lang w:val="en-US" w:eastAsia="zh-CN"/>
              </w:rPr>
            </w:pPr>
            <w:r>
              <w:rPr>
                <w:rFonts w:hint="eastAsia" w:ascii="宋体" w:hAnsi="宋体" w:eastAsia="宋体" w:cs="Times New Roman"/>
                <w:kern w:val="0"/>
                <w:sz w:val="18"/>
              </w:rPr>
              <w:t>　</w:t>
            </w:r>
            <w:r>
              <w:rPr>
                <w:rFonts w:hint="eastAsia" w:ascii="宋体" w:hAnsi="宋体" w:eastAsia="宋体" w:cs="Times New Roman"/>
                <w:kern w:val="0"/>
                <w:sz w:val="18"/>
                <w:lang w:val="en-US" w:eastAsia="zh-CN"/>
              </w:rPr>
              <w:t>软件工程（软件工程）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05" w:hRule="atLeast"/>
          <w:jc w:val="center"/>
        </w:trPr>
        <w:tc>
          <w:tcPr>
            <w:tcW w:w="1438" w:type="dxa"/>
            <w:gridSpan w:val="3"/>
            <w:tcBorders>
              <w:top w:val="single" w:color="auto" w:sz="8" w:space="0"/>
              <w:left w:val="single" w:color="auto" w:sz="8" w:space="0"/>
              <w:bottom w:val="single" w:color="auto" w:sz="8" w:space="0"/>
              <w:right w:val="single" w:color="000000" w:sz="8" w:space="0"/>
            </w:tcBorders>
            <w:vAlign w:val="center"/>
          </w:tcPr>
          <w:p>
            <w:pPr>
              <w:widowControl/>
              <w:rPr>
                <w:rFonts w:ascii="宋体" w:hAnsi="宋体" w:eastAsia="宋体" w:cs="Times New Roman"/>
                <w:kern w:val="0"/>
                <w:sz w:val="18"/>
              </w:rPr>
            </w:pPr>
            <w:r>
              <w:rPr>
                <w:rFonts w:hint="eastAsia" w:ascii="宋体" w:hAnsi="宋体" w:eastAsia="宋体" w:cs="Times New Roman"/>
                <w:kern w:val="0"/>
                <w:sz w:val="18"/>
              </w:rPr>
              <w:t>毕业论文题目</w:t>
            </w:r>
          </w:p>
        </w:tc>
        <w:tc>
          <w:tcPr>
            <w:tcW w:w="8822" w:type="dxa"/>
            <w:gridSpan w:val="10"/>
            <w:tcBorders>
              <w:top w:val="single" w:color="auto" w:sz="8" w:space="0"/>
              <w:left w:val="nil"/>
              <w:bottom w:val="single" w:color="auto" w:sz="8" w:space="0"/>
              <w:right w:val="single" w:color="000000" w:sz="8" w:space="0"/>
            </w:tcBorders>
            <w:vAlign w:val="center"/>
          </w:tcPr>
          <w:p>
            <w:pPr>
              <w:widowControl/>
              <w:rPr>
                <w:rFonts w:ascii="宋体" w:hAnsi="宋体" w:eastAsia="宋体" w:cs="Times New Roman"/>
                <w:kern w:val="0"/>
                <w:sz w:val="18"/>
              </w:rPr>
            </w:pPr>
            <w:r>
              <w:rPr>
                <w:rFonts w:hint="eastAsia" w:ascii="宋体" w:hAnsi="宋体" w:eastAsia="宋体" w:cs="Times New Roman"/>
                <w:kern w:val="0"/>
                <w:sz w:val="18"/>
              </w:rPr>
              <w:t>　生活类爬虫系统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925" w:hRule="atLeast"/>
          <w:jc w:val="center"/>
        </w:trPr>
        <w:tc>
          <w:tcPr>
            <w:tcW w:w="10260" w:type="dxa"/>
            <w:gridSpan w:val="13"/>
            <w:tcBorders>
              <w:top w:val="single" w:color="auto" w:sz="8" w:space="0"/>
              <w:left w:val="single" w:color="auto" w:sz="8" w:space="0"/>
              <w:right w:val="single" w:color="000000" w:sz="8" w:space="0"/>
            </w:tcBorders>
            <w:vAlign w:val="center"/>
          </w:tcPr>
          <w:p>
            <w:pPr>
              <w:widowControl/>
              <w:jc w:val="left"/>
              <w:rPr>
                <w:rFonts w:hint="eastAsia" w:ascii="宋体" w:hAnsi="宋体" w:eastAsia="宋体" w:cs="Times New Roman"/>
                <w:kern w:val="0"/>
                <w:sz w:val="18"/>
              </w:rPr>
            </w:pPr>
            <w:r>
              <w:rPr>
                <w:rFonts w:hint="eastAsia" w:ascii="宋体" w:hAnsi="宋体" w:eastAsia="宋体" w:cs="Times New Roman"/>
                <w:kern w:val="0"/>
                <w:sz w:val="18"/>
              </w:rPr>
              <w:t>指导教师评语</w:t>
            </w:r>
          </w:p>
          <w:p>
            <w:pPr>
              <w:widowControl/>
              <w:jc w:val="left"/>
              <w:rPr>
                <w:rFonts w:hint="eastAsia" w:ascii="宋体" w:hAnsi="宋体" w:eastAsia="宋体" w:cs="Times New Roman"/>
                <w:kern w:val="0"/>
                <w:sz w:val="18"/>
              </w:rPr>
            </w:pPr>
          </w:p>
          <w:p>
            <w:pPr>
              <w:widowControl/>
              <w:jc w:val="left"/>
              <w:rPr>
                <w:rFonts w:hint="eastAsia" w:ascii="宋体" w:hAnsi="宋体" w:eastAsia="宋体" w:cs="Times New Roman"/>
                <w:kern w:val="0"/>
                <w:sz w:val="18"/>
              </w:rPr>
            </w:pPr>
          </w:p>
          <w:p>
            <w:pPr>
              <w:widowControl/>
              <w:jc w:val="left"/>
              <w:rPr>
                <w:rFonts w:ascii="宋体" w:hAnsi="宋体" w:eastAsia="宋体" w:cs="Times New Roman"/>
                <w:kern w:val="0"/>
                <w:sz w:val="18"/>
              </w:rPr>
            </w:pPr>
          </w:p>
          <w:p>
            <w:pPr>
              <w:widowControl/>
              <w:jc w:val="left"/>
              <w:rPr>
                <w:rFonts w:hint="eastAsia" w:ascii="宋体" w:hAnsi="宋体" w:eastAsia="宋体" w:cs="Times New Roman"/>
                <w:kern w:val="0"/>
                <w:sz w:val="18"/>
              </w:rPr>
            </w:pPr>
          </w:p>
          <w:p>
            <w:pPr>
              <w:widowControl/>
              <w:jc w:val="left"/>
              <w:rPr>
                <w:rFonts w:hint="eastAsia" w:ascii="宋体" w:hAnsi="宋体" w:eastAsia="宋体" w:cs="Times New Roman"/>
                <w:kern w:val="0"/>
                <w:sz w:val="18"/>
              </w:rPr>
            </w:pPr>
          </w:p>
          <w:p>
            <w:pPr>
              <w:widowControl/>
              <w:jc w:val="left"/>
              <w:rPr>
                <w:rFonts w:hint="eastAsia" w:ascii="宋体" w:hAnsi="宋体" w:eastAsia="宋体" w:cs="Times New Roman"/>
                <w:kern w:val="0"/>
                <w:sz w:val="18"/>
              </w:rPr>
            </w:pPr>
          </w:p>
          <w:p>
            <w:pPr>
              <w:widowControl/>
              <w:jc w:val="left"/>
              <w:rPr>
                <w:rFonts w:ascii="宋体" w:hAnsi="宋体" w:eastAsia="宋体" w:cs="Times New Roman"/>
                <w:kern w:val="0"/>
                <w:sz w:val="18"/>
              </w:rPr>
            </w:pPr>
          </w:p>
          <w:p>
            <w:pPr>
              <w:jc w:val="left"/>
              <w:rPr>
                <w:rFonts w:ascii="宋体" w:hAnsi="宋体" w:eastAsia="宋体" w:cs="Times New Roman"/>
                <w:kern w:val="0"/>
                <w:sz w:val="18"/>
              </w:rPr>
            </w:pPr>
          </w:p>
          <w:p>
            <w:pPr>
              <w:jc w:val="left"/>
              <w:rPr>
                <w:rFonts w:ascii="宋体" w:hAnsi="宋体" w:eastAsia="宋体" w:cs="Times New Roman"/>
                <w:kern w:val="0"/>
                <w:sz w:val="18"/>
              </w:rPr>
            </w:pPr>
            <w:r>
              <w:rPr>
                <w:rFonts w:hint="eastAsia" w:ascii="宋体" w:hAnsi="宋体" w:eastAsia="宋体" w:cs="Times New Roman"/>
                <w:kern w:val="0"/>
                <w:sz w:val="18"/>
              </w:rPr>
              <w:t>成绩（百分制）：</w:t>
            </w:r>
            <w:r>
              <w:rPr>
                <w:rFonts w:hint="eastAsia" w:ascii="宋体" w:hAnsi="宋体" w:eastAsia="宋体" w:cs="Times New Roman"/>
                <w:kern w:val="0"/>
                <w:sz w:val="18"/>
                <w:u w:val="single"/>
              </w:rPr>
              <w:t>　　　　　　　　</w:t>
            </w:r>
            <w:r>
              <w:rPr>
                <w:rFonts w:hint="eastAsia" w:ascii="宋体" w:hAnsi="宋体" w:eastAsia="宋体" w:cs="Times New Roman"/>
                <w:kern w:val="0"/>
                <w:sz w:val="18"/>
              </w:rPr>
              <w:t>　　　　　　　　　　　　指导教师签名：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jc w:val="center"/>
        </w:trPr>
        <w:tc>
          <w:tcPr>
            <w:tcW w:w="906" w:type="dxa"/>
            <w:gridSpan w:val="2"/>
            <w:vMerge w:val="restart"/>
            <w:tcBorders>
              <w:top w:val="single" w:color="auto" w:sz="8" w:space="0"/>
              <w:left w:val="single" w:color="auto" w:sz="8" w:space="0"/>
              <w:right w:val="single" w:color="000000" w:sz="8" w:space="0"/>
            </w:tcBorders>
            <w:vAlign w:val="center"/>
          </w:tcPr>
          <w:p>
            <w:pPr>
              <w:widowControl/>
              <w:jc w:val="center"/>
              <w:rPr>
                <w:rFonts w:ascii="宋体" w:hAnsi="宋体" w:eastAsia="宋体" w:cs="Times New Roman"/>
                <w:kern w:val="0"/>
                <w:sz w:val="18"/>
              </w:rPr>
            </w:pPr>
            <w:r>
              <w:rPr>
                <w:rFonts w:hint="eastAsia" w:ascii="宋体" w:hAnsi="宋体" w:eastAsia="宋体" w:cs="Times New Roman"/>
                <w:kern w:val="0"/>
                <w:sz w:val="18"/>
              </w:rPr>
              <w:t>评</w:t>
            </w:r>
          </w:p>
          <w:p>
            <w:pPr>
              <w:widowControl/>
              <w:jc w:val="center"/>
              <w:rPr>
                <w:rFonts w:ascii="宋体" w:hAnsi="宋体" w:eastAsia="宋体" w:cs="Times New Roman"/>
                <w:kern w:val="0"/>
                <w:sz w:val="18"/>
              </w:rPr>
            </w:pPr>
            <w:r>
              <w:rPr>
                <w:rFonts w:hint="eastAsia" w:ascii="宋体" w:hAnsi="宋体" w:eastAsia="宋体" w:cs="Times New Roman"/>
                <w:kern w:val="0"/>
                <w:sz w:val="18"/>
              </w:rPr>
              <w:t>阅</w:t>
            </w:r>
          </w:p>
          <w:p>
            <w:pPr>
              <w:widowControl/>
              <w:jc w:val="center"/>
              <w:rPr>
                <w:rFonts w:ascii="宋体" w:hAnsi="宋体" w:eastAsia="宋体" w:cs="Times New Roman"/>
                <w:kern w:val="0"/>
                <w:sz w:val="18"/>
              </w:rPr>
            </w:pPr>
            <w:r>
              <w:rPr>
                <w:rFonts w:hint="eastAsia" w:ascii="宋体" w:hAnsi="宋体" w:eastAsia="宋体" w:cs="Times New Roman"/>
                <w:kern w:val="0"/>
                <w:sz w:val="18"/>
              </w:rPr>
              <w:t>人</w:t>
            </w:r>
          </w:p>
          <w:p>
            <w:pPr>
              <w:widowControl/>
              <w:jc w:val="center"/>
              <w:rPr>
                <w:rFonts w:ascii="宋体" w:hAnsi="宋体" w:eastAsia="宋体" w:cs="Times New Roman"/>
                <w:kern w:val="0"/>
                <w:sz w:val="18"/>
              </w:rPr>
            </w:pPr>
            <w:r>
              <w:rPr>
                <w:rFonts w:hint="eastAsia" w:ascii="宋体" w:hAnsi="宋体" w:eastAsia="宋体" w:cs="Times New Roman"/>
                <w:kern w:val="0"/>
                <w:sz w:val="18"/>
              </w:rPr>
              <w:t>评</w:t>
            </w:r>
          </w:p>
          <w:p>
            <w:pPr>
              <w:widowControl/>
              <w:jc w:val="center"/>
              <w:rPr>
                <w:rFonts w:ascii="宋体" w:hAnsi="宋体" w:eastAsia="宋体" w:cs="Times New Roman"/>
                <w:kern w:val="0"/>
                <w:sz w:val="18"/>
              </w:rPr>
            </w:pPr>
            <w:r>
              <w:rPr>
                <w:rFonts w:hint="eastAsia" w:ascii="宋体" w:hAnsi="宋体" w:eastAsia="宋体" w:cs="Times New Roman"/>
                <w:kern w:val="0"/>
                <w:sz w:val="18"/>
              </w:rPr>
              <w:t>语</w:t>
            </w:r>
          </w:p>
          <w:p>
            <w:pPr>
              <w:widowControl/>
              <w:jc w:val="center"/>
              <w:rPr>
                <w:rFonts w:ascii="宋体" w:hAnsi="宋体" w:eastAsia="宋体" w:cs="Times New Roman"/>
                <w:kern w:val="0"/>
                <w:sz w:val="18"/>
              </w:rPr>
            </w:pPr>
            <w:r>
              <w:rPr>
                <w:rFonts w:hint="eastAsia" w:ascii="宋体" w:hAnsi="宋体" w:eastAsia="宋体" w:cs="Times New Roman"/>
                <w:kern w:val="0"/>
                <w:sz w:val="18"/>
              </w:rPr>
              <w:t>及</w:t>
            </w:r>
          </w:p>
          <w:p>
            <w:pPr>
              <w:widowControl/>
              <w:jc w:val="center"/>
              <w:rPr>
                <w:rFonts w:ascii="宋体" w:hAnsi="宋体" w:eastAsia="宋体" w:cs="Times New Roman"/>
                <w:kern w:val="0"/>
                <w:sz w:val="18"/>
              </w:rPr>
            </w:pPr>
            <w:r>
              <w:rPr>
                <w:rFonts w:hint="eastAsia" w:ascii="宋体" w:hAnsi="宋体" w:eastAsia="宋体" w:cs="Times New Roman"/>
                <w:kern w:val="0"/>
                <w:sz w:val="18"/>
              </w:rPr>
              <w:t>成</w:t>
            </w:r>
          </w:p>
          <w:p>
            <w:pPr>
              <w:widowControl/>
              <w:jc w:val="center"/>
              <w:rPr>
                <w:rFonts w:ascii="宋体" w:hAnsi="宋体" w:eastAsia="宋体" w:cs="Times New Roman"/>
                <w:kern w:val="0"/>
                <w:sz w:val="18"/>
              </w:rPr>
            </w:pPr>
            <w:r>
              <w:rPr>
                <w:rFonts w:hint="eastAsia" w:ascii="宋体" w:hAnsi="宋体" w:eastAsia="宋体" w:cs="Times New Roman"/>
                <w:kern w:val="0"/>
                <w:sz w:val="18"/>
              </w:rPr>
              <w:t>绩</w:t>
            </w:r>
          </w:p>
          <w:p>
            <w:pPr>
              <w:widowControl/>
              <w:jc w:val="center"/>
              <w:rPr>
                <w:rFonts w:ascii="宋体" w:hAnsi="宋体" w:eastAsia="宋体" w:cs="Times New Roman"/>
                <w:kern w:val="0"/>
                <w:sz w:val="18"/>
              </w:rPr>
            </w:pPr>
            <w:r>
              <w:rPr>
                <w:rFonts w:hint="eastAsia" w:ascii="宋体" w:hAnsi="宋体" w:eastAsia="宋体" w:cs="Times New Roman"/>
                <w:kern w:val="0"/>
                <w:sz w:val="18"/>
              </w:rPr>
              <w:t>评</w:t>
            </w:r>
          </w:p>
          <w:p>
            <w:pPr>
              <w:jc w:val="center"/>
              <w:rPr>
                <w:rFonts w:ascii="宋体" w:hAnsi="宋体" w:eastAsia="宋体" w:cs="Times New Roman"/>
                <w:kern w:val="0"/>
                <w:sz w:val="18"/>
              </w:rPr>
            </w:pPr>
            <w:r>
              <w:rPr>
                <w:rFonts w:hint="eastAsia" w:ascii="宋体" w:hAnsi="宋体" w:eastAsia="宋体" w:cs="Times New Roman"/>
                <w:kern w:val="0"/>
                <w:sz w:val="18"/>
              </w:rPr>
              <w:t>定</w:t>
            </w:r>
          </w:p>
        </w:tc>
        <w:tc>
          <w:tcPr>
            <w:tcW w:w="650" w:type="dxa"/>
            <w:gridSpan w:val="2"/>
            <w:vMerge w:val="restart"/>
            <w:tcBorders>
              <w:top w:val="single" w:color="auto" w:sz="4" w:space="0"/>
              <w:left w:val="nil"/>
              <w:right w:val="single" w:color="auto" w:sz="8" w:space="0"/>
            </w:tcBorders>
            <w:vAlign w:val="center"/>
          </w:tcPr>
          <w:p>
            <w:pPr>
              <w:widowControl/>
              <w:jc w:val="center"/>
              <w:rPr>
                <w:rFonts w:ascii="宋体" w:hAnsi="宋体" w:eastAsia="宋体" w:cs="Times New Roman"/>
                <w:kern w:val="0"/>
                <w:sz w:val="18"/>
              </w:rPr>
            </w:pPr>
            <w:r>
              <w:rPr>
                <w:rFonts w:hint="eastAsia" w:ascii="宋体" w:hAnsi="宋体" w:eastAsia="宋体" w:cs="Times New Roman"/>
                <w:kern w:val="0"/>
                <w:sz w:val="18"/>
              </w:rPr>
              <w:t>成绩</w:t>
            </w:r>
          </w:p>
          <w:p>
            <w:pPr>
              <w:widowControl/>
              <w:jc w:val="center"/>
              <w:rPr>
                <w:rFonts w:ascii="宋体" w:hAnsi="宋体" w:eastAsia="宋体" w:cs="Times New Roman"/>
                <w:kern w:val="0"/>
                <w:sz w:val="18"/>
              </w:rPr>
            </w:pPr>
            <w:r>
              <w:rPr>
                <w:rFonts w:hint="eastAsia" w:ascii="宋体" w:hAnsi="宋体" w:eastAsia="宋体" w:cs="Times New Roman"/>
                <w:kern w:val="0"/>
                <w:sz w:val="18"/>
              </w:rPr>
              <w:t>评定</w:t>
            </w:r>
          </w:p>
          <w:p>
            <w:pPr>
              <w:jc w:val="left"/>
              <w:rPr>
                <w:rFonts w:ascii="宋体" w:hAnsi="宋体" w:eastAsia="宋体" w:cs="Times New Roman"/>
                <w:kern w:val="0"/>
                <w:sz w:val="18"/>
              </w:rPr>
            </w:pPr>
            <w:r>
              <w:rPr>
                <w:rFonts w:hint="eastAsia" w:ascii="宋体" w:hAnsi="宋体" w:eastAsia="宋体" w:cs="Times New Roman"/>
                <w:kern w:val="0"/>
                <w:sz w:val="18"/>
              </w:rPr>
              <w:t>标准</w:t>
            </w:r>
          </w:p>
        </w:tc>
        <w:tc>
          <w:tcPr>
            <w:tcW w:w="4952" w:type="dxa"/>
            <w:gridSpan w:val="7"/>
            <w:tcBorders>
              <w:top w:val="single" w:color="auto" w:sz="4" w:space="0"/>
              <w:left w:val="nil"/>
              <w:bottom w:val="single" w:color="auto" w:sz="8" w:space="0"/>
              <w:right w:val="single" w:color="000000" w:sz="8" w:space="0"/>
            </w:tcBorders>
            <w:vAlign w:val="center"/>
          </w:tcPr>
          <w:p>
            <w:pPr>
              <w:widowControl/>
              <w:jc w:val="center"/>
              <w:rPr>
                <w:rFonts w:ascii="宋体" w:hAnsi="宋体" w:eastAsia="宋体" w:cs="Times New Roman"/>
                <w:b/>
                <w:kern w:val="0"/>
                <w:sz w:val="18"/>
              </w:rPr>
            </w:pPr>
            <w:r>
              <w:rPr>
                <w:rFonts w:hint="eastAsia" w:ascii="宋体" w:hAnsi="宋体" w:eastAsia="宋体" w:cs="Times New Roman"/>
                <w:b/>
                <w:kern w:val="0"/>
                <w:sz w:val="18"/>
              </w:rPr>
              <w:t>评分项目</w:t>
            </w:r>
          </w:p>
        </w:tc>
        <w:tc>
          <w:tcPr>
            <w:tcW w:w="1335" w:type="dxa"/>
            <w:tcBorders>
              <w:top w:val="single" w:color="auto" w:sz="8" w:space="0"/>
              <w:left w:val="nil"/>
              <w:bottom w:val="single" w:color="auto" w:sz="8" w:space="0"/>
              <w:right w:val="single" w:color="000000" w:sz="8" w:space="0"/>
            </w:tcBorders>
            <w:vAlign w:val="center"/>
          </w:tcPr>
          <w:p>
            <w:pPr>
              <w:widowControl/>
              <w:jc w:val="center"/>
              <w:rPr>
                <w:rFonts w:ascii="宋体" w:hAnsi="宋体" w:eastAsia="宋体" w:cs="Times New Roman"/>
                <w:b/>
                <w:kern w:val="0"/>
                <w:sz w:val="18"/>
              </w:rPr>
            </w:pPr>
            <w:r>
              <w:rPr>
                <w:rFonts w:hint="eastAsia" w:ascii="宋体" w:hAnsi="宋体" w:eastAsia="宋体" w:cs="Times New Roman"/>
                <w:b/>
                <w:kern w:val="0"/>
                <w:sz w:val="18"/>
              </w:rPr>
              <w:t>分值</w:t>
            </w:r>
          </w:p>
        </w:tc>
        <w:tc>
          <w:tcPr>
            <w:tcW w:w="2417" w:type="dxa"/>
            <w:tcBorders>
              <w:top w:val="single" w:color="auto" w:sz="8" w:space="0"/>
              <w:left w:val="nil"/>
              <w:bottom w:val="single" w:color="auto" w:sz="8" w:space="0"/>
              <w:right w:val="single" w:color="000000" w:sz="8" w:space="0"/>
            </w:tcBorders>
            <w:vAlign w:val="center"/>
          </w:tcPr>
          <w:p>
            <w:pPr>
              <w:widowControl/>
              <w:jc w:val="center"/>
              <w:rPr>
                <w:rFonts w:ascii="宋体" w:hAnsi="宋体" w:eastAsia="宋体" w:cs="Times New Roman"/>
                <w:b/>
                <w:kern w:val="0"/>
                <w:sz w:val="18"/>
              </w:rPr>
            </w:pPr>
            <w:r>
              <w:rPr>
                <w:rFonts w:hint="eastAsia" w:ascii="宋体" w:hAnsi="宋体" w:eastAsia="宋体" w:cs="Times New Roman"/>
                <w:b/>
                <w:kern w:val="0"/>
                <w:sz w:val="18"/>
              </w:rPr>
              <w:t>得分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jc w:val="center"/>
        </w:trPr>
        <w:tc>
          <w:tcPr>
            <w:tcW w:w="906" w:type="dxa"/>
            <w:gridSpan w:val="2"/>
            <w:vMerge w:val="continue"/>
            <w:tcBorders>
              <w:left w:val="single" w:color="auto" w:sz="8" w:space="0"/>
              <w:right w:val="single" w:color="000000" w:sz="8" w:space="0"/>
            </w:tcBorders>
            <w:vAlign w:val="center"/>
          </w:tcPr>
          <w:p>
            <w:pPr>
              <w:jc w:val="left"/>
              <w:rPr>
                <w:rFonts w:ascii="宋体" w:hAnsi="宋体" w:eastAsia="宋体" w:cs="Times New Roman"/>
                <w:kern w:val="0"/>
                <w:sz w:val="18"/>
              </w:rPr>
            </w:pPr>
          </w:p>
        </w:tc>
        <w:tc>
          <w:tcPr>
            <w:tcW w:w="650" w:type="dxa"/>
            <w:gridSpan w:val="2"/>
            <w:vMerge w:val="continue"/>
            <w:tcBorders>
              <w:left w:val="nil"/>
              <w:right w:val="single" w:color="auto" w:sz="8" w:space="0"/>
            </w:tcBorders>
            <w:vAlign w:val="center"/>
          </w:tcPr>
          <w:p>
            <w:pPr>
              <w:jc w:val="left"/>
              <w:rPr>
                <w:rFonts w:ascii="宋体" w:hAnsi="宋体" w:eastAsia="宋体" w:cs="Times New Roman"/>
                <w:kern w:val="0"/>
                <w:sz w:val="18"/>
              </w:rPr>
            </w:pPr>
          </w:p>
        </w:tc>
        <w:tc>
          <w:tcPr>
            <w:tcW w:w="1004" w:type="dxa"/>
            <w:vMerge w:val="restart"/>
            <w:tcBorders>
              <w:top w:val="single" w:color="auto" w:sz="8" w:space="0"/>
              <w:left w:val="nil"/>
              <w:right w:val="single" w:color="000000" w:sz="8" w:space="0"/>
            </w:tcBorders>
            <w:vAlign w:val="center"/>
          </w:tcPr>
          <w:p>
            <w:pPr>
              <w:widowControl/>
              <w:jc w:val="center"/>
              <w:rPr>
                <w:rFonts w:ascii="宋体" w:hAnsi="宋体" w:eastAsia="宋体" w:cs="Times New Roman"/>
                <w:kern w:val="0"/>
                <w:sz w:val="18"/>
              </w:rPr>
            </w:pPr>
            <w:r>
              <w:rPr>
                <w:rFonts w:hint="eastAsia" w:ascii="宋体" w:hAnsi="宋体" w:eastAsia="宋体" w:cs="Times New Roman"/>
                <w:kern w:val="0"/>
                <w:sz w:val="18"/>
              </w:rPr>
              <w:t>选题</w:t>
            </w:r>
          </w:p>
          <w:p>
            <w:pPr>
              <w:widowControl/>
              <w:jc w:val="center"/>
              <w:rPr>
                <w:rFonts w:ascii="宋体" w:hAnsi="宋体" w:eastAsia="宋体" w:cs="Times New Roman"/>
                <w:kern w:val="0"/>
                <w:sz w:val="18"/>
              </w:rPr>
            </w:pPr>
            <w:r>
              <w:rPr>
                <w:rFonts w:hint="eastAsia" w:ascii="宋体" w:hAnsi="宋体" w:eastAsia="宋体" w:cs="Times New Roman"/>
                <w:kern w:val="0"/>
                <w:sz w:val="18"/>
              </w:rPr>
              <w:t>质量</w:t>
            </w:r>
          </w:p>
          <w:p>
            <w:pPr>
              <w:jc w:val="center"/>
              <w:rPr>
                <w:rFonts w:ascii="宋体" w:hAnsi="宋体" w:eastAsia="宋体" w:cs="Times New Roman"/>
                <w:kern w:val="0"/>
                <w:sz w:val="18"/>
              </w:rPr>
            </w:pPr>
            <w:r>
              <w:rPr>
                <w:rFonts w:ascii="Times New Roman" w:hAnsi="Times New Roman" w:eastAsia="宋体" w:cs="Times New Roman"/>
                <w:kern w:val="0"/>
                <w:sz w:val="18"/>
              </w:rPr>
              <w:t>20%</w:t>
            </w:r>
          </w:p>
        </w:tc>
        <w:tc>
          <w:tcPr>
            <w:tcW w:w="520" w:type="dxa"/>
            <w:gridSpan w:val="2"/>
            <w:tcBorders>
              <w:top w:val="single" w:color="auto" w:sz="8" w:space="0"/>
              <w:left w:val="nil"/>
              <w:bottom w:val="single" w:color="auto" w:sz="8" w:space="0"/>
              <w:right w:val="single" w:color="000000" w:sz="8" w:space="0"/>
            </w:tcBorders>
            <w:vAlign w:val="top"/>
          </w:tcPr>
          <w:p>
            <w:pPr>
              <w:widowControl/>
              <w:rPr>
                <w:rFonts w:ascii="Times New Roman" w:hAnsi="Times New Roman" w:eastAsia="宋体" w:cs="Times New Roman"/>
                <w:kern w:val="0"/>
                <w:sz w:val="18"/>
              </w:rPr>
            </w:pPr>
            <w:r>
              <w:rPr>
                <w:rFonts w:ascii="Times New Roman" w:hAnsi="Times New Roman" w:eastAsia="宋体" w:cs="Times New Roman"/>
                <w:kern w:val="0"/>
                <w:sz w:val="18"/>
              </w:rPr>
              <w:t>1</w:t>
            </w:r>
          </w:p>
        </w:tc>
        <w:tc>
          <w:tcPr>
            <w:tcW w:w="3428" w:type="dxa"/>
            <w:gridSpan w:val="4"/>
            <w:tcBorders>
              <w:top w:val="single" w:color="auto" w:sz="8" w:space="0"/>
              <w:left w:val="nil"/>
              <w:bottom w:val="single" w:color="auto" w:sz="8" w:space="0"/>
              <w:right w:val="single" w:color="000000" w:sz="8" w:space="0"/>
            </w:tcBorders>
            <w:vAlign w:val="top"/>
          </w:tcPr>
          <w:p>
            <w:pPr>
              <w:widowControl/>
              <w:rPr>
                <w:rFonts w:ascii="宋体" w:hAnsi="宋体" w:eastAsia="宋体" w:cs="Times New Roman"/>
                <w:kern w:val="0"/>
                <w:sz w:val="18"/>
              </w:rPr>
            </w:pPr>
            <w:r>
              <w:rPr>
                <w:rFonts w:hint="eastAsia" w:ascii="宋体" w:hAnsi="宋体" w:eastAsia="宋体" w:cs="Times New Roman"/>
                <w:kern w:val="0"/>
                <w:sz w:val="18"/>
              </w:rPr>
              <w:t>专业培养目标</w:t>
            </w:r>
          </w:p>
        </w:tc>
        <w:tc>
          <w:tcPr>
            <w:tcW w:w="1335" w:type="dxa"/>
            <w:tcBorders>
              <w:top w:val="single" w:color="auto" w:sz="8" w:space="0"/>
              <w:left w:val="nil"/>
              <w:bottom w:val="single" w:color="auto" w:sz="8" w:space="0"/>
              <w:right w:val="single" w:color="000000" w:sz="8" w:space="0"/>
            </w:tcBorders>
            <w:vAlign w:val="top"/>
          </w:tcPr>
          <w:p>
            <w:pPr>
              <w:widowControl/>
              <w:jc w:val="center"/>
              <w:rPr>
                <w:rFonts w:ascii="Times New Roman" w:hAnsi="Times New Roman" w:eastAsia="宋体" w:cs="Times New Roman"/>
                <w:kern w:val="0"/>
                <w:sz w:val="18"/>
              </w:rPr>
            </w:pPr>
            <w:r>
              <w:rPr>
                <w:rFonts w:ascii="Times New Roman" w:hAnsi="Times New Roman" w:eastAsia="宋体" w:cs="Times New Roman"/>
                <w:kern w:val="0"/>
                <w:sz w:val="18"/>
              </w:rPr>
              <w:t>5</w:t>
            </w:r>
          </w:p>
        </w:tc>
        <w:tc>
          <w:tcPr>
            <w:tcW w:w="2417" w:type="dxa"/>
            <w:tcBorders>
              <w:top w:val="single" w:color="auto" w:sz="8" w:space="0"/>
              <w:left w:val="nil"/>
              <w:bottom w:val="single" w:color="auto" w:sz="8" w:space="0"/>
              <w:right w:val="single" w:color="000000" w:sz="8" w:space="0"/>
            </w:tcBorders>
            <w:vAlign w:val="top"/>
          </w:tcPr>
          <w:p>
            <w:pPr>
              <w:widowControl/>
              <w:rPr>
                <w:rFonts w:ascii="Times New Roman" w:hAnsi="Times New Roman" w:eastAsia="宋体" w:cs="Times New Roman"/>
                <w:kern w:val="0"/>
                <w:sz w:val="18"/>
              </w:rPr>
            </w:pPr>
            <w:r>
              <w:rPr>
                <w:rFonts w:ascii="Times New Roman" w:hAnsi="Times New Roman" w:eastAsia="宋体" w:cs="Times New Roman"/>
                <w:kern w:val="0"/>
                <w:sz w:val="18"/>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jc w:val="center"/>
        </w:trPr>
        <w:tc>
          <w:tcPr>
            <w:tcW w:w="906" w:type="dxa"/>
            <w:gridSpan w:val="2"/>
            <w:vMerge w:val="continue"/>
            <w:tcBorders>
              <w:left w:val="single" w:color="auto" w:sz="8" w:space="0"/>
              <w:right w:val="single" w:color="000000" w:sz="8" w:space="0"/>
            </w:tcBorders>
            <w:vAlign w:val="center"/>
          </w:tcPr>
          <w:p>
            <w:pPr>
              <w:jc w:val="left"/>
              <w:rPr>
                <w:rFonts w:ascii="宋体" w:hAnsi="宋体" w:eastAsia="宋体" w:cs="Times New Roman"/>
                <w:kern w:val="0"/>
                <w:sz w:val="18"/>
              </w:rPr>
            </w:pPr>
          </w:p>
        </w:tc>
        <w:tc>
          <w:tcPr>
            <w:tcW w:w="650" w:type="dxa"/>
            <w:gridSpan w:val="2"/>
            <w:vMerge w:val="continue"/>
            <w:tcBorders>
              <w:left w:val="nil"/>
              <w:right w:val="single" w:color="auto" w:sz="8" w:space="0"/>
            </w:tcBorders>
            <w:vAlign w:val="center"/>
          </w:tcPr>
          <w:p>
            <w:pPr>
              <w:jc w:val="left"/>
              <w:rPr>
                <w:rFonts w:ascii="宋体" w:hAnsi="宋体" w:eastAsia="宋体" w:cs="Times New Roman"/>
                <w:kern w:val="0"/>
                <w:sz w:val="18"/>
              </w:rPr>
            </w:pPr>
          </w:p>
        </w:tc>
        <w:tc>
          <w:tcPr>
            <w:tcW w:w="1004" w:type="dxa"/>
            <w:vMerge w:val="continue"/>
            <w:tcBorders>
              <w:left w:val="nil"/>
              <w:right w:val="single" w:color="000000" w:sz="8" w:space="0"/>
            </w:tcBorders>
            <w:vAlign w:val="center"/>
          </w:tcPr>
          <w:p>
            <w:pPr>
              <w:jc w:val="center"/>
              <w:rPr>
                <w:rFonts w:ascii="宋体" w:hAnsi="宋体" w:eastAsia="宋体" w:cs="Times New Roman"/>
                <w:kern w:val="0"/>
                <w:sz w:val="18"/>
              </w:rPr>
            </w:pPr>
          </w:p>
        </w:tc>
        <w:tc>
          <w:tcPr>
            <w:tcW w:w="520" w:type="dxa"/>
            <w:gridSpan w:val="2"/>
            <w:tcBorders>
              <w:top w:val="single" w:color="auto" w:sz="8" w:space="0"/>
              <w:left w:val="nil"/>
              <w:bottom w:val="single" w:color="auto" w:sz="8" w:space="0"/>
              <w:right w:val="single" w:color="000000" w:sz="8" w:space="0"/>
            </w:tcBorders>
            <w:vAlign w:val="top"/>
          </w:tcPr>
          <w:p>
            <w:pPr>
              <w:widowControl/>
              <w:rPr>
                <w:rFonts w:ascii="Times New Roman" w:hAnsi="Times New Roman" w:eastAsia="宋体" w:cs="Times New Roman"/>
                <w:kern w:val="0"/>
                <w:sz w:val="18"/>
              </w:rPr>
            </w:pPr>
            <w:r>
              <w:rPr>
                <w:rFonts w:ascii="Times New Roman" w:hAnsi="Times New Roman" w:eastAsia="宋体" w:cs="Times New Roman"/>
                <w:kern w:val="0"/>
                <w:sz w:val="18"/>
              </w:rPr>
              <w:t>2</w:t>
            </w:r>
          </w:p>
        </w:tc>
        <w:tc>
          <w:tcPr>
            <w:tcW w:w="3428" w:type="dxa"/>
            <w:gridSpan w:val="4"/>
            <w:tcBorders>
              <w:top w:val="single" w:color="auto" w:sz="8" w:space="0"/>
              <w:left w:val="nil"/>
              <w:bottom w:val="single" w:color="auto" w:sz="8" w:space="0"/>
              <w:right w:val="single" w:color="000000" w:sz="8" w:space="0"/>
            </w:tcBorders>
            <w:vAlign w:val="top"/>
          </w:tcPr>
          <w:p>
            <w:pPr>
              <w:widowControl/>
              <w:rPr>
                <w:rFonts w:ascii="宋体" w:hAnsi="宋体" w:eastAsia="宋体" w:cs="Times New Roman"/>
                <w:kern w:val="0"/>
                <w:sz w:val="18"/>
              </w:rPr>
            </w:pPr>
            <w:r>
              <w:rPr>
                <w:rFonts w:hint="eastAsia" w:ascii="宋体" w:hAnsi="宋体" w:eastAsia="宋体" w:cs="Times New Roman"/>
                <w:kern w:val="0"/>
                <w:sz w:val="18"/>
              </w:rPr>
              <w:t>课题难易度与工作量</w:t>
            </w:r>
          </w:p>
        </w:tc>
        <w:tc>
          <w:tcPr>
            <w:tcW w:w="1335" w:type="dxa"/>
            <w:tcBorders>
              <w:top w:val="single" w:color="auto" w:sz="8" w:space="0"/>
              <w:left w:val="nil"/>
              <w:bottom w:val="single" w:color="auto" w:sz="8" w:space="0"/>
              <w:right w:val="single" w:color="000000" w:sz="8" w:space="0"/>
            </w:tcBorders>
            <w:vAlign w:val="top"/>
          </w:tcPr>
          <w:p>
            <w:pPr>
              <w:widowControl/>
              <w:jc w:val="center"/>
              <w:rPr>
                <w:rFonts w:hint="eastAsia" w:ascii="Times New Roman" w:hAnsi="Times New Roman" w:eastAsia="宋体" w:cs="Times New Roman"/>
                <w:kern w:val="0"/>
                <w:sz w:val="18"/>
              </w:rPr>
            </w:pPr>
            <w:r>
              <w:rPr>
                <w:rFonts w:hint="eastAsia" w:ascii="Times New Roman" w:hAnsi="Times New Roman" w:eastAsia="宋体" w:cs="Times New Roman"/>
                <w:kern w:val="0"/>
                <w:sz w:val="18"/>
              </w:rPr>
              <w:t>10</w:t>
            </w:r>
          </w:p>
        </w:tc>
        <w:tc>
          <w:tcPr>
            <w:tcW w:w="2417" w:type="dxa"/>
            <w:tcBorders>
              <w:top w:val="single" w:color="auto" w:sz="8" w:space="0"/>
              <w:left w:val="nil"/>
              <w:bottom w:val="single" w:color="auto" w:sz="8" w:space="0"/>
              <w:right w:val="single" w:color="000000" w:sz="8" w:space="0"/>
            </w:tcBorders>
            <w:vAlign w:val="top"/>
          </w:tcPr>
          <w:p>
            <w:pPr>
              <w:widowControl/>
              <w:rPr>
                <w:rFonts w:ascii="Times New Roman" w:hAnsi="Times New Roman" w:eastAsia="宋体" w:cs="Times New Roman"/>
                <w:kern w:val="0"/>
                <w:sz w:val="18"/>
              </w:rPr>
            </w:pPr>
            <w:r>
              <w:rPr>
                <w:rFonts w:ascii="Times New Roman" w:hAnsi="Times New Roman" w:eastAsia="宋体" w:cs="Times New Roman"/>
                <w:kern w:val="0"/>
                <w:sz w:val="18"/>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jc w:val="center"/>
        </w:trPr>
        <w:tc>
          <w:tcPr>
            <w:tcW w:w="906" w:type="dxa"/>
            <w:gridSpan w:val="2"/>
            <w:vMerge w:val="continue"/>
            <w:tcBorders>
              <w:left w:val="single" w:color="auto" w:sz="8" w:space="0"/>
              <w:right w:val="single" w:color="000000" w:sz="8" w:space="0"/>
            </w:tcBorders>
            <w:vAlign w:val="center"/>
          </w:tcPr>
          <w:p>
            <w:pPr>
              <w:jc w:val="left"/>
              <w:rPr>
                <w:rFonts w:ascii="宋体" w:hAnsi="宋体" w:eastAsia="宋体" w:cs="Times New Roman"/>
                <w:kern w:val="0"/>
                <w:sz w:val="18"/>
              </w:rPr>
            </w:pPr>
          </w:p>
        </w:tc>
        <w:tc>
          <w:tcPr>
            <w:tcW w:w="650" w:type="dxa"/>
            <w:gridSpan w:val="2"/>
            <w:vMerge w:val="continue"/>
            <w:tcBorders>
              <w:left w:val="nil"/>
              <w:right w:val="single" w:color="auto" w:sz="8" w:space="0"/>
            </w:tcBorders>
            <w:vAlign w:val="center"/>
          </w:tcPr>
          <w:p>
            <w:pPr>
              <w:jc w:val="left"/>
              <w:rPr>
                <w:rFonts w:ascii="宋体" w:hAnsi="宋体" w:eastAsia="宋体" w:cs="Times New Roman"/>
                <w:kern w:val="0"/>
                <w:sz w:val="18"/>
              </w:rPr>
            </w:pPr>
          </w:p>
        </w:tc>
        <w:tc>
          <w:tcPr>
            <w:tcW w:w="1004" w:type="dxa"/>
            <w:vMerge w:val="continue"/>
            <w:tcBorders>
              <w:left w:val="nil"/>
              <w:right w:val="single" w:color="000000" w:sz="8" w:space="0"/>
            </w:tcBorders>
            <w:vAlign w:val="center"/>
          </w:tcPr>
          <w:p>
            <w:pPr>
              <w:jc w:val="center"/>
              <w:rPr>
                <w:rFonts w:ascii="Times New Roman" w:hAnsi="Times New Roman" w:eastAsia="宋体" w:cs="Times New Roman"/>
                <w:kern w:val="0"/>
                <w:sz w:val="18"/>
              </w:rPr>
            </w:pPr>
          </w:p>
        </w:tc>
        <w:tc>
          <w:tcPr>
            <w:tcW w:w="520" w:type="dxa"/>
            <w:gridSpan w:val="2"/>
            <w:tcBorders>
              <w:top w:val="single" w:color="auto" w:sz="8" w:space="0"/>
              <w:left w:val="nil"/>
              <w:bottom w:val="single" w:color="auto" w:sz="8" w:space="0"/>
              <w:right w:val="single" w:color="000000" w:sz="8" w:space="0"/>
            </w:tcBorders>
            <w:vAlign w:val="top"/>
          </w:tcPr>
          <w:p>
            <w:pPr>
              <w:widowControl/>
              <w:rPr>
                <w:rFonts w:ascii="Times New Roman" w:hAnsi="Times New Roman" w:eastAsia="宋体" w:cs="Times New Roman"/>
                <w:kern w:val="0"/>
                <w:sz w:val="18"/>
              </w:rPr>
            </w:pPr>
            <w:r>
              <w:rPr>
                <w:rFonts w:ascii="Times New Roman" w:hAnsi="Times New Roman" w:eastAsia="宋体" w:cs="Times New Roman"/>
                <w:kern w:val="0"/>
                <w:sz w:val="18"/>
              </w:rPr>
              <w:t>3</w:t>
            </w:r>
          </w:p>
        </w:tc>
        <w:tc>
          <w:tcPr>
            <w:tcW w:w="3428" w:type="dxa"/>
            <w:gridSpan w:val="4"/>
            <w:tcBorders>
              <w:top w:val="single" w:color="auto" w:sz="8" w:space="0"/>
              <w:left w:val="nil"/>
              <w:bottom w:val="single" w:color="auto" w:sz="8" w:space="0"/>
              <w:right w:val="single" w:color="000000" w:sz="8" w:space="0"/>
            </w:tcBorders>
            <w:vAlign w:val="top"/>
          </w:tcPr>
          <w:p>
            <w:pPr>
              <w:widowControl/>
              <w:rPr>
                <w:rFonts w:ascii="宋体" w:hAnsi="宋体" w:eastAsia="宋体" w:cs="Times New Roman"/>
                <w:kern w:val="0"/>
                <w:sz w:val="18"/>
              </w:rPr>
            </w:pPr>
            <w:r>
              <w:rPr>
                <w:rFonts w:hint="eastAsia" w:ascii="宋体" w:hAnsi="宋体" w:eastAsia="宋体" w:cs="Times New Roman"/>
                <w:kern w:val="0"/>
                <w:sz w:val="18"/>
              </w:rPr>
              <w:t>理论意义或生产实践意义</w:t>
            </w:r>
          </w:p>
        </w:tc>
        <w:tc>
          <w:tcPr>
            <w:tcW w:w="1335" w:type="dxa"/>
            <w:tcBorders>
              <w:top w:val="single" w:color="auto" w:sz="8" w:space="0"/>
              <w:left w:val="nil"/>
              <w:bottom w:val="single" w:color="auto" w:sz="8" w:space="0"/>
              <w:right w:val="single" w:color="000000" w:sz="8" w:space="0"/>
            </w:tcBorders>
            <w:vAlign w:val="top"/>
          </w:tcPr>
          <w:p>
            <w:pPr>
              <w:widowControl/>
              <w:jc w:val="center"/>
              <w:rPr>
                <w:rFonts w:ascii="Times New Roman" w:hAnsi="Times New Roman" w:eastAsia="宋体" w:cs="Times New Roman"/>
                <w:kern w:val="0"/>
                <w:sz w:val="18"/>
              </w:rPr>
            </w:pPr>
            <w:r>
              <w:rPr>
                <w:rFonts w:ascii="Times New Roman" w:hAnsi="Times New Roman" w:eastAsia="宋体" w:cs="Times New Roman"/>
                <w:kern w:val="0"/>
                <w:sz w:val="18"/>
              </w:rPr>
              <w:t>5</w:t>
            </w:r>
          </w:p>
        </w:tc>
        <w:tc>
          <w:tcPr>
            <w:tcW w:w="2417" w:type="dxa"/>
            <w:tcBorders>
              <w:top w:val="single" w:color="auto" w:sz="8" w:space="0"/>
              <w:left w:val="nil"/>
              <w:bottom w:val="single" w:color="auto" w:sz="8" w:space="0"/>
              <w:right w:val="single" w:color="000000" w:sz="8" w:space="0"/>
            </w:tcBorders>
            <w:vAlign w:val="top"/>
          </w:tcPr>
          <w:p>
            <w:pPr>
              <w:widowControl/>
              <w:rPr>
                <w:rFonts w:ascii="Times New Roman" w:hAnsi="Times New Roman" w:eastAsia="宋体" w:cs="Times New Roman"/>
                <w:kern w:val="0"/>
                <w:sz w:val="18"/>
              </w:rPr>
            </w:pPr>
            <w:r>
              <w:rPr>
                <w:rFonts w:ascii="Times New Roman" w:hAnsi="Times New Roman" w:eastAsia="宋体" w:cs="Times New Roman"/>
                <w:kern w:val="0"/>
                <w:sz w:val="18"/>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jc w:val="center"/>
        </w:trPr>
        <w:tc>
          <w:tcPr>
            <w:tcW w:w="906" w:type="dxa"/>
            <w:gridSpan w:val="2"/>
            <w:vMerge w:val="continue"/>
            <w:tcBorders>
              <w:left w:val="single" w:color="auto" w:sz="8" w:space="0"/>
              <w:right w:val="single" w:color="000000" w:sz="8" w:space="0"/>
            </w:tcBorders>
            <w:vAlign w:val="center"/>
          </w:tcPr>
          <w:p>
            <w:pPr>
              <w:jc w:val="left"/>
              <w:rPr>
                <w:rFonts w:ascii="宋体" w:hAnsi="宋体" w:eastAsia="宋体" w:cs="Times New Roman"/>
                <w:kern w:val="0"/>
                <w:sz w:val="18"/>
              </w:rPr>
            </w:pPr>
          </w:p>
        </w:tc>
        <w:tc>
          <w:tcPr>
            <w:tcW w:w="650" w:type="dxa"/>
            <w:gridSpan w:val="2"/>
            <w:vMerge w:val="continue"/>
            <w:tcBorders>
              <w:left w:val="nil"/>
              <w:right w:val="single" w:color="auto" w:sz="8" w:space="0"/>
            </w:tcBorders>
            <w:vAlign w:val="center"/>
          </w:tcPr>
          <w:p>
            <w:pPr>
              <w:jc w:val="left"/>
              <w:rPr>
                <w:rFonts w:ascii="宋体" w:hAnsi="宋体" w:eastAsia="宋体" w:cs="Times New Roman"/>
                <w:kern w:val="0"/>
                <w:sz w:val="18"/>
              </w:rPr>
            </w:pPr>
          </w:p>
        </w:tc>
        <w:tc>
          <w:tcPr>
            <w:tcW w:w="1004" w:type="dxa"/>
            <w:vMerge w:val="restart"/>
            <w:tcBorders>
              <w:top w:val="single" w:color="auto" w:sz="8" w:space="0"/>
              <w:left w:val="nil"/>
              <w:right w:val="single" w:color="000000" w:sz="8" w:space="0"/>
            </w:tcBorders>
            <w:vAlign w:val="center"/>
          </w:tcPr>
          <w:p>
            <w:pPr>
              <w:widowControl/>
              <w:jc w:val="center"/>
              <w:rPr>
                <w:rFonts w:ascii="宋体" w:hAnsi="宋体" w:eastAsia="宋体" w:cs="Times New Roman"/>
                <w:kern w:val="0"/>
                <w:sz w:val="18"/>
              </w:rPr>
            </w:pPr>
            <w:r>
              <w:rPr>
                <w:rFonts w:hint="eastAsia" w:ascii="宋体" w:hAnsi="宋体" w:eastAsia="宋体" w:cs="Times New Roman"/>
                <w:kern w:val="0"/>
                <w:sz w:val="18"/>
              </w:rPr>
              <w:t>能力</w:t>
            </w:r>
          </w:p>
          <w:p>
            <w:pPr>
              <w:jc w:val="center"/>
              <w:rPr>
                <w:rFonts w:ascii="宋体" w:hAnsi="宋体" w:eastAsia="宋体" w:cs="Times New Roman"/>
                <w:kern w:val="0"/>
                <w:sz w:val="18"/>
              </w:rPr>
            </w:pPr>
            <w:r>
              <w:rPr>
                <w:rFonts w:hint="eastAsia" w:ascii="宋体" w:hAnsi="宋体" w:eastAsia="宋体" w:cs="Times New Roman"/>
                <w:kern w:val="0"/>
                <w:sz w:val="18"/>
              </w:rPr>
              <w:t>水平4</w:t>
            </w:r>
            <w:r>
              <w:rPr>
                <w:rFonts w:ascii="Times New Roman" w:hAnsi="Times New Roman" w:eastAsia="宋体" w:cs="Times New Roman"/>
                <w:kern w:val="0"/>
                <w:sz w:val="18"/>
              </w:rPr>
              <w:t>0%</w:t>
            </w:r>
          </w:p>
        </w:tc>
        <w:tc>
          <w:tcPr>
            <w:tcW w:w="520" w:type="dxa"/>
            <w:gridSpan w:val="2"/>
            <w:tcBorders>
              <w:top w:val="single" w:color="auto" w:sz="8" w:space="0"/>
              <w:left w:val="nil"/>
              <w:bottom w:val="single" w:color="auto" w:sz="8" w:space="0"/>
              <w:right w:val="single" w:color="000000" w:sz="8" w:space="0"/>
            </w:tcBorders>
            <w:vAlign w:val="top"/>
          </w:tcPr>
          <w:p>
            <w:pPr>
              <w:widowControl/>
              <w:rPr>
                <w:rFonts w:hint="eastAsia" w:ascii="Times New Roman" w:hAnsi="Times New Roman" w:eastAsia="宋体" w:cs="Times New Roman"/>
                <w:kern w:val="0"/>
                <w:sz w:val="18"/>
              </w:rPr>
            </w:pPr>
            <w:r>
              <w:rPr>
                <w:rFonts w:hint="eastAsia" w:ascii="Times New Roman" w:hAnsi="Times New Roman" w:eastAsia="宋体" w:cs="Times New Roman"/>
                <w:kern w:val="0"/>
                <w:sz w:val="18"/>
              </w:rPr>
              <w:t>4</w:t>
            </w:r>
          </w:p>
        </w:tc>
        <w:tc>
          <w:tcPr>
            <w:tcW w:w="3428" w:type="dxa"/>
            <w:gridSpan w:val="4"/>
            <w:tcBorders>
              <w:top w:val="single" w:color="auto" w:sz="8" w:space="0"/>
              <w:left w:val="nil"/>
              <w:bottom w:val="single" w:color="auto" w:sz="8" w:space="0"/>
              <w:right w:val="single" w:color="000000" w:sz="8" w:space="0"/>
            </w:tcBorders>
            <w:vAlign w:val="top"/>
          </w:tcPr>
          <w:p>
            <w:pPr>
              <w:widowControl/>
              <w:rPr>
                <w:rFonts w:ascii="宋体" w:hAnsi="宋体" w:eastAsia="宋体" w:cs="Times New Roman"/>
                <w:kern w:val="0"/>
                <w:sz w:val="18"/>
              </w:rPr>
            </w:pPr>
            <w:r>
              <w:rPr>
                <w:rFonts w:hint="eastAsia" w:ascii="宋体" w:hAnsi="宋体" w:eastAsia="宋体" w:cs="Times New Roman"/>
                <w:kern w:val="0"/>
                <w:sz w:val="18"/>
              </w:rPr>
              <w:t>查阅文献资料与综合运用知识能力</w:t>
            </w:r>
          </w:p>
        </w:tc>
        <w:tc>
          <w:tcPr>
            <w:tcW w:w="1335" w:type="dxa"/>
            <w:tcBorders>
              <w:top w:val="single" w:color="auto" w:sz="8" w:space="0"/>
              <w:left w:val="nil"/>
              <w:bottom w:val="single" w:color="auto" w:sz="8" w:space="0"/>
              <w:right w:val="single" w:color="000000" w:sz="8" w:space="0"/>
            </w:tcBorders>
            <w:vAlign w:val="top"/>
          </w:tcPr>
          <w:p>
            <w:pPr>
              <w:widowControl/>
              <w:jc w:val="center"/>
              <w:rPr>
                <w:rFonts w:ascii="Times New Roman" w:hAnsi="Times New Roman" w:eastAsia="宋体" w:cs="Times New Roman"/>
                <w:kern w:val="0"/>
                <w:sz w:val="18"/>
              </w:rPr>
            </w:pPr>
            <w:r>
              <w:rPr>
                <w:rFonts w:ascii="Times New Roman" w:hAnsi="Times New Roman" w:eastAsia="宋体" w:cs="Times New Roman"/>
                <w:kern w:val="0"/>
                <w:sz w:val="18"/>
              </w:rPr>
              <w:t>10</w:t>
            </w:r>
          </w:p>
        </w:tc>
        <w:tc>
          <w:tcPr>
            <w:tcW w:w="2417" w:type="dxa"/>
            <w:tcBorders>
              <w:top w:val="single" w:color="auto" w:sz="8" w:space="0"/>
              <w:left w:val="nil"/>
              <w:bottom w:val="single" w:color="auto" w:sz="8" w:space="0"/>
              <w:right w:val="single" w:color="000000" w:sz="8" w:space="0"/>
            </w:tcBorders>
            <w:vAlign w:val="top"/>
          </w:tcPr>
          <w:p>
            <w:pPr>
              <w:widowControl/>
              <w:rPr>
                <w:rFonts w:ascii="Times New Roman" w:hAnsi="Times New Roman" w:eastAsia="宋体" w:cs="Times New Roman"/>
                <w:kern w:val="0"/>
                <w:sz w:val="18"/>
              </w:rPr>
            </w:pPr>
            <w:r>
              <w:rPr>
                <w:rFonts w:ascii="Times New Roman" w:hAnsi="Times New Roman" w:eastAsia="宋体" w:cs="Times New Roman"/>
                <w:kern w:val="0"/>
                <w:sz w:val="18"/>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jc w:val="center"/>
        </w:trPr>
        <w:tc>
          <w:tcPr>
            <w:tcW w:w="906" w:type="dxa"/>
            <w:gridSpan w:val="2"/>
            <w:vMerge w:val="continue"/>
            <w:tcBorders>
              <w:left w:val="single" w:color="auto" w:sz="8" w:space="0"/>
              <w:right w:val="single" w:color="000000" w:sz="8" w:space="0"/>
            </w:tcBorders>
            <w:vAlign w:val="center"/>
          </w:tcPr>
          <w:p>
            <w:pPr>
              <w:jc w:val="left"/>
              <w:rPr>
                <w:rFonts w:ascii="宋体" w:hAnsi="宋体" w:eastAsia="宋体" w:cs="Times New Roman"/>
                <w:kern w:val="0"/>
                <w:sz w:val="18"/>
              </w:rPr>
            </w:pPr>
          </w:p>
        </w:tc>
        <w:tc>
          <w:tcPr>
            <w:tcW w:w="650" w:type="dxa"/>
            <w:gridSpan w:val="2"/>
            <w:vMerge w:val="continue"/>
            <w:tcBorders>
              <w:left w:val="nil"/>
              <w:right w:val="single" w:color="auto" w:sz="8" w:space="0"/>
            </w:tcBorders>
            <w:vAlign w:val="center"/>
          </w:tcPr>
          <w:p>
            <w:pPr>
              <w:jc w:val="left"/>
              <w:rPr>
                <w:rFonts w:ascii="宋体" w:hAnsi="宋体" w:eastAsia="宋体" w:cs="Times New Roman"/>
                <w:kern w:val="0"/>
                <w:sz w:val="18"/>
              </w:rPr>
            </w:pPr>
          </w:p>
        </w:tc>
        <w:tc>
          <w:tcPr>
            <w:tcW w:w="1004" w:type="dxa"/>
            <w:vMerge w:val="continue"/>
            <w:tcBorders>
              <w:left w:val="nil"/>
              <w:right w:val="single" w:color="000000" w:sz="8" w:space="0"/>
            </w:tcBorders>
            <w:vAlign w:val="center"/>
          </w:tcPr>
          <w:p>
            <w:pPr>
              <w:jc w:val="center"/>
              <w:rPr>
                <w:rFonts w:ascii="宋体" w:hAnsi="宋体" w:eastAsia="宋体" w:cs="Times New Roman"/>
                <w:kern w:val="0"/>
                <w:sz w:val="18"/>
              </w:rPr>
            </w:pPr>
          </w:p>
        </w:tc>
        <w:tc>
          <w:tcPr>
            <w:tcW w:w="520" w:type="dxa"/>
            <w:gridSpan w:val="2"/>
            <w:tcBorders>
              <w:top w:val="single" w:color="auto" w:sz="8" w:space="0"/>
              <w:left w:val="nil"/>
              <w:bottom w:val="single" w:color="auto" w:sz="8" w:space="0"/>
              <w:right w:val="single" w:color="000000" w:sz="8" w:space="0"/>
            </w:tcBorders>
            <w:vAlign w:val="top"/>
          </w:tcPr>
          <w:p>
            <w:pPr>
              <w:widowControl/>
              <w:rPr>
                <w:rFonts w:hint="eastAsia" w:ascii="Times New Roman" w:hAnsi="Times New Roman" w:eastAsia="宋体" w:cs="Times New Roman"/>
                <w:kern w:val="0"/>
                <w:sz w:val="18"/>
              </w:rPr>
            </w:pPr>
            <w:r>
              <w:rPr>
                <w:rFonts w:hint="eastAsia" w:ascii="Times New Roman" w:hAnsi="Times New Roman" w:eastAsia="宋体" w:cs="Times New Roman"/>
                <w:kern w:val="0"/>
                <w:sz w:val="18"/>
              </w:rPr>
              <w:t>5</w:t>
            </w:r>
          </w:p>
        </w:tc>
        <w:tc>
          <w:tcPr>
            <w:tcW w:w="3428" w:type="dxa"/>
            <w:gridSpan w:val="4"/>
            <w:tcBorders>
              <w:top w:val="single" w:color="auto" w:sz="8" w:space="0"/>
              <w:left w:val="nil"/>
              <w:bottom w:val="single" w:color="auto" w:sz="8" w:space="0"/>
              <w:right w:val="single" w:color="000000" w:sz="8" w:space="0"/>
            </w:tcBorders>
            <w:vAlign w:val="top"/>
          </w:tcPr>
          <w:p>
            <w:pPr>
              <w:widowControl/>
              <w:rPr>
                <w:rFonts w:ascii="宋体" w:hAnsi="宋体" w:eastAsia="宋体" w:cs="Times New Roman"/>
                <w:kern w:val="0"/>
                <w:sz w:val="18"/>
              </w:rPr>
            </w:pPr>
            <w:r>
              <w:rPr>
                <w:rFonts w:hint="eastAsia" w:ascii="宋体" w:hAnsi="宋体" w:eastAsia="宋体" w:cs="Times New Roman"/>
                <w:kern w:val="0"/>
                <w:sz w:val="18"/>
              </w:rPr>
              <w:t>研究方案的设计能力</w:t>
            </w:r>
          </w:p>
        </w:tc>
        <w:tc>
          <w:tcPr>
            <w:tcW w:w="1335" w:type="dxa"/>
            <w:tcBorders>
              <w:top w:val="single" w:color="auto" w:sz="8" w:space="0"/>
              <w:left w:val="nil"/>
              <w:bottom w:val="single" w:color="auto" w:sz="8" w:space="0"/>
              <w:right w:val="single" w:color="000000" w:sz="8" w:space="0"/>
            </w:tcBorders>
            <w:vAlign w:val="top"/>
          </w:tcPr>
          <w:p>
            <w:pPr>
              <w:widowControl/>
              <w:jc w:val="center"/>
              <w:rPr>
                <w:rFonts w:ascii="Times New Roman" w:hAnsi="Times New Roman" w:eastAsia="宋体" w:cs="Times New Roman"/>
                <w:kern w:val="0"/>
                <w:sz w:val="18"/>
              </w:rPr>
            </w:pPr>
            <w:r>
              <w:rPr>
                <w:rFonts w:ascii="Times New Roman" w:hAnsi="Times New Roman" w:eastAsia="宋体" w:cs="Times New Roman"/>
                <w:kern w:val="0"/>
                <w:sz w:val="18"/>
              </w:rPr>
              <w:t>10</w:t>
            </w:r>
          </w:p>
        </w:tc>
        <w:tc>
          <w:tcPr>
            <w:tcW w:w="2417" w:type="dxa"/>
            <w:tcBorders>
              <w:top w:val="single" w:color="auto" w:sz="8" w:space="0"/>
              <w:left w:val="nil"/>
              <w:bottom w:val="single" w:color="auto" w:sz="8" w:space="0"/>
              <w:right w:val="single" w:color="000000" w:sz="8" w:space="0"/>
            </w:tcBorders>
            <w:vAlign w:val="top"/>
          </w:tcPr>
          <w:p>
            <w:pPr>
              <w:widowControl/>
              <w:rPr>
                <w:rFonts w:ascii="Times New Roman" w:hAnsi="Times New Roman" w:eastAsia="宋体" w:cs="Times New Roman"/>
                <w:kern w:val="0"/>
                <w:sz w:val="18"/>
              </w:rPr>
            </w:pPr>
            <w:r>
              <w:rPr>
                <w:rFonts w:ascii="Times New Roman" w:hAnsi="Times New Roman" w:eastAsia="宋体" w:cs="Times New Roman"/>
                <w:kern w:val="0"/>
                <w:sz w:val="18"/>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jc w:val="center"/>
        </w:trPr>
        <w:tc>
          <w:tcPr>
            <w:tcW w:w="906" w:type="dxa"/>
            <w:gridSpan w:val="2"/>
            <w:vMerge w:val="continue"/>
            <w:tcBorders>
              <w:left w:val="single" w:color="auto" w:sz="8" w:space="0"/>
              <w:right w:val="single" w:color="000000" w:sz="8" w:space="0"/>
            </w:tcBorders>
            <w:vAlign w:val="center"/>
          </w:tcPr>
          <w:p>
            <w:pPr>
              <w:jc w:val="left"/>
              <w:rPr>
                <w:rFonts w:ascii="宋体" w:hAnsi="宋体" w:eastAsia="宋体" w:cs="Times New Roman"/>
                <w:kern w:val="0"/>
                <w:sz w:val="18"/>
              </w:rPr>
            </w:pPr>
          </w:p>
        </w:tc>
        <w:tc>
          <w:tcPr>
            <w:tcW w:w="650" w:type="dxa"/>
            <w:gridSpan w:val="2"/>
            <w:vMerge w:val="continue"/>
            <w:tcBorders>
              <w:left w:val="nil"/>
              <w:right w:val="single" w:color="auto" w:sz="8" w:space="0"/>
            </w:tcBorders>
            <w:vAlign w:val="center"/>
          </w:tcPr>
          <w:p>
            <w:pPr>
              <w:jc w:val="left"/>
              <w:rPr>
                <w:rFonts w:ascii="宋体" w:hAnsi="宋体" w:eastAsia="宋体" w:cs="Times New Roman"/>
                <w:kern w:val="0"/>
                <w:sz w:val="18"/>
              </w:rPr>
            </w:pPr>
          </w:p>
        </w:tc>
        <w:tc>
          <w:tcPr>
            <w:tcW w:w="1004" w:type="dxa"/>
            <w:vMerge w:val="continue"/>
            <w:tcBorders>
              <w:left w:val="nil"/>
              <w:right w:val="single" w:color="000000" w:sz="8" w:space="0"/>
            </w:tcBorders>
            <w:vAlign w:val="center"/>
          </w:tcPr>
          <w:p>
            <w:pPr>
              <w:jc w:val="center"/>
              <w:rPr>
                <w:rFonts w:ascii="宋体" w:hAnsi="宋体" w:eastAsia="宋体" w:cs="Times New Roman"/>
                <w:kern w:val="0"/>
                <w:sz w:val="18"/>
              </w:rPr>
            </w:pPr>
          </w:p>
        </w:tc>
        <w:tc>
          <w:tcPr>
            <w:tcW w:w="520" w:type="dxa"/>
            <w:gridSpan w:val="2"/>
            <w:tcBorders>
              <w:top w:val="single" w:color="auto" w:sz="8" w:space="0"/>
              <w:left w:val="nil"/>
              <w:bottom w:val="single" w:color="auto" w:sz="8" w:space="0"/>
              <w:right w:val="single" w:color="000000" w:sz="8" w:space="0"/>
            </w:tcBorders>
            <w:vAlign w:val="top"/>
          </w:tcPr>
          <w:p>
            <w:pPr>
              <w:widowControl/>
              <w:rPr>
                <w:rFonts w:hint="eastAsia" w:ascii="Times New Roman" w:hAnsi="Times New Roman" w:eastAsia="宋体" w:cs="Times New Roman"/>
                <w:kern w:val="0"/>
                <w:sz w:val="18"/>
              </w:rPr>
            </w:pPr>
            <w:r>
              <w:rPr>
                <w:rFonts w:hint="eastAsia" w:ascii="Times New Roman" w:hAnsi="Times New Roman" w:eastAsia="宋体" w:cs="Times New Roman"/>
                <w:kern w:val="0"/>
                <w:sz w:val="18"/>
              </w:rPr>
              <w:t>6</w:t>
            </w:r>
          </w:p>
        </w:tc>
        <w:tc>
          <w:tcPr>
            <w:tcW w:w="3428" w:type="dxa"/>
            <w:gridSpan w:val="4"/>
            <w:tcBorders>
              <w:top w:val="single" w:color="auto" w:sz="8" w:space="0"/>
              <w:left w:val="nil"/>
              <w:bottom w:val="single" w:color="auto" w:sz="8" w:space="0"/>
              <w:right w:val="single" w:color="000000" w:sz="8" w:space="0"/>
            </w:tcBorders>
            <w:vAlign w:val="top"/>
          </w:tcPr>
          <w:p>
            <w:pPr>
              <w:widowControl/>
              <w:rPr>
                <w:rFonts w:ascii="宋体" w:hAnsi="宋体" w:eastAsia="宋体" w:cs="Times New Roman"/>
                <w:kern w:val="0"/>
                <w:sz w:val="18"/>
              </w:rPr>
            </w:pPr>
            <w:r>
              <w:rPr>
                <w:rFonts w:hint="eastAsia" w:ascii="宋体" w:hAnsi="宋体" w:eastAsia="宋体" w:cs="Times New Roman"/>
                <w:kern w:val="0"/>
                <w:sz w:val="18"/>
              </w:rPr>
              <w:t>研究方法和手段的运用能力</w:t>
            </w:r>
          </w:p>
        </w:tc>
        <w:tc>
          <w:tcPr>
            <w:tcW w:w="1335" w:type="dxa"/>
            <w:tcBorders>
              <w:top w:val="single" w:color="auto" w:sz="8" w:space="0"/>
              <w:left w:val="nil"/>
              <w:bottom w:val="single" w:color="auto" w:sz="8" w:space="0"/>
              <w:right w:val="single" w:color="000000" w:sz="8" w:space="0"/>
            </w:tcBorders>
            <w:vAlign w:val="top"/>
          </w:tcPr>
          <w:p>
            <w:pPr>
              <w:widowControl/>
              <w:jc w:val="center"/>
              <w:rPr>
                <w:rFonts w:ascii="Times New Roman" w:hAnsi="Times New Roman" w:eastAsia="宋体" w:cs="Times New Roman"/>
                <w:kern w:val="0"/>
                <w:sz w:val="18"/>
              </w:rPr>
            </w:pPr>
            <w:r>
              <w:rPr>
                <w:rFonts w:ascii="Times New Roman" w:hAnsi="Times New Roman" w:eastAsia="宋体" w:cs="Times New Roman"/>
                <w:kern w:val="0"/>
                <w:sz w:val="18"/>
              </w:rPr>
              <w:t>10</w:t>
            </w:r>
          </w:p>
        </w:tc>
        <w:tc>
          <w:tcPr>
            <w:tcW w:w="2417" w:type="dxa"/>
            <w:tcBorders>
              <w:top w:val="single" w:color="auto" w:sz="8" w:space="0"/>
              <w:left w:val="nil"/>
              <w:bottom w:val="single" w:color="auto" w:sz="8" w:space="0"/>
              <w:right w:val="single" w:color="000000" w:sz="8" w:space="0"/>
            </w:tcBorders>
            <w:vAlign w:val="top"/>
          </w:tcPr>
          <w:p>
            <w:pPr>
              <w:widowControl/>
              <w:rPr>
                <w:rFonts w:ascii="Times New Roman" w:hAnsi="Times New Roman" w:eastAsia="宋体" w:cs="Times New Roman"/>
                <w:kern w:val="0"/>
                <w:sz w:val="18"/>
              </w:rPr>
            </w:pPr>
            <w:r>
              <w:rPr>
                <w:rFonts w:ascii="Times New Roman" w:hAnsi="Times New Roman" w:eastAsia="宋体" w:cs="Times New Roman"/>
                <w:kern w:val="0"/>
                <w:sz w:val="18"/>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jc w:val="center"/>
        </w:trPr>
        <w:tc>
          <w:tcPr>
            <w:tcW w:w="906" w:type="dxa"/>
            <w:gridSpan w:val="2"/>
            <w:vMerge w:val="continue"/>
            <w:tcBorders>
              <w:left w:val="single" w:color="auto" w:sz="8" w:space="0"/>
              <w:right w:val="single" w:color="000000" w:sz="8" w:space="0"/>
            </w:tcBorders>
            <w:vAlign w:val="center"/>
          </w:tcPr>
          <w:p>
            <w:pPr>
              <w:jc w:val="left"/>
              <w:rPr>
                <w:rFonts w:ascii="宋体" w:hAnsi="宋体" w:eastAsia="宋体" w:cs="Times New Roman"/>
                <w:kern w:val="0"/>
                <w:sz w:val="18"/>
              </w:rPr>
            </w:pPr>
          </w:p>
        </w:tc>
        <w:tc>
          <w:tcPr>
            <w:tcW w:w="650" w:type="dxa"/>
            <w:gridSpan w:val="2"/>
            <w:vMerge w:val="continue"/>
            <w:tcBorders>
              <w:left w:val="nil"/>
              <w:right w:val="single" w:color="auto" w:sz="8" w:space="0"/>
            </w:tcBorders>
            <w:vAlign w:val="center"/>
          </w:tcPr>
          <w:p>
            <w:pPr>
              <w:jc w:val="left"/>
              <w:rPr>
                <w:rFonts w:ascii="宋体" w:hAnsi="宋体" w:eastAsia="宋体" w:cs="Times New Roman"/>
                <w:kern w:val="0"/>
                <w:sz w:val="18"/>
              </w:rPr>
            </w:pPr>
          </w:p>
        </w:tc>
        <w:tc>
          <w:tcPr>
            <w:tcW w:w="1004" w:type="dxa"/>
            <w:vMerge w:val="continue"/>
            <w:tcBorders>
              <w:left w:val="nil"/>
              <w:right w:val="single" w:color="000000" w:sz="8" w:space="0"/>
            </w:tcBorders>
            <w:vAlign w:val="center"/>
          </w:tcPr>
          <w:p>
            <w:pPr>
              <w:jc w:val="center"/>
              <w:rPr>
                <w:rFonts w:ascii="宋体" w:hAnsi="宋体" w:eastAsia="宋体" w:cs="Times New Roman"/>
                <w:kern w:val="0"/>
                <w:sz w:val="18"/>
              </w:rPr>
            </w:pPr>
          </w:p>
        </w:tc>
        <w:tc>
          <w:tcPr>
            <w:tcW w:w="520" w:type="dxa"/>
            <w:gridSpan w:val="2"/>
            <w:tcBorders>
              <w:top w:val="single" w:color="auto" w:sz="8" w:space="0"/>
              <w:left w:val="nil"/>
              <w:bottom w:val="single" w:color="auto" w:sz="8" w:space="0"/>
              <w:right w:val="single" w:color="000000" w:sz="8" w:space="0"/>
            </w:tcBorders>
            <w:vAlign w:val="top"/>
          </w:tcPr>
          <w:p>
            <w:pPr>
              <w:widowControl/>
              <w:rPr>
                <w:rFonts w:hint="eastAsia" w:ascii="Times New Roman" w:hAnsi="Times New Roman" w:eastAsia="宋体" w:cs="Times New Roman"/>
                <w:kern w:val="0"/>
                <w:sz w:val="18"/>
              </w:rPr>
            </w:pPr>
            <w:r>
              <w:rPr>
                <w:rFonts w:hint="eastAsia" w:ascii="Times New Roman" w:hAnsi="Times New Roman" w:eastAsia="宋体" w:cs="Times New Roman"/>
                <w:kern w:val="0"/>
                <w:sz w:val="18"/>
              </w:rPr>
              <w:t>7</w:t>
            </w:r>
          </w:p>
        </w:tc>
        <w:tc>
          <w:tcPr>
            <w:tcW w:w="3428" w:type="dxa"/>
            <w:gridSpan w:val="4"/>
            <w:tcBorders>
              <w:top w:val="single" w:color="auto" w:sz="8" w:space="0"/>
              <w:left w:val="nil"/>
              <w:bottom w:val="single" w:color="auto" w:sz="8" w:space="0"/>
              <w:right w:val="single" w:color="000000" w:sz="8" w:space="0"/>
            </w:tcBorders>
            <w:vAlign w:val="top"/>
          </w:tcPr>
          <w:p>
            <w:pPr>
              <w:widowControl/>
              <w:rPr>
                <w:rFonts w:ascii="宋体" w:hAnsi="宋体" w:eastAsia="宋体" w:cs="Times New Roman"/>
                <w:kern w:val="0"/>
                <w:sz w:val="18"/>
              </w:rPr>
            </w:pPr>
            <w:r>
              <w:rPr>
                <w:rFonts w:hint="eastAsia" w:ascii="宋体" w:hAnsi="宋体" w:eastAsia="宋体" w:cs="Times New Roman"/>
                <w:kern w:val="0"/>
                <w:sz w:val="18"/>
              </w:rPr>
              <w:t>外文应用能力</w:t>
            </w:r>
          </w:p>
        </w:tc>
        <w:tc>
          <w:tcPr>
            <w:tcW w:w="1335" w:type="dxa"/>
            <w:tcBorders>
              <w:top w:val="single" w:color="auto" w:sz="8" w:space="0"/>
              <w:left w:val="nil"/>
              <w:bottom w:val="single" w:color="auto" w:sz="8" w:space="0"/>
              <w:right w:val="single" w:color="000000" w:sz="8" w:space="0"/>
            </w:tcBorders>
            <w:vAlign w:val="top"/>
          </w:tcPr>
          <w:p>
            <w:pPr>
              <w:widowControl/>
              <w:jc w:val="center"/>
              <w:rPr>
                <w:rFonts w:ascii="Times New Roman" w:hAnsi="Times New Roman" w:eastAsia="宋体" w:cs="Times New Roman"/>
                <w:kern w:val="0"/>
                <w:sz w:val="18"/>
              </w:rPr>
            </w:pPr>
            <w:r>
              <w:rPr>
                <w:rFonts w:ascii="Times New Roman" w:hAnsi="Times New Roman" w:eastAsia="宋体" w:cs="Times New Roman"/>
                <w:kern w:val="0"/>
                <w:sz w:val="18"/>
              </w:rPr>
              <w:t>10</w:t>
            </w:r>
          </w:p>
        </w:tc>
        <w:tc>
          <w:tcPr>
            <w:tcW w:w="2417" w:type="dxa"/>
            <w:tcBorders>
              <w:top w:val="single" w:color="auto" w:sz="8" w:space="0"/>
              <w:left w:val="nil"/>
              <w:bottom w:val="single" w:color="auto" w:sz="8" w:space="0"/>
              <w:right w:val="single" w:color="000000" w:sz="8" w:space="0"/>
            </w:tcBorders>
            <w:vAlign w:val="top"/>
          </w:tcPr>
          <w:p>
            <w:pPr>
              <w:widowControl/>
              <w:rPr>
                <w:rFonts w:ascii="Times New Roman" w:hAnsi="Times New Roman" w:eastAsia="宋体" w:cs="Times New Roman"/>
                <w:kern w:val="0"/>
                <w:sz w:val="18"/>
              </w:rPr>
            </w:pPr>
            <w:r>
              <w:rPr>
                <w:rFonts w:ascii="Times New Roman" w:hAnsi="Times New Roman" w:eastAsia="宋体" w:cs="Times New Roman"/>
                <w:kern w:val="0"/>
                <w:sz w:val="18"/>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 w:hRule="atLeast"/>
          <w:jc w:val="center"/>
        </w:trPr>
        <w:tc>
          <w:tcPr>
            <w:tcW w:w="906" w:type="dxa"/>
            <w:gridSpan w:val="2"/>
            <w:vMerge w:val="continue"/>
            <w:tcBorders>
              <w:left w:val="single" w:color="auto" w:sz="8" w:space="0"/>
              <w:right w:val="single" w:color="000000" w:sz="8" w:space="0"/>
            </w:tcBorders>
            <w:vAlign w:val="center"/>
          </w:tcPr>
          <w:p>
            <w:pPr>
              <w:jc w:val="left"/>
              <w:rPr>
                <w:rFonts w:ascii="宋体" w:hAnsi="宋体" w:eastAsia="宋体" w:cs="Times New Roman"/>
                <w:kern w:val="0"/>
                <w:sz w:val="18"/>
              </w:rPr>
            </w:pPr>
          </w:p>
        </w:tc>
        <w:tc>
          <w:tcPr>
            <w:tcW w:w="650" w:type="dxa"/>
            <w:gridSpan w:val="2"/>
            <w:vMerge w:val="continue"/>
            <w:tcBorders>
              <w:left w:val="nil"/>
              <w:right w:val="single" w:color="auto" w:sz="8" w:space="0"/>
            </w:tcBorders>
            <w:vAlign w:val="center"/>
          </w:tcPr>
          <w:p>
            <w:pPr>
              <w:jc w:val="left"/>
              <w:rPr>
                <w:rFonts w:ascii="宋体" w:hAnsi="宋体" w:eastAsia="宋体" w:cs="Times New Roman"/>
                <w:kern w:val="0"/>
                <w:sz w:val="18"/>
              </w:rPr>
            </w:pPr>
          </w:p>
        </w:tc>
        <w:tc>
          <w:tcPr>
            <w:tcW w:w="1004" w:type="dxa"/>
            <w:vMerge w:val="restart"/>
            <w:tcBorders>
              <w:top w:val="single" w:color="auto" w:sz="8" w:space="0"/>
              <w:left w:val="nil"/>
              <w:right w:val="single" w:color="000000" w:sz="8" w:space="0"/>
            </w:tcBorders>
            <w:vAlign w:val="center"/>
          </w:tcPr>
          <w:p>
            <w:pPr>
              <w:widowControl/>
              <w:jc w:val="center"/>
              <w:rPr>
                <w:rFonts w:ascii="宋体" w:hAnsi="宋体" w:eastAsia="宋体" w:cs="Times New Roman"/>
                <w:kern w:val="0"/>
                <w:sz w:val="18"/>
              </w:rPr>
            </w:pPr>
            <w:r>
              <w:rPr>
                <w:rFonts w:hint="eastAsia" w:ascii="宋体" w:hAnsi="宋体" w:eastAsia="宋体" w:cs="Times New Roman"/>
                <w:kern w:val="0"/>
                <w:sz w:val="18"/>
              </w:rPr>
              <w:t>成果</w:t>
            </w:r>
          </w:p>
          <w:p>
            <w:pPr>
              <w:jc w:val="center"/>
              <w:rPr>
                <w:rFonts w:ascii="宋体" w:hAnsi="宋体" w:eastAsia="宋体" w:cs="Times New Roman"/>
                <w:kern w:val="0"/>
                <w:sz w:val="18"/>
              </w:rPr>
            </w:pPr>
            <w:r>
              <w:rPr>
                <w:rFonts w:hint="eastAsia" w:ascii="宋体" w:hAnsi="宋体" w:eastAsia="宋体" w:cs="Times New Roman"/>
                <w:kern w:val="0"/>
                <w:sz w:val="18"/>
              </w:rPr>
              <w:t>质量4</w:t>
            </w:r>
            <w:r>
              <w:rPr>
                <w:rFonts w:ascii="Times New Roman" w:hAnsi="Times New Roman" w:eastAsia="宋体" w:cs="Times New Roman"/>
                <w:kern w:val="0"/>
                <w:sz w:val="18"/>
              </w:rPr>
              <w:t>0%</w:t>
            </w:r>
          </w:p>
        </w:tc>
        <w:tc>
          <w:tcPr>
            <w:tcW w:w="520" w:type="dxa"/>
            <w:gridSpan w:val="2"/>
            <w:tcBorders>
              <w:top w:val="single" w:color="auto" w:sz="8" w:space="0"/>
              <w:left w:val="nil"/>
              <w:bottom w:val="single" w:color="auto" w:sz="8" w:space="0"/>
              <w:right w:val="single" w:color="000000" w:sz="8" w:space="0"/>
            </w:tcBorders>
            <w:vAlign w:val="top"/>
          </w:tcPr>
          <w:p>
            <w:pPr>
              <w:widowControl/>
              <w:rPr>
                <w:rFonts w:hint="eastAsia" w:ascii="Times New Roman" w:hAnsi="Times New Roman" w:eastAsia="宋体" w:cs="Times New Roman"/>
                <w:kern w:val="0"/>
                <w:sz w:val="18"/>
              </w:rPr>
            </w:pPr>
            <w:r>
              <w:rPr>
                <w:rFonts w:hint="eastAsia" w:ascii="Times New Roman" w:hAnsi="Times New Roman" w:eastAsia="宋体" w:cs="Times New Roman"/>
                <w:kern w:val="0"/>
                <w:sz w:val="18"/>
              </w:rPr>
              <w:t>8</w:t>
            </w:r>
          </w:p>
        </w:tc>
        <w:tc>
          <w:tcPr>
            <w:tcW w:w="3428" w:type="dxa"/>
            <w:gridSpan w:val="4"/>
            <w:tcBorders>
              <w:top w:val="single" w:color="auto" w:sz="8" w:space="0"/>
              <w:left w:val="nil"/>
              <w:bottom w:val="single" w:color="auto" w:sz="8" w:space="0"/>
              <w:right w:val="single" w:color="000000" w:sz="8" w:space="0"/>
            </w:tcBorders>
            <w:vAlign w:val="top"/>
          </w:tcPr>
          <w:p>
            <w:pPr>
              <w:widowControl/>
              <w:rPr>
                <w:rFonts w:ascii="宋体" w:hAnsi="宋体" w:eastAsia="宋体" w:cs="Times New Roman"/>
                <w:kern w:val="0"/>
                <w:sz w:val="18"/>
              </w:rPr>
            </w:pPr>
            <w:r>
              <w:rPr>
                <w:rFonts w:hint="eastAsia" w:ascii="宋体" w:hAnsi="宋体" w:eastAsia="宋体" w:cs="Times New Roman"/>
                <w:kern w:val="0"/>
                <w:sz w:val="18"/>
              </w:rPr>
              <w:t>写作水平与写作规范</w:t>
            </w:r>
          </w:p>
        </w:tc>
        <w:tc>
          <w:tcPr>
            <w:tcW w:w="1335" w:type="dxa"/>
            <w:tcBorders>
              <w:top w:val="single" w:color="auto" w:sz="8" w:space="0"/>
              <w:left w:val="nil"/>
              <w:bottom w:val="single" w:color="auto" w:sz="8" w:space="0"/>
              <w:right w:val="single" w:color="000000" w:sz="8" w:space="0"/>
            </w:tcBorders>
            <w:vAlign w:val="top"/>
          </w:tcPr>
          <w:p>
            <w:pPr>
              <w:widowControl/>
              <w:jc w:val="center"/>
              <w:rPr>
                <w:rFonts w:ascii="Times New Roman" w:hAnsi="Times New Roman" w:eastAsia="宋体" w:cs="Times New Roman"/>
                <w:kern w:val="0"/>
                <w:sz w:val="18"/>
              </w:rPr>
            </w:pPr>
            <w:r>
              <w:rPr>
                <w:rFonts w:hint="eastAsia" w:ascii="Times New Roman" w:hAnsi="Times New Roman" w:eastAsia="宋体" w:cs="Times New Roman"/>
                <w:kern w:val="0"/>
                <w:sz w:val="18"/>
              </w:rPr>
              <w:t>2</w:t>
            </w:r>
            <w:r>
              <w:rPr>
                <w:rFonts w:ascii="Times New Roman" w:hAnsi="Times New Roman" w:eastAsia="宋体" w:cs="Times New Roman"/>
                <w:kern w:val="0"/>
                <w:sz w:val="18"/>
              </w:rPr>
              <w:t>0</w:t>
            </w:r>
          </w:p>
        </w:tc>
        <w:tc>
          <w:tcPr>
            <w:tcW w:w="2417" w:type="dxa"/>
            <w:tcBorders>
              <w:top w:val="single" w:color="auto" w:sz="8" w:space="0"/>
              <w:left w:val="nil"/>
              <w:bottom w:val="single" w:color="auto" w:sz="8" w:space="0"/>
              <w:right w:val="single" w:color="000000" w:sz="8" w:space="0"/>
            </w:tcBorders>
            <w:vAlign w:val="top"/>
          </w:tcPr>
          <w:p>
            <w:pPr>
              <w:widowControl/>
              <w:rPr>
                <w:rFonts w:ascii="Times New Roman" w:hAnsi="Times New Roman" w:eastAsia="宋体" w:cs="Times New Roman"/>
                <w:kern w:val="0"/>
                <w:sz w:val="18"/>
              </w:rPr>
            </w:pPr>
            <w:r>
              <w:rPr>
                <w:rFonts w:ascii="Times New Roman" w:hAnsi="Times New Roman" w:eastAsia="宋体" w:cs="Times New Roman"/>
                <w:kern w:val="0"/>
                <w:sz w:val="18"/>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 w:hRule="atLeast"/>
          <w:jc w:val="center"/>
        </w:trPr>
        <w:tc>
          <w:tcPr>
            <w:tcW w:w="906" w:type="dxa"/>
            <w:gridSpan w:val="2"/>
            <w:vMerge w:val="continue"/>
            <w:tcBorders>
              <w:left w:val="single" w:color="auto" w:sz="8" w:space="0"/>
              <w:right w:val="single" w:color="000000" w:sz="8" w:space="0"/>
            </w:tcBorders>
            <w:vAlign w:val="center"/>
          </w:tcPr>
          <w:p>
            <w:pPr>
              <w:jc w:val="left"/>
              <w:rPr>
                <w:rFonts w:ascii="宋体" w:hAnsi="宋体" w:eastAsia="宋体" w:cs="Times New Roman"/>
                <w:kern w:val="0"/>
                <w:sz w:val="18"/>
              </w:rPr>
            </w:pPr>
          </w:p>
        </w:tc>
        <w:tc>
          <w:tcPr>
            <w:tcW w:w="650" w:type="dxa"/>
            <w:gridSpan w:val="2"/>
            <w:vMerge w:val="continue"/>
            <w:tcBorders>
              <w:left w:val="nil"/>
              <w:right w:val="single" w:color="auto" w:sz="8" w:space="0"/>
            </w:tcBorders>
            <w:vAlign w:val="center"/>
          </w:tcPr>
          <w:p>
            <w:pPr>
              <w:jc w:val="left"/>
              <w:rPr>
                <w:rFonts w:ascii="宋体" w:hAnsi="宋体" w:eastAsia="宋体" w:cs="Times New Roman"/>
                <w:kern w:val="0"/>
                <w:sz w:val="18"/>
              </w:rPr>
            </w:pPr>
          </w:p>
        </w:tc>
        <w:tc>
          <w:tcPr>
            <w:tcW w:w="1004" w:type="dxa"/>
            <w:vMerge w:val="continue"/>
            <w:tcBorders>
              <w:left w:val="nil"/>
              <w:right w:val="single" w:color="000000" w:sz="8" w:space="0"/>
            </w:tcBorders>
            <w:vAlign w:val="center"/>
          </w:tcPr>
          <w:p>
            <w:pPr>
              <w:jc w:val="left"/>
              <w:rPr>
                <w:rFonts w:ascii="宋体" w:hAnsi="宋体" w:eastAsia="宋体" w:cs="Times New Roman"/>
                <w:kern w:val="0"/>
                <w:sz w:val="18"/>
              </w:rPr>
            </w:pPr>
          </w:p>
        </w:tc>
        <w:tc>
          <w:tcPr>
            <w:tcW w:w="520" w:type="dxa"/>
            <w:gridSpan w:val="2"/>
            <w:tcBorders>
              <w:top w:val="single" w:color="auto" w:sz="8" w:space="0"/>
              <w:left w:val="nil"/>
              <w:bottom w:val="single" w:color="auto" w:sz="8" w:space="0"/>
              <w:right w:val="single" w:color="000000" w:sz="8" w:space="0"/>
            </w:tcBorders>
            <w:vAlign w:val="top"/>
          </w:tcPr>
          <w:p>
            <w:pPr>
              <w:widowControl/>
              <w:rPr>
                <w:rFonts w:hint="eastAsia" w:ascii="Times New Roman" w:hAnsi="Times New Roman" w:eastAsia="宋体" w:cs="Times New Roman"/>
                <w:kern w:val="0"/>
                <w:sz w:val="18"/>
              </w:rPr>
            </w:pPr>
            <w:r>
              <w:rPr>
                <w:rFonts w:hint="eastAsia" w:ascii="Times New Roman" w:hAnsi="Times New Roman" w:eastAsia="宋体" w:cs="Times New Roman"/>
                <w:kern w:val="0"/>
                <w:sz w:val="18"/>
              </w:rPr>
              <w:t>9</w:t>
            </w:r>
          </w:p>
        </w:tc>
        <w:tc>
          <w:tcPr>
            <w:tcW w:w="3428" w:type="dxa"/>
            <w:gridSpan w:val="4"/>
            <w:tcBorders>
              <w:top w:val="single" w:color="auto" w:sz="8" w:space="0"/>
              <w:left w:val="nil"/>
              <w:bottom w:val="single" w:color="auto" w:sz="8" w:space="0"/>
              <w:right w:val="single" w:color="000000" w:sz="8" w:space="0"/>
            </w:tcBorders>
            <w:vAlign w:val="top"/>
          </w:tcPr>
          <w:p>
            <w:pPr>
              <w:widowControl/>
              <w:rPr>
                <w:rFonts w:ascii="宋体" w:hAnsi="宋体" w:eastAsia="宋体" w:cs="Times New Roman"/>
                <w:kern w:val="0"/>
                <w:sz w:val="18"/>
              </w:rPr>
            </w:pPr>
            <w:r>
              <w:rPr>
                <w:rFonts w:hint="eastAsia" w:ascii="宋体" w:hAnsi="宋体" w:eastAsia="宋体" w:cs="Times New Roman"/>
                <w:kern w:val="0"/>
                <w:sz w:val="18"/>
              </w:rPr>
              <w:t>研究结果的理论或实际应用价值</w:t>
            </w:r>
          </w:p>
        </w:tc>
        <w:tc>
          <w:tcPr>
            <w:tcW w:w="1335" w:type="dxa"/>
            <w:tcBorders>
              <w:top w:val="single" w:color="auto" w:sz="8" w:space="0"/>
              <w:left w:val="nil"/>
              <w:bottom w:val="single" w:color="auto" w:sz="8" w:space="0"/>
              <w:right w:val="single" w:color="000000" w:sz="8" w:space="0"/>
            </w:tcBorders>
            <w:vAlign w:val="top"/>
          </w:tcPr>
          <w:p>
            <w:pPr>
              <w:widowControl/>
              <w:jc w:val="center"/>
              <w:rPr>
                <w:rFonts w:hint="eastAsia" w:ascii="Times New Roman" w:hAnsi="Times New Roman" w:eastAsia="宋体" w:cs="Times New Roman"/>
                <w:kern w:val="0"/>
                <w:sz w:val="18"/>
              </w:rPr>
            </w:pPr>
            <w:r>
              <w:rPr>
                <w:rFonts w:hint="eastAsia" w:ascii="Times New Roman" w:hAnsi="Times New Roman" w:eastAsia="宋体" w:cs="Times New Roman"/>
                <w:kern w:val="0"/>
                <w:sz w:val="18"/>
              </w:rPr>
              <w:t>20</w:t>
            </w:r>
          </w:p>
        </w:tc>
        <w:tc>
          <w:tcPr>
            <w:tcW w:w="2417" w:type="dxa"/>
            <w:tcBorders>
              <w:top w:val="single" w:color="auto" w:sz="8" w:space="0"/>
              <w:left w:val="nil"/>
              <w:bottom w:val="single" w:color="auto" w:sz="8" w:space="0"/>
              <w:right w:val="single" w:color="000000" w:sz="8" w:space="0"/>
            </w:tcBorders>
            <w:vAlign w:val="top"/>
          </w:tcPr>
          <w:p>
            <w:pPr>
              <w:widowControl/>
              <w:rPr>
                <w:rFonts w:ascii="Times New Roman" w:hAnsi="Times New Roman" w:eastAsia="宋体" w:cs="Times New Roman"/>
                <w:kern w:val="0"/>
                <w:sz w:val="18"/>
              </w:rPr>
            </w:pPr>
            <w:r>
              <w:rPr>
                <w:rFonts w:ascii="Times New Roman" w:hAnsi="Times New Roman" w:eastAsia="宋体" w:cs="Times New Roman"/>
                <w:kern w:val="0"/>
                <w:sz w:val="18"/>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220" w:hRule="atLeast"/>
          <w:jc w:val="center"/>
        </w:trPr>
        <w:tc>
          <w:tcPr>
            <w:tcW w:w="906" w:type="dxa"/>
            <w:gridSpan w:val="2"/>
            <w:vMerge w:val="continue"/>
            <w:tcBorders>
              <w:left w:val="single" w:color="auto" w:sz="8" w:space="0"/>
              <w:bottom w:val="single" w:color="auto" w:sz="4" w:space="0"/>
              <w:right w:val="single" w:color="000000" w:sz="8" w:space="0"/>
            </w:tcBorders>
            <w:vAlign w:val="center"/>
          </w:tcPr>
          <w:p>
            <w:pPr>
              <w:jc w:val="left"/>
              <w:rPr>
                <w:rFonts w:ascii="宋体" w:hAnsi="宋体" w:eastAsia="宋体" w:cs="Times New Roman"/>
                <w:kern w:val="0"/>
                <w:sz w:val="18"/>
              </w:rPr>
            </w:pPr>
          </w:p>
        </w:tc>
        <w:tc>
          <w:tcPr>
            <w:tcW w:w="9354" w:type="dxa"/>
            <w:gridSpan w:val="11"/>
            <w:tcBorders>
              <w:top w:val="single" w:color="auto" w:sz="8" w:space="0"/>
              <w:left w:val="nil"/>
              <w:bottom w:val="single" w:color="auto" w:sz="4" w:space="0"/>
              <w:right w:val="single" w:color="000000" w:sz="8" w:space="0"/>
            </w:tcBorders>
            <w:vAlign w:val="top"/>
          </w:tcPr>
          <w:p>
            <w:pPr>
              <w:widowControl/>
              <w:rPr>
                <w:rFonts w:ascii="宋体" w:hAnsi="宋体" w:eastAsia="宋体" w:cs="Times New Roman"/>
                <w:kern w:val="0"/>
                <w:sz w:val="18"/>
              </w:rPr>
            </w:pPr>
            <w:r>
              <w:rPr>
                <w:rFonts w:hint="eastAsia" w:ascii="宋体" w:hAnsi="宋体" w:eastAsia="宋体" w:cs="Times New Roman"/>
                <w:kern w:val="0"/>
                <w:sz w:val="18"/>
              </w:rPr>
              <w:t>评阅人评语：</w:t>
            </w:r>
          </w:p>
          <w:p>
            <w:pPr>
              <w:widowControl/>
              <w:rPr>
                <w:rFonts w:ascii="Times New Roman" w:hAnsi="Times New Roman" w:eastAsia="宋体" w:cs="Times New Roman"/>
                <w:kern w:val="0"/>
                <w:sz w:val="18"/>
              </w:rPr>
            </w:pPr>
          </w:p>
          <w:p>
            <w:pPr>
              <w:widowControl/>
              <w:rPr>
                <w:rFonts w:hint="eastAsia" w:ascii="Times New Roman" w:hAnsi="Times New Roman" w:eastAsia="宋体" w:cs="Times New Roman"/>
                <w:kern w:val="0"/>
                <w:sz w:val="18"/>
              </w:rPr>
            </w:pPr>
          </w:p>
          <w:p>
            <w:pPr>
              <w:widowControl/>
              <w:rPr>
                <w:rFonts w:hint="eastAsia" w:ascii="Times New Roman" w:hAnsi="Times New Roman" w:eastAsia="宋体" w:cs="Times New Roman"/>
                <w:kern w:val="0"/>
                <w:sz w:val="18"/>
              </w:rPr>
            </w:pPr>
          </w:p>
          <w:p>
            <w:pPr>
              <w:widowControl/>
              <w:rPr>
                <w:rFonts w:hint="eastAsia" w:ascii="Times New Roman" w:hAnsi="Times New Roman" w:eastAsia="宋体" w:cs="Times New Roman"/>
                <w:kern w:val="0"/>
                <w:sz w:val="18"/>
              </w:rPr>
            </w:pPr>
          </w:p>
          <w:p>
            <w:pPr>
              <w:widowControl/>
              <w:rPr>
                <w:rFonts w:hint="eastAsia" w:ascii="Times New Roman" w:hAnsi="Times New Roman" w:eastAsia="宋体" w:cs="Times New Roman"/>
                <w:kern w:val="0"/>
                <w:sz w:val="18"/>
              </w:rPr>
            </w:pPr>
          </w:p>
          <w:p>
            <w:pPr>
              <w:widowControl/>
              <w:rPr>
                <w:rFonts w:ascii="Times New Roman" w:hAnsi="Times New Roman" w:eastAsia="宋体" w:cs="Times New Roman"/>
                <w:kern w:val="0"/>
                <w:sz w:val="18"/>
              </w:rPr>
            </w:pPr>
          </w:p>
          <w:p>
            <w:pPr>
              <w:widowControl/>
              <w:rPr>
                <w:rFonts w:ascii="Times New Roman" w:hAnsi="Times New Roman" w:eastAsia="宋体" w:cs="Times New Roman"/>
                <w:kern w:val="0"/>
                <w:sz w:val="18"/>
              </w:rPr>
            </w:pPr>
          </w:p>
          <w:p>
            <w:pPr>
              <w:rPr>
                <w:rFonts w:ascii="宋体" w:hAnsi="宋体" w:eastAsia="宋体" w:cs="Times New Roman"/>
                <w:kern w:val="0"/>
                <w:sz w:val="18"/>
              </w:rPr>
            </w:pPr>
            <w:r>
              <w:rPr>
                <w:rFonts w:hint="eastAsia" w:ascii="宋体" w:hAnsi="宋体" w:eastAsia="宋体" w:cs="Times New Roman"/>
                <w:kern w:val="0"/>
                <w:sz w:val="18"/>
              </w:rPr>
              <w:t>成绩（百分制）：</w:t>
            </w:r>
            <w:r>
              <w:rPr>
                <w:rFonts w:hint="eastAsia" w:ascii="宋体" w:hAnsi="宋体" w:eastAsia="宋体" w:cs="Times New Roman"/>
                <w:kern w:val="0"/>
                <w:sz w:val="28"/>
                <w:u w:val="single"/>
              </w:rPr>
              <w:t>　　　　　　　</w:t>
            </w:r>
            <w:r>
              <w:rPr>
                <w:rFonts w:hint="eastAsia" w:ascii="宋体" w:hAnsi="宋体" w:eastAsia="宋体" w:cs="Times New Roman"/>
                <w:kern w:val="0"/>
                <w:sz w:val="18"/>
              </w:rPr>
              <w:t>　　　　　　评阅人签名：　　　　　　　　　　　　年　　月　　日</w:t>
            </w:r>
          </w:p>
        </w:tc>
      </w:tr>
    </w:tbl>
    <w:p>
      <w:pPr>
        <w:rPr>
          <w:rFonts w:hint="eastAsia" w:ascii="宋体" w:hAnsi="宋体" w:eastAsia="宋体" w:cs="Times New Roman"/>
          <w:kern w:val="0"/>
          <w:sz w:val="18"/>
        </w:rPr>
      </w:pPr>
      <w:r>
        <w:rPr>
          <w:rFonts w:hint="eastAsia" w:ascii="宋体" w:hAnsi="宋体" w:eastAsia="宋体" w:cs="Times New Roman"/>
          <w:kern w:val="0"/>
          <w:sz w:val="18"/>
        </w:rPr>
        <w:br w:type="page"/>
      </w:r>
    </w:p>
    <w:tbl>
      <w:tblPr>
        <w:tblStyle w:val="9"/>
        <w:tblpPr w:leftFromText="180" w:rightFromText="180" w:vertAnchor="text" w:horzAnchor="page" w:tblpX="943" w:tblpY="332"/>
        <w:tblOverlap w:val="never"/>
        <w:tblW w:w="101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7"/>
        <w:gridCol w:w="1619"/>
        <w:gridCol w:w="2849"/>
        <w:gridCol w:w="945"/>
        <w:gridCol w:w="780"/>
        <w:gridCol w:w="750"/>
        <w:gridCol w:w="825"/>
        <w:gridCol w:w="709"/>
        <w:gridCol w:w="11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63" w:hRule="atLeast"/>
        </w:trPr>
        <w:tc>
          <w:tcPr>
            <w:tcW w:w="487" w:type="dxa"/>
            <w:vMerge w:val="restart"/>
            <w:tcBorders>
              <w:top w:val="single" w:color="auto" w:sz="4" w:space="0"/>
              <w:left w:val="single" w:color="auto" w:sz="8" w:space="0"/>
              <w:right w:val="single" w:color="auto" w:sz="8" w:space="0"/>
            </w:tcBorders>
            <w:vAlign w:val="center"/>
          </w:tcPr>
          <w:p>
            <w:pPr>
              <w:widowControl/>
              <w:jc w:val="center"/>
              <w:rPr>
                <w:rFonts w:ascii="宋体" w:hAnsi="宋体" w:eastAsia="宋体" w:cs="Times New Roman"/>
                <w:kern w:val="0"/>
                <w:sz w:val="18"/>
              </w:rPr>
            </w:pPr>
            <w:r>
              <w:rPr>
                <w:rFonts w:hint="eastAsia" w:ascii="宋体" w:hAnsi="宋体" w:eastAsia="宋体" w:cs="Times New Roman"/>
                <w:kern w:val="0"/>
                <w:sz w:val="18"/>
              </w:rPr>
              <w:t>答</w:t>
            </w:r>
          </w:p>
          <w:p>
            <w:pPr>
              <w:widowControl/>
              <w:jc w:val="center"/>
              <w:rPr>
                <w:rFonts w:ascii="宋体" w:hAnsi="宋体" w:eastAsia="宋体" w:cs="Times New Roman"/>
                <w:kern w:val="0"/>
                <w:sz w:val="18"/>
              </w:rPr>
            </w:pPr>
            <w:r>
              <w:rPr>
                <w:rFonts w:hint="eastAsia" w:ascii="宋体" w:hAnsi="宋体" w:eastAsia="宋体" w:cs="Times New Roman"/>
                <w:kern w:val="0"/>
                <w:sz w:val="18"/>
              </w:rPr>
              <w:t>辩委员会</w:t>
            </w:r>
          </w:p>
          <w:p>
            <w:pPr>
              <w:widowControl/>
              <w:jc w:val="center"/>
              <w:rPr>
                <w:rFonts w:ascii="宋体" w:hAnsi="宋体" w:eastAsia="宋体" w:cs="Times New Roman"/>
                <w:kern w:val="0"/>
                <w:sz w:val="18"/>
              </w:rPr>
            </w:pPr>
            <w:r>
              <w:rPr>
                <w:rFonts w:hint="eastAsia" w:ascii="宋体" w:hAnsi="宋体" w:eastAsia="宋体" w:cs="Times New Roman"/>
                <w:kern w:val="0"/>
                <w:sz w:val="18"/>
              </w:rPr>
              <w:t>意见与</w:t>
            </w:r>
          </w:p>
          <w:p>
            <w:pPr>
              <w:widowControl/>
              <w:jc w:val="center"/>
              <w:rPr>
                <w:rFonts w:ascii="宋体" w:hAnsi="宋体" w:eastAsia="宋体" w:cs="Times New Roman"/>
                <w:kern w:val="0"/>
                <w:sz w:val="18"/>
              </w:rPr>
            </w:pPr>
            <w:r>
              <w:rPr>
                <w:rFonts w:hint="eastAsia" w:ascii="宋体" w:hAnsi="宋体" w:eastAsia="宋体" w:cs="Times New Roman"/>
                <w:kern w:val="0"/>
                <w:sz w:val="18"/>
              </w:rPr>
              <w:t>成</w:t>
            </w:r>
          </w:p>
          <w:p>
            <w:pPr>
              <w:widowControl/>
              <w:jc w:val="center"/>
              <w:rPr>
                <w:rFonts w:ascii="宋体" w:hAnsi="宋体" w:eastAsia="宋体" w:cs="Times New Roman"/>
                <w:kern w:val="0"/>
                <w:sz w:val="18"/>
              </w:rPr>
            </w:pPr>
            <w:r>
              <w:rPr>
                <w:rFonts w:hint="eastAsia" w:ascii="宋体" w:hAnsi="宋体" w:eastAsia="宋体" w:cs="Times New Roman"/>
                <w:kern w:val="0"/>
                <w:sz w:val="18"/>
              </w:rPr>
              <w:t>绩</w:t>
            </w:r>
          </w:p>
          <w:p>
            <w:pPr>
              <w:jc w:val="center"/>
              <w:rPr>
                <w:rFonts w:hint="eastAsia" w:ascii="宋体" w:hAnsi="宋体" w:eastAsia="宋体" w:cs="Times New Roman"/>
                <w:kern w:val="0"/>
                <w:sz w:val="18"/>
              </w:rPr>
            </w:pPr>
            <w:r>
              <w:rPr>
                <w:rFonts w:hint="eastAsia" w:ascii="宋体" w:hAnsi="宋体" w:eastAsia="宋体" w:cs="Times New Roman"/>
                <w:kern w:val="0"/>
                <w:sz w:val="18"/>
              </w:rPr>
              <w:t>评</w:t>
            </w:r>
          </w:p>
          <w:p>
            <w:pPr>
              <w:jc w:val="center"/>
              <w:rPr>
                <w:rFonts w:ascii="宋体" w:hAnsi="宋体" w:eastAsia="宋体" w:cs="Times New Roman"/>
                <w:kern w:val="0"/>
                <w:sz w:val="18"/>
              </w:rPr>
            </w:pPr>
            <w:r>
              <w:rPr>
                <w:rFonts w:hint="eastAsia" w:ascii="宋体" w:hAnsi="宋体" w:eastAsia="宋体" w:cs="Times New Roman"/>
                <w:kern w:val="0"/>
                <w:sz w:val="18"/>
              </w:rPr>
              <w:t>定</w:t>
            </w:r>
          </w:p>
          <w:p>
            <w:pPr>
              <w:rPr>
                <w:rFonts w:ascii="宋体" w:hAnsi="宋体" w:eastAsia="宋体" w:cs="Times New Roman"/>
                <w:kern w:val="0"/>
                <w:sz w:val="18"/>
              </w:rPr>
            </w:pPr>
            <w:r>
              <w:rPr>
                <w:rFonts w:ascii="Times New Roman" w:hAnsi="Times New Roman" w:eastAsia="宋体" w:cs="Times New Roman"/>
                <w:kern w:val="0"/>
                <w:sz w:val="18"/>
              </w:rPr>
              <w:t>　</w:t>
            </w:r>
          </w:p>
        </w:tc>
        <w:tc>
          <w:tcPr>
            <w:tcW w:w="1619" w:type="dxa"/>
            <w:vMerge w:val="restart"/>
            <w:tcBorders>
              <w:top w:val="single" w:color="auto" w:sz="4" w:space="0"/>
              <w:left w:val="single" w:color="auto" w:sz="8" w:space="0"/>
              <w:bottom w:val="single" w:color="000000" w:sz="8" w:space="0"/>
              <w:right w:val="single" w:color="000000" w:sz="8" w:space="0"/>
            </w:tcBorders>
            <w:vAlign w:val="center"/>
          </w:tcPr>
          <w:p>
            <w:pPr>
              <w:widowControl/>
              <w:jc w:val="center"/>
              <w:rPr>
                <w:rFonts w:ascii="楷体_GB2312" w:hAnsi="宋体" w:eastAsia="楷体_GB2312" w:cs="Times New Roman"/>
                <w:kern w:val="0"/>
                <w:sz w:val="18"/>
              </w:rPr>
            </w:pPr>
            <w:r>
              <w:rPr>
                <w:rFonts w:hint="eastAsia" w:ascii="楷体_GB2312" w:hAnsi="宋体" w:eastAsia="楷体_GB2312" w:cs="Times New Roman"/>
                <w:kern w:val="0"/>
                <w:sz w:val="18"/>
              </w:rPr>
              <w:t>评价项目</w:t>
            </w:r>
          </w:p>
        </w:tc>
        <w:tc>
          <w:tcPr>
            <w:tcW w:w="2849" w:type="dxa"/>
            <w:vMerge w:val="restart"/>
            <w:tcBorders>
              <w:top w:val="single" w:color="auto" w:sz="8" w:space="0"/>
              <w:left w:val="single" w:color="auto" w:sz="8" w:space="0"/>
              <w:bottom w:val="single" w:color="000000" w:sz="8" w:space="0"/>
              <w:right w:val="single" w:color="000000" w:sz="8" w:space="0"/>
            </w:tcBorders>
            <w:vAlign w:val="center"/>
          </w:tcPr>
          <w:p>
            <w:pPr>
              <w:widowControl/>
              <w:jc w:val="center"/>
              <w:rPr>
                <w:rFonts w:ascii="楷体_GB2312" w:hAnsi="宋体" w:eastAsia="楷体_GB2312" w:cs="Times New Roman"/>
                <w:kern w:val="0"/>
                <w:sz w:val="18"/>
              </w:rPr>
            </w:pPr>
            <w:r>
              <w:rPr>
                <w:rFonts w:hint="eastAsia" w:ascii="楷体_GB2312" w:hAnsi="宋体" w:eastAsia="楷体_GB2312" w:cs="Times New Roman"/>
                <w:kern w:val="0"/>
                <w:sz w:val="18"/>
              </w:rPr>
              <w:t>具体要求（A级标准）</w:t>
            </w:r>
          </w:p>
        </w:tc>
        <w:tc>
          <w:tcPr>
            <w:tcW w:w="945" w:type="dxa"/>
            <w:vMerge w:val="restart"/>
            <w:tcBorders>
              <w:top w:val="single" w:color="auto" w:sz="8" w:space="0"/>
              <w:left w:val="single" w:color="auto" w:sz="8" w:space="0"/>
              <w:bottom w:val="single" w:color="000000" w:sz="8" w:space="0"/>
              <w:right w:val="single" w:color="000000" w:sz="8" w:space="0"/>
            </w:tcBorders>
            <w:vAlign w:val="center"/>
          </w:tcPr>
          <w:p>
            <w:pPr>
              <w:widowControl/>
              <w:jc w:val="center"/>
              <w:rPr>
                <w:rFonts w:ascii="楷体_GB2312" w:hAnsi="宋体" w:eastAsia="楷体_GB2312" w:cs="Times New Roman"/>
                <w:kern w:val="0"/>
                <w:sz w:val="18"/>
              </w:rPr>
            </w:pPr>
            <w:r>
              <w:rPr>
                <w:rFonts w:hint="eastAsia" w:ascii="楷体_GB2312" w:hAnsi="宋体" w:eastAsia="楷体_GB2312" w:cs="Times New Roman"/>
                <w:kern w:val="0"/>
                <w:sz w:val="18"/>
              </w:rPr>
              <w:t>最高分</w:t>
            </w:r>
          </w:p>
        </w:tc>
        <w:tc>
          <w:tcPr>
            <w:tcW w:w="4200" w:type="dxa"/>
            <w:gridSpan w:val="5"/>
            <w:tcBorders>
              <w:top w:val="single" w:color="auto" w:sz="8" w:space="0"/>
              <w:left w:val="single" w:color="auto" w:sz="8" w:space="0"/>
              <w:bottom w:val="single" w:color="000000" w:sz="8" w:space="0"/>
              <w:right w:val="single" w:color="000000" w:sz="8" w:space="0"/>
            </w:tcBorders>
            <w:vAlign w:val="center"/>
          </w:tcPr>
          <w:p>
            <w:pPr>
              <w:widowControl/>
              <w:jc w:val="center"/>
              <w:rPr>
                <w:rFonts w:ascii="宋体" w:hAnsi="宋体" w:eastAsia="宋体" w:cs="Times New Roman"/>
                <w:kern w:val="0"/>
                <w:sz w:val="18"/>
              </w:rPr>
            </w:pPr>
            <w:r>
              <w:rPr>
                <w:rFonts w:hint="eastAsia" w:ascii="宋体" w:hAnsi="宋体" w:eastAsia="宋体" w:cs="Times New Roman"/>
                <w:kern w:val="0"/>
                <w:sz w:val="18"/>
              </w:rPr>
              <w:t>评分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5" w:hRule="atLeast"/>
        </w:trPr>
        <w:tc>
          <w:tcPr>
            <w:tcW w:w="487" w:type="dxa"/>
            <w:vMerge w:val="continue"/>
            <w:tcBorders>
              <w:left w:val="single" w:color="auto" w:sz="8" w:space="0"/>
              <w:right w:val="single" w:color="auto" w:sz="8" w:space="0"/>
            </w:tcBorders>
            <w:vAlign w:val="center"/>
          </w:tcPr>
          <w:p>
            <w:pPr>
              <w:rPr>
                <w:rFonts w:ascii="宋体" w:hAnsi="宋体" w:eastAsia="宋体" w:cs="Times New Roman"/>
                <w:kern w:val="0"/>
                <w:sz w:val="18"/>
              </w:rPr>
            </w:pPr>
          </w:p>
        </w:tc>
        <w:tc>
          <w:tcPr>
            <w:tcW w:w="1619" w:type="dxa"/>
            <w:vMerge w:val="continue"/>
            <w:tcBorders>
              <w:top w:val="single" w:color="auto" w:sz="8" w:space="0"/>
              <w:left w:val="single" w:color="auto" w:sz="8" w:space="0"/>
              <w:bottom w:val="single" w:color="000000" w:sz="8" w:space="0"/>
              <w:right w:val="single" w:color="000000" w:sz="8" w:space="0"/>
            </w:tcBorders>
            <w:vAlign w:val="center"/>
          </w:tcPr>
          <w:p>
            <w:pPr>
              <w:widowControl/>
              <w:jc w:val="left"/>
              <w:rPr>
                <w:rFonts w:ascii="楷体_GB2312" w:hAnsi="宋体" w:eastAsia="楷体_GB2312" w:cs="Times New Roman"/>
                <w:kern w:val="0"/>
                <w:sz w:val="18"/>
              </w:rPr>
            </w:pPr>
          </w:p>
        </w:tc>
        <w:tc>
          <w:tcPr>
            <w:tcW w:w="2849" w:type="dxa"/>
            <w:vMerge w:val="continue"/>
            <w:tcBorders>
              <w:top w:val="single" w:color="auto" w:sz="8" w:space="0"/>
              <w:left w:val="single" w:color="auto" w:sz="8" w:space="0"/>
              <w:bottom w:val="single" w:color="000000" w:sz="8" w:space="0"/>
              <w:right w:val="single" w:color="000000" w:sz="8" w:space="0"/>
            </w:tcBorders>
            <w:vAlign w:val="center"/>
          </w:tcPr>
          <w:p>
            <w:pPr>
              <w:widowControl/>
              <w:jc w:val="left"/>
              <w:rPr>
                <w:rFonts w:ascii="楷体_GB2312" w:hAnsi="宋体" w:eastAsia="楷体_GB2312" w:cs="Times New Roman"/>
                <w:kern w:val="0"/>
                <w:sz w:val="18"/>
              </w:rPr>
            </w:pPr>
          </w:p>
        </w:tc>
        <w:tc>
          <w:tcPr>
            <w:tcW w:w="945" w:type="dxa"/>
            <w:vMerge w:val="continue"/>
            <w:tcBorders>
              <w:top w:val="single" w:color="auto" w:sz="8" w:space="0"/>
              <w:left w:val="single" w:color="auto" w:sz="8" w:space="0"/>
              <w:bottom w:val="single" w:color="000000" w:sz="8" w:space="0"/>
              <w:right w:val="single" w:color="000000" w:sz="8" w:space="0"/>
            </w:tcBorders>
            <w:vAlign w:val="center"/>
          </w:tcPr>
          <w:p>
            <w:pPr>
              <w:widowControl/>
              <w:jc w:val="left"/>
              <w:rPr>
                <w:rFonts w:ascii="楷体_GB2312" w:hAnsi="宋体" w:eastAsia="楷体_GB2312" w:cs="Times New Roman"/>
                <w:kern w:val="0"/>
                <w:sz w:val="18"/>
              </w:rPr>
            </w:pPr>
          </w:p>
        </w:tc>
        <w:tc>
          <w:tcPr>
            <w:tcW w:w="780" w:type="dxa"/>
            <w:tcBorders>
              <w:top w:val="single" w:color="auto" w:sz="8" w:space="0"/>
              <w:left w:val="nil"/>
              <w:bottom w:val="single" w:color="auto" w:sz="8" w:space="0"/>
              <w:right w:val="single" w:color="000000" w:sz="8" w:space="0"/>
            </w:tcBorders>
            <w:vAlign w:val="center"/>
          </w:tcPr>
          <w:p>
            <w:pPr>
              <w:widowControl/>
              <w:jc w:val="center"/>
              <w:rPr>
                <w:rFonts w:ascii="Times New Roman" w:hAnsi="Times New Roman" w:eastAsia="宋体" w:cs="Times New Roman"/>
                <w:kern w:val="0"/>
                <w:sz w:val="18"/>
              </w:rPr>
            </w:pPr>
            <w:r>
              <w:rPr>
                <w:rFonts w:ascii="Times New Roman" w:hAnsi="Times New Roman" w:eastAsia="宋体" w:cs="Times New Roman"/>
                <w:kern w:val="0"/>
                <w:sz w:val="18"/>
              </w:rPr>
              <w:t>A</w:t>
            </w:r>
          </w:p>
        </w:tc>
        <w:tc>
          <w:tcPr>
            <w:tcW w:w="750" w:type="dxa"/>
            <w:tcBorders>
              <w:top w:val="single" w:color="auto" w:sz="8" w:space="0"/>
              <w:left w:val="nil"/>
              <w:bottom w:val="single" w:color="auto" w:sz="8" w:space="0"/>
              <w:right w:val="single" w:color="000000" w:sz="8" w:space="0"/>
            </w:tcBorders>
            <w:vAlign w:val="center"/>
          </w:tcPr>
          <w:p>
            <w:pPr>
              <w:widowControl/>
              <w:jc w:val="center"/>
              <w:rPr>
                <w:rFonts w:ascii="Times New Roman" w:hAnsi="Times New Roman" w:eastAsia="宋体" w:cs="Times New Roman"/>
                <w:kern w:val="0"/>
                <w:sz w:val="18"/>
              </w:rPr>
            </w:pPr>
            <w:r>
              <w:rPr>
                <w:rFonts w:ascii="Times New Roman" w:hAnsi="Times New Roman" w:eastAsia="宋体" w:cs="Times New Roman"/>
                <w:kern w:val="0"/>
                <w:sz w:val="18"/>
              </w:rPr>
              <w:t>B</w:t>
            </w:r>
          </w:p>
        </w:tc>
        <w:tc>
          <w:tcPr>
            <w:tcW w:w="825" w:type="dxa"/>
            <w:tcBorders>
              <w:top w:val="single" w:color="auto" w:sz="8" w:space="0"/>
              <w:left w:val="nil"/>
              <w:bottom w:val="single" w:color="auto" w:sz="8" w:space="0"/>
              <w:right w:val="single" w:color="000000" w:sz="8" w:space="0"/>
            </w:tcBorders>
            <w:vAlign w:val="center"/>
          </w:tcPr>
          <w:p>
            <w:pPr>
              <w:widowControl/>
              <w:jc w:val="center"/>
              <w:rPr>
                <w:rFonts w:ascii="Times New Roman" w:hAnsi="Times New Roman" w:eastAsia="宋体" w:cs="Times New Roman"/>
                <w:kern w:val="0"/>
                <w:sz w:val="18"/>
              </w:rPr>
            </w:pPr>
            <w:r>
              <w:rPr>
                <w:rFonts w:ascii="Times New Roman" w:hAnsi="Times New Roman" w:eastAsia="宋体" w:cs="Times New Roman"/>
                <w:kern w:val="0"/>
                <w:sz w:val="18"/>
              </w:rPr>
              <w:t>C</w:t>
            </w:r>
          </w:p>
        </w:tc>
        <w:tc>
          <w:tcPr>
            <w:tcW w:w="709" w:type="dxa"/>
            <w:tcBorders>
              <w:top w:val="nil"/>
              <w:left w:val="nil"/>
              <w:bottom w:val="single" w:color="auto" w:sz="8" w:space="0"/>
              <w:right w:val="single" w:color="auto" w:sz="8" w:space="0"/>
            </w:tcBorders>
            <w:vAlign w:val="center"/>
          </w:tcPr>
          <w:p>
            <w:pPr>
              <w:widowControl/>
              <w:jc w:val="center"/>
              <w:rPr>
                <w:rFonts w:ascii="Times New Roman" w:hAnsi="Times New Roman" w:eastAsia="宋体" w:cs="Times New Roman"/>
                <w:kern w:val="0"/>
                <w:sz w:val="18"/>
              </w:rPr>
            </w:pPr>
            <w:r>
              <w:rPr>
                <w:rFonts w:ascii="Times New Roman" w:hAnsi="Times New Roman" w:eastAsia="宋体" w:cs="Times New Roman"/>
                <w:kern w:val="0"/>
                <w:sz w:val="18"/>
              </w:rPr>
              <w:t>D</w:t>
            </w:r>
          </w:p>
        </w:tc>
        <w:tc>
          <w:tcPr>
            <w:tcW w:w="1136" w:type="dxa"/>
            <w:tcBorders>
              <w:top w:val="nil"/>
              <w:left w:val="nil"/>
              <w:bottom w:val="single" w:color="auto" w:sz="8" w:space="0"/>
              <w:right w:val="single" w:color="auto" w:sz="8" w:space="0"/>
            </w:tcBorders>
            <w:vAlign w:val="center"/>
          </w:tcPr>
          <w:p>
            <w:pPr>
              <w:widowControl/>
              <w:jc w:val="center"/>
              <w:rPr>
                <w:rFonts w:ascii="Times New Roman" w:hAnsi="Times New Roman" w:eastAsia="宋体" w:cs="Times New Roman"/>
                <w:kern w:val="0"/>
                <w:sz w:val="18"/>
              </w:rPr>
            </w:pPr>
            <w:r>
              <w:rPr>
                <w:rFonts w:ascii="Times New Roman" w:hAnsi="Times New Roman" w:eastAsia="宋体" w:cs="Times New Roman"/>
                <w:kern w:val="0"/>
                <w:sz w:val="18"/>
              </w:rPr>
              <w: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4" w:hRule="atLeast"/>
        </w:trPr>
        <w:tc>
          <w:tcPr>
            <w:tcW w:w="487" w:type="dxa"/>
            <w:vMerge w:val="continue"/>
            <w:tcBorders>
              <w:left w:val="single" w:color="auto" w:sz="8" w:space="0"/>
              <w:right w:val="single" w:color="auto" w:sz="8" w:space="0"/>
            </w:tcBorders>
            <w:vAlign w:val="center"/>
          </w:tcPr>
          <w:p>
            <w:pPr>
              <w:rPr>
                <w:rFonts w:ascii="宋体" w:hAnsi="宋体" w:eastAsia="宋体" w:cs="Times New Roman"/>
                <w:kern w:val="0"/>
                <w:sz w:val="18"/>
              </w:rPr>
            </w:pPr>
          </w:p>
        </w:tc>
        <w:tc>
          <w:tcPr>
            <w:tcW w:w="1619" w:type="dxa"/>
            <w:vMerge w:val="restart"/>
            <w:tcBorders>
              <w:top w:val="single" w:color="auto" w:sz="8" w:space="0"/>
              <w:left w:val="single" w:color="auto" w:sz="8" w:space="0"/>
              <w:bottom w:val="single" w:color="000000" w:sz="8" w:space="0"/>
              <w:right w:val="single" w:color="000000" w:sz="8" w:space="0"/>
            </w:tcBorders>
            <w:vAlign w:val="center"/>
          </w:tcPr>
          <w:p>
            <w:pPr>
              <w:widowControl/>
              <w:jc w:val="center"/>
              <w:rPr>
                <w:rFonts w:ascii="楷体_GB2312" w:hAnsi="宋体" w:eastAsia="楷体_GB2312" w:cs="Times New Roman"/>
                <w:kern w:val="0"/>
                <w:sz w:val="18"/>
              </w:rPr>
            </w:pPr>
            <w:r>
              <w:rPr>
                <w:rFonts w:hint="eastAsia" w:ascii="楷体_GB2312" w:hAnsi="宋体" w:eastAsia="楷体_GB2312" w:cs="Times New Roman"/>
                <w:kern w:val="0"/>
                <w:sz w:val="18"/>
              </w:rPr>
              <w:t>论文质量</w:t>
            </w:r>
          </w:p>
        </w:tc>
        <w:tc>
          <w:tcPr>
            <w:tcW w:w="2849" w:type="dxa"/>
            <w:vMerge w:val="restart"/>
            <w:tcBorders>
              <w:top w:val="single" w:color="auto" w:sz="8" w:space="0"/>
              <w:left w:val="single" w:color="auto" w:sz="8" w:space="0"/>
              <w:bottom w:val="single" w:color="000000" w:sz="8" w:space="0"/>
              <w:right w:val="single" w:color="000000" w:sz="8" w:space="0"/>
            </w:tcBorders>
            <w:vAlign w:val="center"/>
          </w:tcPr>
          <w:p>
            <w:pPr>
              <w:widowControl/>
              <w:jc w:val="left"/>
              <w:rPr>
                <w:rFonts w:ascii="楷体_GB2312" w:hAnsi="宋体" w:eastAsia="楷体_GB2312" w:cs="Times New Roman"/>
                <w:kern w:val="0"/>
                <w:sz w:val="18"/>
              </w:rPr>
            </w:pPr>
            <w:r>
              <w:rPr>
                <w:rFonts w:hint="eastAsia" w:ascii="楷体_GB2312" w:hAnsi="宋体" w:eastAsia="楷体_GB2312" w:cs="Times New Roman"/>
                <w:kern w:val="0"/>
                <w:sz w:val="18"/>
              </w:rPr>
              <w:t>论文（设计）结构严谨，逻辑性强；有一定的学术价值或实用价值；文字表达准确流畅；论文格式规范；图表（或图纸）规范、符合要求。</w:t>
            </w:r>
          </w:p>
        </w:tc>
        <w:tc>
          <w:tcPr>
            <w:tcW w:w="945" w:type="dxa"/>
            <w:vMerge w:val="restart"/>
            <w:tcBorders>
              <w:top w:val="single" w:color="auto" w:sz="8" w:space="0"/>
              <w:left w:val="single" w:color="auto" w:sz="8" w:space="0"/>
              <w:bottom w:val="single" w:color="000000" w:sz="8" w:space="0"/>
              <w:right w:val="single" w:color="000000" w:sz="8" w:space="0"/>
            </w:tcBorders>
            <w:vAlign w:val="center"/>
          </w:tcPr>
          <w:p>
            <w:pPr>
              <w:widowControl/>
              <w:jc w:val="center"/>
              <w:rPr>
                <w:rFonts w:ascii="Times New Roman" w:hAnsi="Times New Roman" w:eastAsia="宋体" w:cs="Times New Roman"/>
                <w:kern w:val="0"/>
                <w:sz w:val="18"/>
              </w:rPr>
            </w:pPr>
            <w:r>
              <w:rPr>
                <w:rFonts w:hint="eastAsia" w:ascii="Times New Roman" w:hAnsi="Times New Roman" w:eastAsia="宋体" w:cs="Times New Roman"/>
                <w:kern w:val="0"/>
                <w:sz w:val="18"/>
              </w:rPr>
              <w:t>6</w:t>
            </w:r>
            <w:r>
              <w:rPr>
                <w:rFonts w:ascii="Times New Roman" w:hAnsi="Times New Roman" w:eastAsia="宋体" w:cs="Times New Roman"/>
                <w:kern w:val="0"/>
                <w:sz w:val="18"/>
              </w:rPr>
              <w:t>0</w:t>
            </w:r>
          </w:p>
        </w:tc>
        <w:tc>
          <w:tcPr>
            <w:tcW w:w="780" w:type="dxa"/>
            <w:tcBorders>
              <w:top w:val="single" w:color="auto" w:sz="8" w:space="0"/>
              <w:left w:val="nil"/>
              <w:bottom w:val="single" w:color="auto" w:sz="8" w:space="0"/>
              <w:right w:val="single" w:color="000000" w:sz="8" w:space="0"/>
            </w:tcBorders>
            <w:vAlign w:val="top"/>
          </w:tcPr>
          <w:p>
            <w:pPr>
              <w:widowControl/>
              <w:jc w:val="center"/>
              <w:rPr>
                <w:rFonts w:ascii="Times New Roman" w:hAnsi="Times New Roman" w:eastAsia="宋体" w:cs="Times New Roman"/>
                <w:kern w:val="0"/>
                <w:sz w:val="18"/>
              </w:rPr>
            </w:pPr>
            <w:r>
              <w:rPr>
                <w:rFonts w:hint="eastAsia" w:ascii="Times New Roman" w:hAnsi="Times New Roman" w:eastAsia="宋体" w:cs="Times New Roman"/>
                <w:kern w:val="0"/>
                <w:sz w:val="18"/>
              </w:rPr>
              <w:t>55</w:t>
            </w:r>
            <w:r>
              <w:rPr>
                <w:rFonts w:ascii="Times New Roman" w:hAnsi="Times New Roman" w:eastAsia="宋体" w:cs="Times New Roman"/>
                <w:kern w:val="0"/>
                <w:sz w:val="18"/>
              </w:rPr>
              <w:t>-</w:t>
            </w:r>
            <w:r>
              <w:rPr>
                <w:rFonts w:hint="eastAsia" w:ascii="Times New Roman" w:hAnsi="Times New Roman" w:eastAsia="宋体" w:cs="Times New Roman"/>
                <w:kern w:val="0"/>
                <w:sz w:val="18"/>
              </w:rPr>
              <w:t>6</w:t>
            </w:r>
            <w:r>
              <w:rPr>
                <w:rFonts w:ascii="Times New Roman" w:hAnsi="Times New Roman" w:eastAsia="宋体" w:cs="Times New Roman"/>
                <w:kern w:val="0"/>
                <w:sz w:val="18"/>
              </w:rPr>
              <w:t>0</w:t>
            </w:r>
          </w:p>
        </w:tc>
        <w:tc>
          <w:tcPr>
            <w:tcW w:w="750" w:type="dxa"/>
            <w:tcBorders>
              <w:top w:val="single" w:color="auto" w:sz="8" w:space="0"/>
              <w:left w:val="nil"/>
              <w:bottom w:val="single" w:color="auto" w:sz="8" w:space="0"/>
              <w:right w:val="single" w:color="000000" w:sz="8" w:space="0"/>
            </w:tcBorders>
            <w:vAlign w:val="top"/>
          </w:tcPr>
          <w:p>
            <w:pPr>
              <w:widowControl/>
              <w:jc w:val="center"/>
              <w:rPr>
                <w:rFonts w:ascii="Times New Roman" w:hAnsi="Times New Roman" w:eastAsia="宋体" w:cs="Times New Roman"/>
                <w:kern w:val="0"/>
                <w:sz w:val="18"/>
              </w:rPr>
            </w:pPr>
            <w:r>
              <w:rPr>
                <w:rFonts w:hint="eastAsia" w:ascii="Times New Roman" w:hAnsi="Times New Roman" w:eastAsia="宋体" w:cs="Times New Roman"/>
                <w:kern w:val="0"/>
                <w:sz w:val="18"/>
              </w:rPr>
              <w:t>49</w:t>
            </w:r>
            <w:r>
              <w:rPr>
                <w:rFonts w:ascii="Times New Roman" w:hAnsi="Times New Roman" w:eastAsia="宋体" w:cs="Times New Roman"/>
                <w:kern w:val="0"/>
                <w:sz w:val="18"/>
              </w:rPr>
              <w:t>-</w:t>
            </w:r>
            <w:r>
              <w:rPr>
                <w:rFonts w:hint="eastAsia" w:ascii="Times New Roman" w:hAnsi="Times New Roman" w:eastAsia="宋体" w:cs="Times New Roman"/>
                <w:kern w:val="0"/>
                <w:sz w:val="18"/>
              </w:rPr>
              <w:t>54</w:t>
            </w:r>
          </w:p>
        </w:tc>
        <w:tc>
          <w:tcPr>
            <w:tcW w:w="825" w:type="dxa"/>
            <w:tcBorders>
              <w:top w:val="single" w:color="auto" w:sz="8" w:space="0"/>
              <w:left w:val="nil"/>
              <w:bottom w:val="single" w:color="auto" w:sz="8" w:space="0"/>
              <w:right w:val="single" w:color="000000" w:sz="8" w:space="0"/>
            </w:tcBorders>
            <w:vAlign w:val="top"/>
          </w:tcPr>
          <w:p>
            <w:pPr>
              <w:widowControl/>
              <w:jc w:val="center"/>
              <w:rPr>
                <w:rFonts w:ascii="Times New Roman" w:hAnsi="Times New Roman" w:eastAsia="宋体" w:cs="Times New Roman"/>
                <w:kern w:val="0"/>
                <w:sz w:val="18"/>
              </w:rPr>
            </w:pPr>
            <w:r>
              <w:rPr>
                <w:rFonts w:hint="eastAsia" w:ascii="Times New Roman" w:hAnsi="Times New Roman" w:eastAsia="宋体" w:cs="Times New Roman"/>
                <w:kern w:val="0"/>
                <w:sz w:val="18"/>
              </w:rPr>
              <w:t>43-</w:t>
            </w:r>
            <w:r>
              <w:rPr>
                <w:rFonts w:ascii="Times New Roman" w:hAnsi="Times New Roman" w:eastAsia="宋体" w:cs="Times New Roman"/>
                <w:kern w:val="0"/>
                <w:sz w:val="18"/>
              </w:rPr>
              <w:t>4</w:t>
            </w:r>
            <w:r>
              <w:rPr>
                <w:rFonts w:hint="eastAsia" w:ascii="Times New Roman" w:hAnsi="Times New Roman" w:eastAsia="宋体" w:cs="Times New Roman"/>
                <w:kern w:val="0"/>
                <w:sz w:val="18"/>
              </w:rPr>
              <w:t>8</w:t>
            </w:r>
          </w:p>
        </w:tc>
        <w:tc>
          <w:tcPr>
            <w:tcW w:w="709" w:type="dxa"/>
            <w:tcBorders>
              <w:top w:val="nil"/>
              <w:left w:val="nil"/>
              <w:bottom w:val="single" w:color="auto" w:sz="8" w:space="0"/>
              <w:right w:val="single" w:color="auto" w:sz="8" w:space="0"/>
            </w:tcBorders>
            <w:vAlign w:val="top"/>
          </w:tcPr>
          <w:p>
            <w:pPr>
              <w:widowControl/>
              <w:jc w:val="center"/>
              <w:rPr>
                <w:rFonts w:ascii="Times New Roman" w:hAnsi="Times New Roman" w:eastAsia="宋体" w:cs="Times New Roman"/>
                <w:kern w:val="0"/>
                <w:sz w:val="18"/>
              </w:rPr>
            </w:pPr>
            <w:r>
              <w:rPr>
                <w:rFonts w:ascii="Times New Roman" w:hAnsi="Times New Roman" w:eastAsia="宋体" w:cs="Times New Roman"/>
                <w:kern w:val="0"/>
                <w:sz w:val="18"/>
              </w:rPr>
              <w:t>3</w:t>
            </w:r>
            <w:r>
              <w:rPr>
                <w:rFonts w:hint="eastAsia" w:ascii="Times New Roman" w:hAnsi="Times New Roman" w:eastAsia="宋体" w:cs="Times New Roman"/>
                <w:kern w:val="0"/>
                <w:sz w:val="18"/>
              </w:rPr>
              <w:t>7</w:t>
            </w:r>
            <w:r>
              <w:rPr>
                <w:rFonts w:ascii="Times New Roman" w:hAnsi="Times New Roman" w:eastAsia="宋体" w:cs="Times New Roman"/>
                <w:kern w:val="0"/>
                <w:sz w:val="18"/>
              </w:rPr>
              <w:t>-</w:t>
            </w:r>
            <w:r>
              <w:rPr>
                <w:rFonts w:hint="eastAsia" w:ascii="Times New Roman" w:hAnsi="Times New Roman" w:eastAsia="宋体" w:cs="Times New Roman"/>
                <w:kern w:val="0"/>
                <w:sz w:val="18"/>
              </w:rPr>
              <w:t>42</w:t>
            </w:r>
          </w:p>
        </w:tc>
        <w:tc>
          <w:tcPr>
            <w:tcW w:w="1136" w:type="dxa"/>
            <w:tcBorders>
              <w:top w:val="nil"/>
              <w:left w:val="nil"/>
              <w:bottom w:val="single" w:color="auto" w:sz="8" w:space="0"/>
              <w:right w:val="single" w:color="auto" w:sz="8" w:space="0"/>
            </w:tcBorders>
            <w:vAlign w:val="top"/>
          </w:tcPr>
          <w:p>
            <w:pPr>
              <w:widowControl/>
              <w:jc w:val="center"/>
              <w:rPr>
                <w:rFonts w:ascii="楷体_GB2312" w:hAnsi="宋体" w:eastAsia="楷体_GB2312" w:cs="Times New Roman"/>
                <w:kern w:val="0"/>
                <w:sz w:val="18"/>
              </w:rPr>
            </w:pPr>
            <w:r>
              <w:rPr>
                <w:rFonts w:hint="eastAsia" w:ascii="楷体_GB2312" w:hAnsi="宋体" w:eastAsia="楷体_GB2312" w:cs="Times New Roman"/>
                <w:kern w:val="0"/>
                <w:sz w:val="18"/>
              </w:rPr>
              <w:t>≤36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61" w:hRule="atLeast"/>
        </w:trPr>
        <w:tc>
          <w:tcPr>
            <w:tcW w:w="487" w:type="dxa"/>
            <w:vMerge w:val="continue"/>
            <w:tcBorders>
              <w:left w:val="single" w:color="auto" w:sz="8" w:space="0"/>
              <w:right w:val="single" w:color="auto" w:sz="8" w:space="0"/>
            </w:tcBorders>
            <w:vAlign w:val="center"/>
          </w:tcPr>
          <w:p>
            <w:pPr>
              <w:rPr>
                <w:rFonts w:ascii="宋体" w:hAnsi="宋体" w:eastAsia="宋体" w:cs="Times New Roman"/>
                <w:kern w:val="0"/>
                <w:sz w:val="18"/>
              </w:rPr>
            </w:pPr>
          </w:p>
        </w:tc>
        <w:tc>
          <w:tcPr>
            <w:tcW w:w="1619" w:type="dxa"/>
            <w:vMerge w:val="continue"/>
            <w:tcBorders>
              <w:top w:val="single" w:color="auto" w:sz="8" w:space="0"/>
              <w:left w:val="single" w:color="auto" w:sz="8" w:space="0"/>
              <w:bottom w:val="single" w:color="000000" w:sz="8" w:space="0"/>
              <w:right w:val="single" w:color="000000" w:sz="8" w:space="0"/>
            </w:tcBorders>
            <w:vAlign w:val="center"/>
          </w:tcPr>
          <w:p>
            <w:pPr>
              <w:widowControl/>
              <w:jc w:val="left"/>
              <w:rPr>
                <w:rFonts w:ascii="楷体_GB2312" w:hAnsi="宋体" w:eastAsia="楷体_GB2312" w:cs="Times New Roman"/>
                <w:kern w:val="0"/>
                <w:sz w:val="18"/>
              </w:rPr>
            </w:pPr>
          </w:p>
        </w:tc>
        <w:tc>
          <w:tcPr>
            <w:tcW w:w="2849" w:type="dxa"/>
            <w:vMerge w:val="continue"/>
            <w:tcBorders>
              <w:top w:val="single" w:color="auto" w:sz="8" w:space="0"/>
              <w:left w:val="single" w:color="auto" w:sz="8" w:space="0"/>
              <w:bottom w:val="single" w:color="000000" w:sz="8" w:space="0"/>
              <w:right w:val="single" w:color="000000" w:sz="8" w:space="0"/>
            </w:tcBorders>
            <w:vAlign w:val="center"/>
          </w:tcPr>
          <w:p>
            <w:pPr>
              <w:widowControl/>
              <w:jc w:val="left"/>
              <w:rPr>
                <w:rFonts w:ascii="楷体_GB2312" w:hAnsi="宋体" w:eastAsia="楷体_GB2312" w:cs="Times New Roman"/>
                <w:kern w:val="0"/>
                <w:sz w:val="18"/>
              </w:rPr>
            </w:pPr>
          </w:p>
        </w:tc>
        <w:tc>
          <w:tcPr>
            <w:tcW w:w="945" w:type="dxa"/>
            <w:vMerge w:val="continue"/>
            <w:tcBorders>
              <w:top w:val="single" w:color="auto" w:sz="8" w:space="0"/>
              <w:left w:val="single" w:color="auto" w:sz="8" w:space="0"/>
              <w:bottom w:val="single" w:color="000000" w:sz="8" w:space="0"/>
              <w:right w:val="single" w:color="000000" w:sz="8" w:space="0"/>
            </w:tcBorders>
            <w:vAlign w:val="center"/>
          </w:tcPr>
          <w:p>
            <w:pPr>
              <w:widowControl/>
              <w:jc w:val="left"/>
              <w:rPr>
                <w:rFonts w:ascii="Times New Roman" w:hAnsi="Times New Roman" w:eastAsia="宋体" w:cs="Times New Roman"/>
                <w:kern w:val="0"/>
                <w:sz w:val="18"/>
              </w:rPr>
            </w:pPr>
          </w:p>
        </w:tc>
        <w:tc>
          <w:tcPr>
            <w:tcW w:w="780" w:type="dxa"/>
            <w:tcBorders>
              <w:top w:val="single" w:color="auto" w:sz="8" w:space="0"/>
              <w:left w:val="nil"/>
              <w:bottom w:val="single" w:color="auto" w:sz="8" w:space="0"/>
              <w:right w:val="single" w:color="000000" w:sz="8" w:space="0"/>
            </w:tcBorders>
            <w:vAlign w:val="top"/>
          </w:tcPr>
          <w:p>
            <w:pPr>
              <w:widowControl/>
              <w:jc w:val="center"/>
              <w:rPr>
                <w:rFonts w:ascii="宋体" w:hAnsi="宋体" w:eastAsia="宋体" w:cs="Times New Roman"/>
                <w:kern w:val="0"/>
                <w:sz w:val="18"/>
              </w:rPr>
            </w:pPr>
            <w:r>
              <w:rPr>
                <w:rFonts w:hint="eastAsia" w:ascii="宋体" w:hAnsi="宋体" w:eastAsia="宋体" w:cs="Times New Roman"/>
                <w:kern w:val="0"/>
                <w:sz w:val="18"/>
              </w:rPr>
              <w:t>　</w:t>
            </w:r>
          </w:p>
        </w:tc>
        <w:tc>
          <w:tcPr>
            <w:tcW w:w="750" w:type="dxa"/>
            <w:tcBorders>
              <w:top w:val="single" w:color="auto" w:sz="8" w:space="0"/>
              <w:left w:val="nil"/>
              <w:bottom w:val="single" w:color="auto" w:sz="8" w:space="0"/>
              <w:right w:val="single" w:color="000000" w:sz="8" w:space="0"/>
            </w:tcBorders>
            <w:vAlign w:val="top"/>
          </w:tcPr>
          <w:p>
            <w:pPr>
              <w:widowControl/>
              <w:jc w:val="center"/>
              <w:rPr>
                <w:rFonts w:ascii="宋体" w:hAnsi="宋体" w:eastAsia="宋体" w:cs="Times New Roman"/>
                <w:kern w:val="0"/>
                <w:sz w:val="18"/>
              </w:rPr>
            </w:pPr>
            <w:r>
              <w:rPr>
                <w:rFonts w:hint="eastAsia" w:ascii="宋体" w:hAnsi="宋体" w:eastAsia="宋体" w:cs="Times New Roman"/>
                <w:kern w:val="0"/>
                <w:sz w:val="18"/>
              </w:rPr>
              <w:t>　</w:t>
            </w:r>
          </w:p>
        </w:tc>
        <w:tc>
          <w:tcPr>
            <w:tcW w:w="825" w:type="dxa"/>
            <w:tcBorders>
              <w:top w:val="single" w:color="auto" w:sz="8" w:space="0"/>
              <w:left w:val="nil"/>
              <w:bottom w:val="single" w:color="auto" w:sz="8" w:space="0"/>
              <w:right w:val="single" w:color="000000" w:sz="8" w:space="0"/>
            </w:tcBorders>
            <w:vAlign w:val="top"/>
          </w:tcPr>
          <w:p>
            <w:pPr>
              <w:widowControl/>
              <w:jc w:val="center"/>
              <w:rPr>
                <w:rFonts w:ascii="宋体" w:hAnsi="宋体" w:eastAsia="宋体" w:cs="Times New Roman"/>
                <w:kern w:val="0"/>
                <w:sz w:val="18"/>
              </w:rPr>
            </w:pPr>
            <w:r>
              <w:rPr>
                <w:rFonts w:hint="eastAsia" w:ascii="宋体" w:hAnsi="宋体" w:eastAsia="宋体" w:cs="Times New Roman"/>
                <w:kern w:val="0"/>
                <w:sz w:val="18"/>
              </w:rPr>
              <w:t>　</w:t>
            </w:r>
          </w:p>
        </w:tc>
        <w:tc>
          <w:tcPr>
            <w:tcW w:w="709" w:type="dxa"/>
            <w:tcBorders>
              <w:top w:val="nil"/>
              <w:left w:val="nil"/>
              <w:bottom w:val="single" w:color="auto" w:sz="8" w:space="0"/>
              <w:right w:val="single" w:color="auto" w:sz="8" w:space="0"/>
            </w:tcBorders>
            <w:vAlign w:val="top"/>
          </w:tcPr>
          <w:p>
            <w:pPr>
              <w:widowControl/>
              <w:jc w:val="center"/>
              <w:rPr>
                <w:rFonts w:ascii="宋体" w:hAnsi="宋体" w:eastAsia="宋体" w:cs="Times New Roman"/>
                <w:kern w:val="0"/>
                <w:sz w:val="18"/>
              </w:rPr>
            </w:pPr>
            <w:r>
              <w:rPr>
                <w:rFonts w:hint="eastAsia" w:ascii="宋体" w:hAnsi="宋体" w:eastAsia="宋体" w:cs="Times New Roman"/>
                <w:kern w:val="0"/>
                <w:sz w:val="18"/>
              </w:rPr>
              <w:t>　</w:t>
            </w:r>
          </w:p>
        </w:tc>
        <w:tc>
          <w:tcPr>
            <w:tcW w:w="1136" w:type="dxa"/>
            <w:tcBorders>
              <w:top w:val="nil"/>
              <w:left w:val="nil"/>
              <w:bottom w:val="single" w:color="auto" w:sz="8" w:space="0"/>
              <w:right w:val="single" w:color="auto" w:sz="8" w:space="0"/>
            </w:tcBorders>
            <w:vAlign w:val="top"/>
          </w:tcPr>
          <w:p>
            <w:pPr>
              <w:widowControl/>
              <w:jc w:val="center"/>
              <w:rPr>
                <w:rFonts w:ascii="楷体_GB2312" w:hAnsi="宋体" w:eastAsia="楷体_GB2312" w:cs="Times New Roman"/>
                <w:kern w:val="0"/>
                <w:sz w:val="18"/>
              </w:rPr>
            </w:pPr>
            <w:r>
              <w:rPr>
                <w:rFonts w:hint="eastAsia" w:ascii="楷体_GB2312" w:hAnsi="宋体" w:eastAsia="楷体_GB2312" w:cs="Times New Roman"/>
                <w:kern w:val="0"/>
                <w:sz w:val="18"/>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5" w:hRule="atLeast"/>
        </w:trPr>
        <w:tc>
          <w:tcPr>
            <w:tcW w:w="487" w:type="dxa"/>
            <w:vMerge w:val="continue"/>
            <w:tcBorders>
              <w:left w:val="single" w:color="auto" w:sz="8" w:space="0"/>
              <w:right w:val="single" w:color="auto" w:sz="8" w:space="0"/>
            </w:tcBorders>
            <w:vAlign w:val="center"/>
          </w:tcPr>
          <w:p>
            <w:pPr>
              <w:rPr>
                <w:rFonts w:ascii="宋体" w:hAnsi="宋体" w:eastAsia="宋体" w:cs="Times New Roman"/>
                <w:kern w:val="0"/>
                <w:sz w:val="18"/>
              </w:rPr>
            </w:pPr>
          </w:p>
        </w:tc>
        <w:tc>
          <w:tcPr>
            <w:tcW w:w="1619" w:type="dxa"/>
            <w:vMerge w:val="restart"/>
            <w:tcBorders>
              <w:top w:val="single" w:color="auto" w:sz="8" w:space="0"/>
              <w:left w:val="single" w:color="auto" w:sz="8" w:space="0"/>
              <w:bottom w:val="single" w:color="000000" w:sz="8" w:space="0"/>
              <w:right w:val="single" w:color="000000" w:sz="8" w:space="0"/>
            </w:tcBorders>
            <w:vAlign w:val="center"/>
          </w:tcPr>
          <w:p>
            <w:pPr>
              <w:widowControl/>
              <w:jc w:val="center"/>
              <w:rPr>
                <w:rFonts w:ascii="楷体_GB2312" w:hAnsi="宋体" w:eastAsia="楷体_GB2312" w:cs="Times New Roman"/>
                <w:kern w:val="0"/>
                <w:sz w:val="18"/>
              </w:rPr>
            </w:pPr>
            <w:r>
              <w:rPr>
                <w:rFonts w:hint="eastAsia" w:ascii="楷体_GB2312" w:hAnsi="宋体" w:eastAsia="楷体_GB2312" w:cs="Times New Roman"/>
                <w:kern w:val="0"/>
                <w:sz w:val="18"/>
              </w:rPr>
              <w:t>论文报告、讲解</w:t>
            </w:r>
          </w:p>
        </w:tc>
        <w:tc>
          <w:tcPr>
            <w:tcW w:w="2849" w:type="dxa"/>
            <w:vMerge w:val="restart"/>
            <w:tcBorders>
              <w:top w:val="single" w:color="auto" w:sz="8" w:space="0"/>
              <w:left w:val="single" w:color="auto" w:sz="8" w:space="0"/>
              <w:bottom w:val="single" w:color="000000" w:sz="8" w:space="0"/>
              <w:right w:val="single" w:color="000000" w:sz="8" w:space="0"/>
            </w:tcBorders>
            <w:vAlign w:val="center"/>
          </w:tcPr>
          <w:p>
            <w:pPr>
              <w:widowControl/>
              <w:jc w:val="left"/>
              <w:rPr>
                <w:rFonts w:ascii="楷体_GB2312" w:hAnsi="宋体" w:eastAsia="楷体_GB2312" w:cs="Times New Roman"/>
                <w:kern w:val="0"/>
                <w:sz w:val="18"/>
              </w:rPr>
            </w:pPr>
            <w:r>
              <w:rPr>
                <w:rFonts w:hint="eastAsia" w:ascii="楷体_GB2312" w:hAnsi="宋体" w:eastAsia="楷体_GB2312" w:cs="Times New Roman"/>
                <w:kern w:val="0"/>
                <w:sz w:val="18"/>
              </w:rPr>
              <w:t>思路清晰；概念清楚，重点（创新点）突出；语言表达准确；报告时间、节奏掌握好。</w:t>
            </w:r>
          </w:p>
        </w:tc>
        <w:tc>
          <w:tcPr>
            <w:tcW w:w="945" w:type="dxa"/>
            <w:vMerge w:val="restart"/>
            <w:tcBorders>
              <w:top w:val="single" w:color="auto" w:sz="8" w:space="0"/>
              <w:left w:val="single" w:color="auto" w:sz="8" w:space="0"/>
              <w:bottom w:val="single" w:color="000000" w:sz="8" w:space="0"/>
              <w:right w:val="single" w:color="000000" w:sz="8" w:space="0"/>
            </w:tcBorders>
            <w:vAlign w:val="center"/>
          </w:tcPr>
          <w:p>
            <w:pPr>
              <w:widowControl/>
              <w:jc w:val="center"/>
              <w:rPr>
                <w:rFonts w:ascii="Times New Roman" w:hAnsi="Times New Roman" w:eastAsia="宋体" w:cs="Times New Roman"/>
                <w:kern w:val="0"/>
                <w:sz w:val="18"/>
              </w:rPr>
            </w:pPr>
            <w:r>
              <w:rPr>
                <w:rFonts w:ascii="Times New Roman" w:hAnsi="Times New Roman" w:eastAsia="宋体" w:cs="Times New Roman"/>
                <w:kern w:val="0"/>
                <w:sz w:val="18"/>
              </w:rPr>
              <w:t>20</w:t>
            </w:r>
          </w:p>
        </w:tc>
        <w:tc>
          <w:tcPr>
            <w:tcW w:w="780" w:type="dxa"/>
            <w:tcBorders>
              <w:top w:val="single" w:color="auto" w:sz="8" w:space="0"/>
              <w:left w:val="nil"/>
              <w:bottom w:val="single" w:color="auto" w:sz="8" w:space="0"/>
              <w:right w:val="single" w:color="000000" w:sz="8" w:space="0"/>
            </w:tcBorders>
            <w:vAlign w:val="top"/>
          </w:tcPr>
          <w:p>
            <w:pPr>
              <w:widowControl/>
              <w:jc w:val="center"/>
              <w:rPr>
                <w:rFonts w:ascii="Times New Roman" w:hAnsi="Times New Roman" w:eastAsia="宋体" w:cs="Times New Roman"/>
                <w:kern w:val="0"/>
                <w:sz w:val="18"/>
              </w:rPr>
            </w:pPr>
            <w:r>
              <w:rPr>
                <w:rFonts w:ascii="Times New Roman" w:hAnsi="Times New Roman" w:eastAsia="宋体" w:cs="Times New Roman"/>
                <w:kern w:val="0"/>
                <w:sz w:val="18"/>
              </w:rPr>
              <w:t>19-20</w:t>
            </w:r>
          </w:p>
        </w:tc>
        <w:tc>
          <w:tcPr>
            <w:tcW w:w="750" w:type="dxa"/>
            <w:tcBorders>
              <w:top w:val="single" w:color="auto" w:sz="8" w:space="0"/>
              <w:left w:val="nil"/>
              <w:bottom w:val="single" w:color="auto" w:sz="8" w:space="0"/>
              <w:right w:val="single" w:color="000000" w:sz="8" w:space="0"/>
            </w:tcBorders>
            <w:vAlign w:val="top"/>
          </w:tcPr>
          <w:p>
            <w:pPr>
              <w:widowControl/>
              <w:jc w:val="center"/>
              <w:rPr>
                <w:rFonts w:ascii="Times New Roman" w:hAnsi="Times New Roman" w:eastAsia="宋体" w:cs="Times New Roman"/>
                <w:kern w:val="0"/>
                <w:sz w:val="18"/>
              </w:rPr>
            </w:pPr>
            <w:r>
              <w:rPr>
                <w:rFonts w:ascii="Times New Roman" w:hAnsi="Times New Roman" w:eastAsia="宋体" w:cs="Times New Roman"/>
                <w:kern w:val="0"/>
                <w:sz w:val="18"/>
              </w:rPr>
              <w:t>17-18</w:t>
            </w:r>
          </w:p>
        </w:tc>
        <w:tc>
          <w:tcPr>
            <w:tcW w:w="825" w:type="dxa"/>
            <w:tcBorders>
              <w:top w:val="single" w:color="auto" w:sz="8" w:space="0"/>
              <w:left w:val="nil"/>
              <w:bottom w:val="single" w:color="auto" w:sz="8" w:space="0"/>
              <w:right w:val="single" w:color="000000" w:sz="8" w:space="0"/>
            </w:tcBorders>
            <w:vAlign w:val="top"/>
          </w:tcPr>
          <w:p>
            <w:pPr>
              <w:widowControl/>
              <w:jc w:val="center"/>
              <w:rPr>
                <w:rFonts w:ascii="Times New Roman" w:hAnsi="Times New Roman" w:eastAsia="宋体" w:cs="Times New Roman"/>
                <w:kern w:val="0"/>
                <w:sz w:val="18"/>
              </w:rPr>
            </w:pPr>
            <w:r>
              <w:rPr>
                <w:rFonts w:ascii="Times New Roman" w:hAnsi="Times New Roman" w:eastAsia="宋体" w:cs="Times New Roman"/>
                <w:kern w:val="0"/>
                <w:sz w:val="18"/>
              </w:rPr>
              <w:t>15-16</w:t>
            </w:r>
          </w:p>
        </w:tc>
        <w:tc>
          <w:tcPr>
            <w:tcW w:w="709" w:type="dxa"/>
            <w:tcBorders>
              <w:top w:val="nil"/>
              <w:left w:val="nil"/>
              <w:bottom w:val="single" w:color="auto" w:sz="8" w:space="0"/>
              <w:right w:val="single" w:color="auto" w:sz="8" w:space="0"/>
            </w:tcBorders>
            <w:vAlign w:val="top"/>
          </w:tcPr>
          <w:p>
            <w:pPr>
              <w:widowControl/>
              <w:jc w:val="center"/>
              <w:rPr>
                <w:rFonts w:ascii="Times New Roman" w:hAnsi="Times New Roman" w:eastAsia="宋体" w:cs="Times New Roman"/>
                <w:kern w:val="0"/>
                <w:sz w:val="18"/>
              </w:rPr>
            </w:pPr>
            <w:r>
              <w:rPr>
                <w:rFonts w:ascii="Times New Roman" w:hAnsi="Times New Roman" w:eastAsia="宋体" w:cs="Times New Roman"/>
                <w:kern w:val="0"/>
                <w:sz w:val="18"/>
              </w:rPr>
              <w:t>13-14</w:t>
            </w:r>
          </w:p>
        </w:tc>
        <w:tc>
          <w:tcPr>
            <w:tcW w:w="1136" w:type="dxa"/>
            <w:tcBorders>
              <w:top w:val="nil"/>
              <w:left w:val="nil"/>
              <w:bottom w:val="single" w:color="auto" w:sz="8" w:space="0"/>
              <w:right w:val="single" w:color="auto" w:sz="8" w:space="0"/>
            </w:tcBorders>
            <w:vAlign w:val="top"/>
          </w:tcPr>
          <w:p>
            <w:pPr>
              <w:widowControl/>
              <w:jc w:val="center"/>
              <w:rPr>
                <w:rFonts w:ascii="楷体_GB2312" w:hAnsi="宋体" w:eastAsia="楷体_GB2312" w:cs="Times New Roman"/>
                <w:kern w:val="0"/>
                <w:sz w:val="18"/>
              </w:rPr>
            </w:pPr>
            <w:r>
              <w:rPr>
                <w:rFonts w:hint="eastAsia" w:ascii="楷体_GB2312" w:hAnsi="宋体" w:eastAsia="楷体_GB2312" w:cs="Times New Roman"/>
                <w:kern w:val="0"/>
                <w:sz w:val="18"/>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70" w:hRule="atLeast"/>
        </w:trPr>
        <w:tc>
          <w:tcPr>
            <w:tcW w:w="487" w:type="dxa"/>
            <w:vMerge w:val="continue"/>
            <w:tcBorders>
              <w:left w:val="single" w:color="auto" w:sz="8" w:space="0"/>
              <w:right w:val="single" w:color="auto" w:sz="8" w:space="0"/>
            </w:tcBorders>
            <w:vAlign w:val="center"/>
          </w:tcPr>
          <w:p>
            <w:pPr>
              <w:rPr>
                <w:rFonts w:ascii="宋体" w:hAnsi="宋体" w:eastAsia="宋体" w:cs="Times New Roman"/>
                <w:kern w:val="0"/>
                <w:sz w:val="18"/>
              </w:rPr>
            </w:pPr>
          </w:p>
        </w:tc>
        <w:tc>
          <w:tcPr>
            <w:tcW w:w="1619" w:type="dxa"/>
            <w:vMerge w:val="continue"/>
            <w:tcBorders>
              <w:top w:val="single" w:color="auto" w:sz="8" w:space="0"/>
              <w:left w:val="single" w:color="auto" w:sz="8" w:space="0"/>
              <w:bottom w:val="single" w:color="000000" w:sz="8" w:space="0"/>
              <w:right w:val="single" w:color="000000" w:sz="8" w:space="0"/>
            </w:tcBorders>
            <w:vAlign w:val="center"/>
          </w:tcPr>
          <w:p>
            <w:pPr>
              <w:widowControl/>
              <w:jc w:val="left"/>
              <w:rPr>
                <w:rFonts w:ascii="楷体_GB2312" w:hAnsi="宋体" w:eastAsia="楷体_GB2312" w:cs="Times New Roman"/>
                <w:kern w:val="0"/>
                <w:sz w:val="18"/>
              </w:rPr>
            </w:pPr>
          </w:p>
        </w:tc>
        <w:tc>
          <w:tcPr>
            <w:tcW w:w="2849" w:type="dxa"/>
            <w:vMerge w:val="continue"/>
            <w:tcBorders>
              <w:top w:val="single" w:color="auto" w:sz="8" w:space="0"/>
              <w:left w:val="single" w:color="auto" w:sz="8" w:space="0"/>
              <w:bottom w:val="single" w:color="000000" w:sz="8" w:space="0"/>
              <w:right w:val="single" w:color="000000" w:sz="8" w:space="0"/>
            </w:tcBorders>
            <w:vAlign w:val="center"/>
          </w:tcPr>
          <w:p>
            <w:pPr>
              <w:widowControl/>
              <w:jc w:val="left"/>
              <w:rPr>
                <w:rFonts w:ascii="楷体_GB2312" w:hAnsi="宋体" w:eastAsia="楷体_GB2312" w:cs="Times New Roman"/>
                <w:kern w:val="0"/>
                <w:sz w:val="18"/>
              </w:rPr>
            </w:pPr>
          </w:p>
        </w:tc>
        <w:tc>
          <w:tcPr>
            <w:tcW w:w="945" w:type="dxa"/>
            <w:vMerge w:val="continue"/>
            <w:tcBorders>
              <w:top w:val="single" w:color="auto" w:sz="8" w:space="0"/>
              <w:left w:val="single" w:color="auto" w:sz="8" w:space="0"/>
              <w:bottom w:val="single" w:color="000000" w:sz="8" w:space="0"/>
              <w:right w:val="single" w:color="000000" w:sz="8" w:space="0"/>
            </w:tcBorders>
            <w:vAlign w:val="center"/>
          </w:tcPr>
          <w:p>
            <w:pPr>
              <w:widowControl/>
              <w:jc w:val="left"/>
              <w:rPr>
                <w:rFonts w:ascii="Times New Roman" w:hAnsi="Times New Roman" w:eastAsia="宋体" w:cs="Times New Roman"/>
                <w:kern w:val="0"/>
                <w:sz w:val="18"/>
              </w:rPr>
            </w:pPr>
          </w:p>
        </w:tc>
        <w:tc>
          <w:tcPr>
            <w:tcW w:w="780" w:type="dxa"/>
            <w:tcBorders>
              <w:top w:val="single" w:color="auto" w:sz="8" w:space="0"/>
              <w:left w:val="nil"/>
              <w:bottom w:val="single" w:color="auto" w:sz="8" w:space="0"/>
              <w:right w:val="single" w:color="000000" w:sz="8" w:space="0"/>
            </w:tcBorders>
            <w:vAlign w:val="top"/>
          </w:tcPr>
          <w:p>
            <w:pPr>
              <w:widowControl/>
              <w:jc w:val="center"/>
              <w:rPr>
                <w:rFonts w:ascii="宋体" w:hAnsi="宋体" w:eastAsia="宋体" w:cs="Times New Roman"/>
                <w:kern w:val="0"/>
                <w:sz w:val="18"/>
              </w:rPr>
            </w:pPr>
            <w:r>
              <w:rPr>
                <w:rFonts w:hint="eastAsia" w:ascii="宋体" w:hAnsi="宋体" w:eastAsia="宋体" w:cs="Times New Roman"/>
                <w:kern w:val="0"/>
                <w:sz w:val="18"/>
              </w:rPr>
              <w:t>　</w:t>
            </w:r>
          </w:p>
        </w:tc>
        <w:tc>
          <w:tcPr>
            <w:tcW w:w="750" w:type="dxa"/>
            <w:tcBorders>
              <w:top w:val="single" w:color="auto" w:sz="8" w:space="0"/>
              <w:left w:val="nil"/>
              <w:bottom w:val="single" w:color="auto" w:sz="8" w:space="0"/>
              <w:right w:val="single" w:color="000000" w:sz="8" w:space="0"/>
            </w:tcBorders>
            <w:vAlign w:val="top"/>
          </w:tcPr>
          <w:p>
            <w:pPr>
              <w:widowControl/>
              <w:jc w:val="center"/>
              <w:rPr>
                <w:rFonts w:ascii="宋体" w:hAnsi="宋体" w:eastAsia="宋体" w:cs="Times New Roman"/>
                <w:kern w:val="0"/>
                <w:sz w:val="18"/>
              </w:rPr>
            </w:pPr>
            <w:r>
              <w:rPr>
                <w:rFonts w:hint="eastAsia" w:ascii="宋体" w:hAnsi="宋体" w:eastAsia="宋体" w:cs="Times New Roman"/>
                <w:kern w:val="0"/>
                <w:sz w:val="18"/>
              </w:rPr>
              <w:t>　</w:t>
            </w:r>
          </w:p>
        </w:tc>
        <w:tc>
          <w:tcPr>
            <w:tcW w:w="825" w:type="dxa"/>
            <w:tcBorders>
              <w:top w:val="single" w:color="auto" w:sz="8" w:space="0"/>
              <w:left w:val="nil"/>
              <w:bottom w:val="single" w:color="auto" w:sz="8" w:space="0"/>
              <w:right w:val="single" w:color="000000" w:sz="8" w:space="0"/>
            </w:tcBorders>
            <w:vAlign w:val="top"/>
          </w:tcPr>
          <w:p>
            <w:pPr>
              <w:widowControl/>
              <w:jc w:val="center"/>
              <w:rPr>
                <w:rFonts w:ascii="宋体" w:hAnsi="宋体" w:eastAsia="宋体" w:cs="Times New Roman"/>
                <w:kern w:val="0"/>
                <w:sz w:val="18"/>
              </w:rPr>
            </w:pPr>
            <w:r>
              <w:rPr>
                <w:rFonts w:hint="eastAsia" w:ascii="宋体" w:hAnsi="宋体" w:eastAsia="宋体" w:cs="Times New Roman"/>
                <w:kern w:val="0"/>
                <w:sz w:val="18"/>
              </w:rPr>
              <w:t>　</w:t>
            </w:r>
          </w:p>
        </w:tc>
        <w:tc>
          <w:tcPr>
            <w:tcW w:w="709" w:type="dxa"/>
            <w:tcBorders>
              <w:top w:val="nil"/>
              <w:left w:val="nil"/>
              <w:bottom w:val="single" w:color="auto" w:sz="8" w:space="0"/>
              <w:right w:val="single" w:color="auto" w:sz="8" w:space="0"/>
            </w:tcBorders>
            <w:vAlign w:val="top"/>
          </w:tcPr>
          <w:p>
            <w:pPr>
              <w:widowControl/>
              <w:jc w:val="center"/>
              <w:rPr>
                <w:rFonts w:ascii="宋体" w:hAnsi="宋体" w:eastAsia="宋体" w:cs="Times New Roman"/>
                <w:kern w:val="0"/>
                <w:sz w:val="18"/>
              </w:rPr>
            </w:pPr>
            <w:r>
              <w:rPr>
                <w:rFonts w:hint="eastAsia" w:ascii="宋体" w:hAnsi="宋体" w:eastAsia="宋体" w:cs="Times New Roman"/>
                <w:kern w:val="0"/>
                <w:sz w:val="18"/>
              </w:rPr>
              <w:t>　</w:t>
            </w:r>
          </w:p>
        </w:tc>
        <w:tc>
          <w:tcPr>
            <w:tcW w:w="1136" w:type="dxa"/>
            <w:tcBorders>
              <w:top w:val="nil"/>
              <w:left w:val="nil"/>
              <w:bottom w:val="single" w:color="auto" w:sz="8" w:space="0"/>
              <w:right w:val="single" w:color="auto" w:sz="8" w:space="0"/>
            </w:tcBorders>
            <w:vAlign w:val="top"/>
          </w:tcPr>
          <w:p>
            <w:pPr>
              <w:widowControl/>
              <w:jc w:val="center"/>
              <w:rPr>
                <w:rFonts w:ascii="楷体_GB2312" w:hAnsi="宋体" w:eastAsia="楷体_GB2312" w:cs="Times New Roman"/>
                <w:kern w:val="0"/>
                <w:sz w:val="18"/>
              </w:rPr>
            </w:pPr>
            <w:r>
              <w:rPr>
                <w:rFonts w:hint="eastAsia" w:ascii="楷体_GB2312" w:hAnsi="宋体" w:eastAsia="楷体_GB2312" w:cs="Times New Roman"/>
                <w:kern w:val="0"/>
                <w:sz w:val="18"/>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5" w:hRule="atLeast"/>
        </w:trPr>
        <w:tc>
          <w:tcPr>
            <w:tcW w:w="487" w:type="dxa"/>
            <w:vMerge w:val="continue"/>
            <w:tcBorders>
              <w:left w:val="single" w:color="auto" w:sz="8" w:space="0"/>
              <w:right w:val="single" w:color="auto" w:sz="8" w:space="0"/>
            </w:tcBorders>
            <w:vAlign w:val="center"/>
          </w:tcPr>
          <w:p>
            <w:pPr>
              <w:rPr>
                <w:rFonts w:ascii="宋体" w:hAnsi="宋体" w:eastAsia="宋体" w:cs="Times New Roman"/>
                <w:kern w:val="0"/>
                <w:sz w:val="18"/>
              </w:rPr>
            </w:pPr>
          </w:p>
        </w:tc>
        <w:tc>
          <w:tcPr>
            <w:tcW w:w="1619" w:type="dxa"/>
            <w:vMerge w:val="restart"/>
            <w:tcBorders>
              <w:top w:val="single" w:color="auto" w:sz="8" w:space="0"/>
              <w:left w:val="single" w:color="auto" w:sz="8" w:space="0"/>
              <w:bottom w:val="single" w:color="000000" w:sz="8" w:space="0"/>
              <w:right w:val="single" w:color="000000" w:sz="8" w:space="0"/>
            </w:tcBorders>
            <w:vAlign w:val="center"/>
          </w:tcPr>
          <w:p>
            <w:pPr>
              <w:widowControl/>
              <w:jc w:val="center"/>
              <w:rPr>
                <w:rFonts w:ascii="楷体_GB2312" w:hAnsi="宋体" w:eastAsia="楷体_GB2312" w:cs="Times New Roman"/>
                <w:kern w:val="0"/>
                <w:sz w:val="18"/>
              </w:rPr>
            </w:pPr>
            <w:r>
              <w:rPr>
                <w:rFonts w:hint="eastAsia" w:ascii="楷体_GB2312" w:hAnsi="宋体" w:eastAsia="楷体_GB2312" w:cs="Times New Roman"/>
                <w:kern w:val="0"/>
                <w:sz w:val="18"/>
              </w:rPr>
              <w:t>答辩情况</w:t>
            </w:r>
          </w:p>
        </w:tc>
        <w:tc>
          <w:tcPr>
            <w:tcW w:w="2849" w:type="dxa"/>
            <w:vMerge w:val="restart"/>
            <w:tcBorders>
              <w:top w:val="single" w:color="auto" w:sz="8" w:space="0"/>
              <w:left w:val="single" w:color="auto" w:sz="8" w:space="0"/>
              <w:bottom w:val="single" w:color="000000" w:sz="8" w:space="0"/>
              <w:right w:val="single" w:color="000000" w:sz="8" w:space="0"/>
            </w:tcBorders>
            <w:vAlign w:val="center"/>
          </w:tcPr>
          <w:p>
            <w:pPr>
              <w:widowControl/>
              <w:jc w:val="left"/>
              <w:rPr>
                <w:rFonts w:hint="eastAsia" w:ascii="楷体_GB2312" w:hAnsi="宋体" w:eastAsia="楷体_GB2312" w:cs="Times New Roman"/>
                <w:kern w:val="0"/>
                <w:sz w:val="18"/>
              </w:rPr>
            </w:pPr>
            <w:r>
              <w:rPr>
                <w:rFonts w:hint="eastAsia" w:ascii="楷体_GB2312" w:hAnsi="宋体" w:eastAsia="楷体_GB2312" w:cs="Times New Roman"/>
                <w:kern w:val="0"/>
                <w:sz w:val="18"/>
              </w:rPr>
              <w:t>答辩态度认真，能准确回答问题</w:t>
            </w:r>
          </w:p>
        </w:tc>
        <w:tc>
          <w:tcPr>
            <w:tcW w:w="945" w:type="dxa"/>
            <w:vMerge w:val="restart"/>
            <w:tcBorders>
              <w:top w:val="single" w:color="auto" w:sz="8" w:space="0"/>
              <w:left w:val="single" w:color="auto" w:sz="8" w:space="0"/>
              <w:bottom w:val="single" w:color="000000" w:sz="8" w:space="0"/>
              <w:right w:val="single" w:color="000000" w:sz="8" w:space="0"/>
            </w:tcBorders>
            <w:vAlign w:val="center"/>
          </w:tcPr>
          <w:p>
            <w:pPr>
              <w:widowControl/>
              <w:jc w:val="center"/>
              <w:rPr>
                <w:rFonts w:ascii="Times New Roman" w:hAnsi="Times New Roman" w:eastAsia="宋体" w:cs="Times New Roman"/>
                <w:kern w:val="0"/>
                <w:sz w:val="18"/>
              </w:rPr>
            </w:pPr>
            <w:r>
              <w:rPr>
                <w:rFonts w:hint="eastAsia" w:ascii="Times New Roman" w:hAnsi="Times New Roman" w:eastAsia="宋体" w:cs="Times New Roman"/>
                <w:kern w:val="0"/>
                <w:sz w:val="18"/>
              </w:rPr>
              <w:t>2</w:t>
            </w:r>
            <w:r>
              <w:rPr>
                <w:rFonts w:ascii="Times New Roman" w:hAnsi="Times New Roman" w:eastAsia="宋体" w:cs="Times New Roman"/>
                <w:kern w:val="0"/>
                <w:sz w:val="18"/>
              </w:rPr>
              <w:t>0</w:t>
            </w:r>
          </w:p>
        </w:tc>
        <w:tc>
          <w:tcPr>
            <w:tcW w:w="780" w:type="dxa"/>
            <w:tcBorders>
              <w:top w:val="single" w:color="auto" w:sz="8" w:space="0"/>
              <w:left w:val="nil"/>
              <w:bottom w:val="single" w:color="auto" w:sz="8" w:space="0"/>
              <w:right w:val="single" w:color="000000" w:sz="8" w:space="0"/>
            </w:tcBorders>
            <w:vAlign w:val="top"/>
          </w:tcPr>
          <w:p>
            <w:pPr>
              <w:widowControl/>
              <w:jc w:val="center"/>
              <w:rPr>
                <w:rFonts w:ascii="Times New Roman" w:hAnsi="Times New Roman" w:eastAsia="宋体" w:cs="Times New Roman"/>
                <w:kern w:val="0"/>
                <w:sz w:val="18"/>
              </w:rPr>
            </w:pPr>
            <w:r>
              <w:rPr>
                <w:rFonts w:hint="eastAsia" w:ascii="Times New Roman" w:hAnsi="Times New Roman" w:eastAsia="宋体" w:cs="Times New Roman"/>
                <w:kern w:val="0"/>
                <w:sz w:val="18"/>
              </w:rPr>
              <w:t>19</w:t>
            </w:r>
            <w:r>
              <w:rPr>
                <w:rFonts w:ascii="Times New Roman" w:hAnsi="Times New Roman" w:eastAsia="宋体" w:cs="Times New Roman"/>
                <w:kern w:val="0"/>
                <w:sz w:val="18"/>
              </w:rPr>
              <w:t>-</w:t>
            </w:r>
            <w:r>
              <w:rPr>
                <w:rFonts w:hint="eastAsia" w:ascii="Times New Roman" w:hAnsi="Times New Roman" w:eastAsia="宋体" w:cs="Times New Roman"/>
                <w:kern w:val="0"/>
                <w:sz w:val="18"/>
              </w:rPr>
              <w:t>2</w:t>
            </w:r>
            <w:r>
              <w:rPr>
                <w:rFonts w:ascii="Times New Roman" w:hAnsi="Times New Roman" w:eastAsia="宋体" w:cs="Times New Roman"/>
                <w:kern w:val="0"/>
                <w:sz w:val="18"/>
              </w:rPr>
              <w:t>0</w:t>
            </w:r>
          </w:p>
        </w:tc>
        <w:tc>
          <w:tcPr>
            <w:tcW w:w="750" w:type="dxa"/>
            <w:tcBorders>
              <w:top w:val="single" w:color="auto" w:sz="8" w:space="0"/>
              <w:left w:val="nil"/>
              <w:bottom w:val="single" w:color="auto" w:sz="8" w:space="0"/>
              <w:right w:val="single" w:color="000000" w:sz="8" w:space="0"/>
            </w:tcBorders>
            <w:vAlign w:val="top"/>
          </w:tcPr>
          <w:p>
            <w:pPr>
              <w:widowControl/>
              <w:jc w:val="center"/>
              <w:rPr>
                <w:rFonts w:ascii="Times New Roman" w:hAnsi="Times New Roman" w:eastAsia="宋体" w:cs="Times New Roman"/>
                <w:kern w:val="0"/>
                <w:sz w:val="18"/>
              </w:rPr>
            </w:pPr>
            <w:r>
              <w:rPr>
                <w:rFonts w:hint="eastAsia" w:ascii="Times New Roman" w:hAnsi="Times New Roman" w:eastAsia="宋体" w:cs="Times New Roman"/>
                <w:kern w:val="0"/>
                <w:sz w:val="18"/>
              </w:rPr>
              <w:t>17</w:t>
            </w:r>
            <w:r>
              <w:rPr>
                <w:rFonts w:ascii="Times New Roman" w:hAnsi="Times New Roman" w:eastAsia="宋体" w:cs="Times New Roman"/>
                <w:kern w:val="0"/>
                <w:sz w:val="18"/>
              </w:rPr>
              <w:t>-</w:t>
            </w:r>
            <w:r>
              <w:rPr>
                <w:rFonts w:hint="eastAsia" w:ascii="Times New Roman" w:hAnsi="Times New Roman" w:eastAsia="宋体" w:cs="Times New Roman"/>
                <w:kern w:val="0"/>
                <w:sz w:val="18"/>
              </w:rPr>
              <w:t>18</w:t>
            </w:r>
          </w:p>
        </w:tc>
        <w:tc>
          <w:tcPr>
            <w:tcW w:w="825" w:type="dxa"/>
            <w:tcBorders>
              <w:top w:val="single" w:color="auto" w:sz="8" w:space="0"/>
              <w:left w:val="nil"/>
              <w:bottom w:val="single" w:color="auto" w:sz="8" w:space="0"/>
              <w:right w:val="single" w:color="000000" w:sz="8" w:space="0"/>
            </w:tcBorders>
            <w:vAlign w:val="top"/>
          </w:tcPr>
          <w:p>
            <w:pPr>
              <w:widowControl/>
              <w:jc w:val="center"/>
              <w:rPr>
                <w:rFonts w:ascii="Times New Roman" w:hAnsi="Times New Roman" w:eastAsia="宋体" w:cs="Times New Roman"/>
                <w:kern w:val="0"/>
                <w:sz w:val="18"/>
              </w:rPr>
            </w:pPr>
            <w:r>
              <w:rPr>
                <w:rFonts w:hint="eastAsia" w:ascii="Times New Roman" w:hAnsi="Times New Roman" w:eastAsia="宋体" w:cs="Times New Roman"/>
                <w:kern w:val="0"/>
                <w:sz w:val="18"/>
              </w:rPr>
              <w:t>15</w:t>
            </w:r>
            <w:r>
              <w:rPr>
                <w:rFonts w:ascii="Times New Roman" w:hAnsi="Times New Roman" w:eastAsia="宋体" w:cs="Times New Roman"/>
                <w:kern w:val="0"/>
                <w:sz w:val="18"/>
              </w:rPr>
              <w:t>-</w:t>
            </w:r>
            <w:r>
              <w:rPr>
                <w:rFonts w:hint="eastAsia" w:ascii="Times New Roman" w:hAnsi="Times New Roman" w:eastAsia="宋体" w:cs="Times New Roman"/>
                <w:kern w:val="0"/>
                <w:sz w:val="18"/>
              </w:rPr>
              <w:t>16</w:t>
            </w:r>
          </w:p>
        </w:tc>
        <w:tc>
          <w:tcPr>
            <w:tcW w:w="709" w:type="dxa"/>
            <w:tcBorders>
              <w:top w:val="nil"/>
              <w:left w:val="nil"/>
              <w:bottom w:val="single" w:color="auto" w:sz="8" w:space="0"/>
              <w:right w:val="single" w:color="auto" w:sz="8" w:space="0"/>
            </w:tcBorders>
            <w:vAlign w:val="top"/>
          </w:tcPr>
          <w:p>
            <w:pPr>
              <w:widowControl/>
              <w:jc w:val="center"/>
              <w:rPr>
                <w:rFonts w:ascii="Times New Roman" w:hAnsi="Times New Roman" w:eastAsia="宋体" w:cs="Times New Roman"/>
                <w:kern w:val="0"/>
                <w:sz w:val="18"/>
              </w:rPr>
            </w:pPr>
            <w:r>
              <w:rPr>
                <w:rFonts w:ascii="Times New Roman" w:hAnsi="Times New Roman" w:eastAsia="宋体" w:cs="Times New Roman"/>
                <w:kern w:val="0"/>
                <w:sz w:val="18"/>
              </w:rPr>
              <w:t>1</w:t>
            </w:r>
            <w:r>
              <w:rPr>
                <w:rFonts w:hint="eastAsia" w:ascii="Times New Roman" w:hAnsi="Times New Roman" w:eastAsia="宋体" w:cs="Times New Roman"/>
                <w:kern w:val="0"/>
                <w:sz w:val="18"/>
              </w:rPr>
              <w:t>3</w:t>
            </w:r>
            <w:r>
              <w:rPr>
                <w:rFonts w:ascii="Times New Roman" w:hAnsi="Times New Roman" w:eastAsia="宋体" w:cs="Times New Roman"/>
                <w:kern w:val="0"/>
                <w:sz w:val="18"/>
              </w:rPr>
              <w:t>-1</w:t>
            </w:r>
            <w:r>
              <w:rPr>
                <w:rFonts w:hint="eastAsia" w:ascii="Times New Roman" w:hAnsi="Times New Roman" w:eastAsia="宋体" w:cs="Times New Roman"/>
                <w:kern w:val="0"/>
                <w:sz w:val="18"/>
              </w:rPr>
              <w:t>4</w:t>
            </w:r>
          </w:p>
        </w:tc>
        <w:tc>
          <w:tcPr>
            <w:tcW w:w="1136" w:type="dxa"/>
            <w:tcBorders>
              <w:top w:val="nil"/>
              <w:left w:val="nil"/>
              <w:bottom w:val="single" w:color="auto" w:sz="8" w:space="0"/>
              <w:right w:val="single" w:color="auto" w:sz="8" w:space="0"/>
            </w:tcBorders>
            <w:vAlign w:val="top"/>
          </w:tcPr>
          <w:p>
            <w:pPr>
              <w:widowControl/>
              <w:jc w:val="center"/>
              <w:rPr>
                <w:rFonts w:ascii="楷体_GB2312" w:hAnsi="宋体" w:eastAsia="楷体_GB2312" w:cs="Times New Roman"/>
                <w:kern w:val="0"/>
                <w:sz w:val="18"/>
              </w:rPr>
            </w:pPr>
            <w:r>
              <w:rPr>
                <w:rFonts w:hint="eastAsia" w:ascii="楷体_GB2312" w:hAnsi="宋体" w:eastAsia="楷体_GB2312" w:cs="Times New Roman"/>
                <w:kern w:val="0"/>
                <w:sz w:val="18"/>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5" w:hRule="atLeast"/>
        </w:trPr>
        <w:tc>
          <w:tcPr>
            <w:tcW w:w="487" w:type="dxa"/>
            <w:vMerge w:val="continue"/>
            <w:tcBorders>
              <w:left w:val="single" w:color="auto" w:sz="8" w:space="0"/>
              <w:right w:val="single" w:color="auto" w:sz="8" w:space="0"/>
            </w:tcBorders>
            <w:vAlign w:val="center"/>
          </w:tcPr>
          <w:p>
            <w:pPr>
              <w:rPr>
                <w:rFonts w:ascii="宋体" w:hAnsi="宋体" w:eastAsia="宋体" w:cs="Times New Roman"/>
                <w:kern w:val="0"/>
                <w:sz w:val="18"/>
              </w:rPr>
            </w:pPr>
          </w:p>
        </w:tc>
        <w:tc>
          <w:tcPr>
            <w:tcW w:w="1619" w:type="dxa"/>
            <w:vMerge w:val="continue"/>
            <w:tcBorders>
              <w:top w:val="single" w:color="auto" w:sz="8" w:space="0"/>
              <w:left w:val="single" w:color="auto" w:sz="8" w:space="0"/>
              <w:bottom w:val="single" w:color="000000" w:sz="8" w:space="0"/>
              <w:right w:val="single" w:color="000000" w:sz="8" w:space="0"/>
            </w:tcBorders>
            <w:vAlign w:val="center"/>
          </w:tcPr>
          <w:p>
            <w:pPr>
              <w:widowControl/>
              <w:jc w:val="left"/>
              <w:rPr>
                <w:rFonts w:ascii="楷体_GB2312" w:hAnsi="宋体" w:eastAsia="楷体_GB2312" w:cs="Times New Roman"/>
                <w:kern w:val="0"/>
                <w:sz w:val="18"/>
              </w:rPr>
            </w:pPr>
          </w:p>
        </w:tc>
        <w:tc>
          <w:tcPr>
            <w:tcW w:w="2849" w:type="dxa"/>
            <w:vMerge w:val="continue"/>
            <w:tcBorders>
              <w:top w:val="single" w:color="auto" w:sz="8" w:space="0"/>
              <w:left w:val="single" w:color="auto" w:sz="8" w:space="0"/>
              <w:bottom w:val="single" w:color="000000" w:sz="8" w:space="0"/>
              <w:right w:val="single" w:color="000000" w:sz="8" w:space="0"/>
            </w:tcBorders>
            <w:vAlign w:val="center"/>
          </w:tcPr>
          <w:p>
            <w:pPr>
              <w:widowControl/>
              <w:jc w:val="left"/>
              <w:rPr>
                <w:rFonts w:ascii="楷体_GB2312" w:hAnsi="宋体" w:eastAsia="楷体_GB2312" w:cs="Times New Roman"/>
                <w:kern w:val="0"/>
                <w:sz w:val="18"/>
              </w:rPr>
            </w:pPr>
          </w:p>
        </w:tc>
        <w:tc>
          <w:tcPr>
            <w:tcW w:w="945" w:type="dxa"/>
            <w:vMerge w:val="continue"/>
            <w:tcBorders>
              <w:top w:val="single" w:color="auto" w:sz="8" w:space="0"/>
              <w:left w:val="single" w:color="auto" w:sz="8" w:space="0"/>
              <w:bottom w:val="single" w:color="000000" w:sz="8" w:space="0"/>
              <w:right w:val="single" w:color="000000" w:sz="8" w:space="0"/>
            </w:tcBorders>
            <w:vAlign w:val="center"/>
          </w:tcPr>
          <w:p>
            <w:pPr>
              <w:widowControl/>
              <w:jc w:val="left"/>
              <w:rPr>
                <w:rFonts w:ascii="Times New Roman" w:hAnsi="Times New Roman" w:eastAsia="宋体" w:cs="Times New Roman"/>
                <w:kern w:val="0"/>
                <w:sz w:val="18"/>
              </w:rPr>
            </w:pPr>
          </w:p>
        </w:tc>
        <w:tc>
          <w:tcPr>
            <w:tcW w:w="780" w:type="dxa"/>
            <w:tcBorders>
              <w:top w:val="single" w:color="auto" w:sz="8" w:space="0"/>
              <w:left w:val="nil"/>
              <w:bottom w:val="single" w:color="auto" w:sz="8" w:space="0"/>
              <w:right w:val="single" w:color="000000" w:sz="8" w:space="0"/>
            </w:tcBorders>
            <w:vAlign w:val="top"/>
          </w:tcPr>
          <w:p>
            <w:pPr>
              <w:widowControl/>
              <w:rPr>
                <w:rFonts w:ascii="Times New Roman" w:hAnsi="Times New Roman" w:eastAsia="宋体" w:cs="Times New Roman"/>
                <w:kern w:val="0"/>
                <w:sz w:val="18"/>
              </w:rPr>
            </w:pPr>
            <w:r>
              <w:rPr>
                <w:rFonts w:ascii="Times New Roman" w:hAnsi="Times New Roman" w:eastAsia="宋体" w:cs="Times New Roman"/>
                <w:kern w:val="0"/>
                <w:sz w:val="18"/>
              </w:rPr>
              <w:t>　</w:t>
            </w:r>
          </w:p>
        </w:tc>
        <w:tc>
          <w:tcPr>
            <w:tcW w:w="750" w:type="dxa"/>
            <w:tcBorders>
              <w:top w:val="single" w:color="auto" w:sz="8" w:space="0"/>
              <w:left w:val="nil"/>
              <w:bottom w:val="single" w:color="auto" w:sz="8" w:space="0"/>
              <w:right w:val="single" w:color="000000" w:sz="8" w:space="0"/>
            </w:tcBorders>
            <w:vAlign w:val="top"/>
          </w:tcPr>
          <w:p>
            <w:pPr>
              <w:widowControl/>
              <w:rPr>
                <w:rFonts w:ascii="Times New Roman" w:hAnsi="Times New Roman" w:eastAsia="宋体" w:cs="Times New Roman"/>
                <w:kern w:val="0"/>
                <w:sz w:val="18"/>
              </w:rPr>
            </w:pPr>
            <w:r>
              <w:rPr>
                <w:rFonts w:ascii="Times New Roman" w:hAnsi="Times New Roman" w:eastAsia="宋体" w:cs="Times New Roman"/>
                <w:kern w:val="0"/>
                <w:sz w:val="18"/>
              </w:rPr>
              <w:t>　</w:t>
            </w:r>
          </w:p>
        </w:tc>
        <w:tc>
          <w:tcPr>
            <w:tcW w:w="825" w:type="dxa"/>
            <w:tcBorders>
              <w:top w:val="single" w:color="auto" w:sz="8" w:space="0"/>
              <w:left w:val="nil"/>
              <w:bottom w:val="single" w:color="auto" w:sz="8" w:space="0"/>
              <w:right w:val="single" w:color="000000" w:sz="8" w:space="0"/>
            </w:tcBorders>
            <w:vAlign w:val="top"/>
          </w:tcPr>
          <w:p>
            <w:pPr>
              <w:widowControl/>
              <w:rPr>
                <w:rFonts w:ascii="Times New Roman" w:hAnsi="Times New Roman" w:eastAsia="宋体" w:cs="Times New Roman"/>
                <w:kern w:val="0"/>
                <w:sz w:val="18"/>
              </w:rPr>
            </w:pPr>
            <w:r>
              <w:rPr>
                <w:rFonts w:ascii="Times New Roman" w:hAnsi="Times New Roman" w:eastAsia="宋体" w:cs="Times New Roman"/>
                <w:kern w:val="0"/>
                <w:sz w:val="18"/>
              </w:rPr>
              <w:t>　</w:t>
            </w:r>
          </w:p>
        </w:tc>
        <w:tc>
          <w:tcPr>
            <w:tcW w:w="709" w:type="dxa"/>
            <w:tcBorders>
              <w:top w:val="nil"/>
              <w:left w:val="nil"/>
              <w:bottom w:val="single" w:color="auto" w:sz="8" w:space="0"/>
              <w:right w:val="single" w:color="auto" w:sz="8" w:space="0"/>
            </w:tcBorders>
            <w:vAlign w:val="top"/>
          </w:tcPr>
          <w:p>
            <w:pPr>
              <w:widowControl/>
              <w:rPr>
                <w:rFonts w:ascii="Times New Roman" w:hAnsi="Times New Roman" w:eastAsia="宋体" w:cs="Times New Roman"/>
                <w:kern w:val="0"/>
                <w:sz w:val="18"/>
              </w:rPr>
            </w:pPr>
            <w:r>
              <w:rPr>
                <w:rFonts w:ascii="Times New Roman" w:hAnsi="Times New Roman" w:eastAsia="宋体" w:cs="Times New Roman"/>
                <w:kern w:val="0"/>
                <w:sz w:val="18"/>
              </w:rPr>
              <w:t>　</w:t>
            </w:r>
          </w:p>
        </w:tc>
        <w:tc>
          <w:tcPr>
            <w:tcW w:w="1136" w:type="dxa"/>
            <w:tcBorders>
              <w:top w:val="nil"/>
              <w:left w:val="nil"/>
              <w:bottom w:val="single" w:color="auto" w:sz="8" w:space="0"/>
              <w:right w:val="single" w:color="auto" w:sz="8" w:space="0"/>
            </w:tcBorders>
            <w:vAlign w:val="top"/>
          </w:tcPr>
          <w:p>
            <w:pPr>
              <w:widowControl/>
              <w:rPr>
                <w:rFonts w:ascii="Times New Roman" w:hAnsi="Times New Roman" w:eastAsia="宋体" w:cs="Times New Roman"/>
                <w:kern w:val="0"/>
                <w:sz w:val="18"/>
              </w:rPr>
            </w:pPr>
            <w:r>
              <w:rPr>
                <w:rFonts w:ascii="Times New Roman" w:hAnsi="Times New Roman" w:eastAsia="宋体" w:cs="Times New Roman"/>
                <w:kern w:val="0"/>
                <w:sz w:val="18"/>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382" w:hRule="atLeast"/>
        </w:trPr>
        <w:tc>
          <w:tcPr>
            <w:tcW w:w="487" w:type="dxa"/>
            <w:vMerge w:val="continue"/>
            <w:tcBorders>
              <w:left w:val="single" w:color="auto" w:sz="8" w:space="0"/>
              <w:right w:val="single" w:color="auto" w:sz="8" w:space="0"/>
            </w:tcBorders>
            <w:vAlign w:val="center"/>
          </w:tcPr>
          <w:p>
            <w:pPr>
              <w:widowControl/>
              <w:rPr>
                <w:rFonts w:hint="eastAsia" w:ascii="Times New Roman" w:hAnsi="Times New Roman" w:eastAsia="宋体" w:cs="Times New Roman"/>
                <w:kern w:val="0"/>
                <w:sz w:val="18"/>
              </w:rPr>
            </w:pPr>
          </w:p>
        </w:tc>
        <w:tc>
          <w:tcPr>
            <w:tcW w:w="9613" w:type="dxa"/>
            <w:gridSpan w:val="8"/>
            <w:tcBorders>
              <w:top w:val="single" w:color="auto" w:sz="4" w:space="0"/>
              <w:left w:val="nil"/>
              <w:bottom w:val="single" w:color="auto" w:sz="8" w:space="0"/>
              <w:right w:val="single" w:color="000000" w:sz="8" w:space="0"/>
            </w:tcBorders>
            <w:vAlign w:val="center"/>
          </w:tcPr>
          <w:p>
            <w:pPr>
              <w:widowControl/>
              <w:jc w:val="left"/>
              <w:rPr>
                <w:rFonts w:hint="eastAsia" w:ascii="宋体" w:hAnsi="宋体" w:eastAsia="楷体_GB2312" w:cs="Times New Roman"/>
                <w:kern w:val="0"/>
                <w:sz w:val="18"/>
              </w:rPr>
            </w:pPr>
          </w:p>
          <w:p>
            <w:pPr>
              <w:widowControl/>
              <w:jc w:val="left"/>
              <w:rPr>
                <w:rFonts w:hint="eastAsia" w:ascii="宋体" w:hAnsi="宋体" w:eastAsia="楷体_GB2312" w:cs="Times New Roman"/>
                <w:kern w:val="0"/>
                <w:sz w:val="18"/>
              </w:rPr>
            </w:pPr>
            <w:r>
              <w:rPr>
                <w:rFonts w:hint="eastAsia" w:ascii="宋体" w:hAnsi="宋体" w:eastAsia="楷体_GB2312" w:cs="Times New Roman"/>
                <w:kern w:val="0"/>
                <w:sz w:val="18"/>
              </w:rPr>
              <w:t>是否同意通过论文答辩（打</w:t>
            </w:r>
            <w:r>
              <w:rPr>
                <w:rFonts w:ascii="Arial" w:hAnsi="Arial" w:eastAsia="楷体_GB2312" w:cs="Arial"/>
                <w:kern w:val="0"/>
                <w:sz w:val="18"/>
              </w:rPr>
              <w:t>√</w:t>
            </w:r>
            <w:r>
              <w:rPr>
                <w:rFonts w:hint="eastAsia" w:ascii="宋体" w:hAnsi="宋体" w:eastAsia="楷体_GB2312" w:cs="Times New Roman"/>
                <w:kern w:val="0"/>
                <w:sz w:val="18"/>
              </w:rPr>
              <w:t>）</w:t>
            </w:r>
          </w:p>
          <w:p>
            <w:pPr>
              <w:widowControl/>
              <w:jc w:val="left"/>
              <w:rPr>
                <w:rFonts w:hint="eastAsia" w:ascii="宋体" w:hAnsi="宋体" w:eastAsia="楷体_GB2312" w:cs="Times New Roman"/>
                <w:kern w:val="0"/>
                <w:sz w:val="18"/>
              </w:rPr>
            </w:pPr>
          </w:p>
          <w:p>
            <w:pPr>
              <w:widowControl/>
              <w:numPr>
                <w:ilvl w:val="0"/>
                <w:numId w:val="3"/>
                <w:numberingChange w:id="0" w:author="微软用户" w:date="2012-02-23T08:59:00Z" w:original="%1:1:0:."/>
              </w:numPr>
              <w:jc w:val="left"/>
              <w:rPr>
                <w:rFonts w:hint="eastAsia" w:ascii="宋体" w:hAnsi="宋体" w:eastAsia="楷体_GB2312" w:cs="Times New Roman"/>
                <w:kern w:val="0"/>
                <w:sz w:val="18"/>
              </w:rPr>
            </w:pPr>
            <w:r>
              <w:rPr>
                <w:rFonts w:hint="eastAsia" w:ascii="宋体" w:hAnsi="宋体" w:eastAsia="楷体_GB2312" w:cs="Times New Roman"/>
                <w:kern w:val="0"/>
                <w:sz w:val="18"/>
              </w:rPr>
              <w:t>同意</w:t>
            </w:r>
          </w:p>
          <w:p>
            <w:pPr>
              <w:widowControl/>
              <w:jc w:val="left"/>
              <w:rPr>
                <w:rFonts w:hint="eastAsia" w:ascii="宋体" w:hAnsi="宋体" w:eastAsia="楷体_GB2312" w:cs="Times New Roman"/>
                <w:kern w:val="0"/>
                <w:sz w:val="18"/>
              </w:rPr>
            </w:pPr>
          </w:p>
          <w:p>
            <w:pPr>
              <w:widowControl/>
              <w:numPr>
                <w:ilvl w:val="0"/>
                <w:numId w:val="3"/>
                <w:numberingChange w:id="1" w:author="微软用户" w:date="2012-02-23T08:59:00Z" w:original="%1:2:0:."/>
              </w:numPr>
              <w:jc w:val="left"/>
              <w:rPr>
                <w:rFonts w:hint="eastAsia" w:ascii="宋体" w:hAnsi="宋体" w:eastAsia="楷体_GB2312" w:cs="Times New Roman"/>
                <w:kern w:val="0"/>
                <w:sz w:val="18"/>
              </w:rPr>
            </w:pPr>
            <w:r>
              <w:rPr>
                <w:rFonts w:hint="eastAsia" w:ascii="宋体" w:hAnsi="宋体" w:eastAsia="楷体_GB2312" w:cs="Times New Roman"/>
                <w:kern w:val="0"/>
                <w:sz w:val="18"/>
              </w:rPr>
              <w:t>不同意</w:t>
            </w:r>
          </w:p>
          <w:p>
            <w:pPr>
              <w:widowControl/>
              <w:jc w:val="left"/>
              <w:rPr>
                <w:rFonts w:hint="eastAsia" w:ascii="宋体" w:hAnsi="宋体" w:eastAsia="楷体_GB2312" w:cs="Times New Roman"/>
                <w:kern w:val="0"/>
                <w:sz w:val="18"/>
              </w:rPr>
            </w:pPr>
          </w:p>
          <w:p>
            <w:pPr>
              <w:widowControl/>
              <w:jc w:val="left"/>
              <w:rPr>
                <w:rFonts w:hint="eastAsia" w:ascii="宋体" w:hAnsi="宋体" w:eastAsia="楷体_GB2312" w:cs="Times New Roman"/>
                <w:kern w:val="0"/>
                <w:sz w:val="18"/>
              </w:rPr>
            </w:pPr>
          </w:p>
          <w:p>
            <w:pPr>
              <w:widowControl/>
              <w:jc w:val="left"/>
              <w:rPr>
                <w:rFonts w:hint="eastAsia" w:ascii="宋体" w:hAnsi="宋体" w:eastAsia="楷体_GB2312" w:cs="Times New Roman"/>
                <w:kern w:val="0"/>
                <w:sz w:val="18"/>
              </w:rPr>
            </w:pPr>
          </w:p>
          <w:p>
            <w:pPr>
              <w:widowControl/>
              <w:jc w:val="left"/>
              <w:rPr>
                <w:rFonts w:hint="eastAsia" w:ascii="宋体" w:hAnsi="宋体" w:eastAsia="楷体_GB2312" w:cs="Times New Roman"/>
                <w:kern w:val="0"/>
                <w:sz w:val="18"/>
              </w:rPr>
            </w:pPr>
          </w:p>
          <w:p>
            <w:pPr>
              <w:widowControl/>
              <w:jc w:val="left"/>
              <w:rPr>
                <w:rFonts w:ascii="宋体" w:hAnsi="宋体" w:eastAsia="楷体_GB2312" w:cs="Times New Roman"/>
                <w:kern w:val="0"/>
                <w:sz w:val="18"/>
              </w:rPr>
            </w:pPr>
          </w:p>
          <w:p>
            <w:pPr>
              <w:widowControl/>
              <w:jc w:val="left"/>
              <w:rPr>
                <w:rFonts w:hint="eastAsia" w:ascii="Times New Roman" w:hAnsi="宋体" w:eastAsia="楷体_GB2312" w:cs="Times New Roman"/>
                <w:kern w:val="0"/>
                <w:sz w:val="18"/>
              </w:rPr>
            </w:pPr>
            <w:r>
              <w:rPr>
                <w:rFonts w:hint="eastAsia" w:ascii="宋体" w:hAnsi="宋体" w:eastAsia="宋体" w:cs="Times New Roman"/>
                <w:kern w:val="0"/>
                <w:sz w:val="18"/>
              </w:rPr>
              <w:t>成绩（百分制）：</w:t>
            </w:r>
            <w:r>
              <w:rPr>
                <w:rFonts w:hint="eastAsia" w:ascii="宋体" w:hAnsi="宋体" w:eastAsia="宋体" w:cs="Times New Roman"/>
                <w:kern w:val="0"/>
                <w:sz w:val="28"/>
                <w:u w:val="single"/>
              </w:rPr>
              <w:t>　　　　　　　</w:t>
            </w:r>
            <w:r>
              <w:rPr>
                <w:rFonts w:hint="eastAsia" w:ascii="宋体" w:hAnsi="宋体" w:eastAsia="宋体" w:cs="Times New Roman"/>
                <w:kern w:val="0"/>
                <w:sz w:val="18"/>
              </w:rPr>
              <w:t xml:space="preserve">　           </w:t>
            </w:r>
            <w:r>
              <w:rPr>
                <w:rFonts w:hint="eastAsia" w:ascii="Times New Roman" w:hAnsi="宋体" w:eastAsia="楷体_GB2312" w:cs="Times New Roman"/>
                <w:kern w:val="0"/>
                <w:sz w:val="18"/>
              </w:rPr>
              <w:t>答辩委员会主席（签名）：</w:t>
            </w:r>
          </w:p>
          <w:p>
            <w:pPr>
              <w:widowControl/>
              <w:jc w:val="left"/>
              <w:rPr>
                <w:rFonts w:hint="eastAsia" w:ascii="Times New Roman" w:hAnsi="宋体" w:eastAsia="楷体_GB2312" w:cs="Times New Roman"/>
                <w:kern w:val="0"/>
                <w:sz w:val="18"/>
              </w:rPr>
            </w:pPr>
          </w:p>
          <w:p>
            <w:pPr>
              <w:widowControl/>
              <w:rPr>
                <w:rFonts w:ascii="宋体" w:hAnsi="宋体" w:eastAsia="宋体" w:cs="Times New Roman"/>
                <w:kern w:val="0"/>
                <w:sz w:val="18"/>
              </w:rPr>
            </w:pPr>
            <w:r>
              <w:rPr>
                <w:rFonts w:hint="eastAsia" w:ascii="Times New Roman" w:hAnsi="宋体" w:eastAsia="楷体_GB2312" w:cs="Times New Roman"/>
                <w:kern w:val="0"/>
                <w:sz w:val="18"/>
              </w:rPr>
              <w:t>　　　　　　　　　　　　　　　　　　　　　　　　　　　　　　　　       年   月     日</w:t>
            </w:r>
          </w:p>
        </w:tc>
      </w:tr>
    </w:tbl>
    <w:p>
      <w:pPr>
        <w:rPr>
          <w:rFonts w:hint="eastAsia" w:ascii="Times New Roman" w:hAnsi="Times New Roman" w:eastAsia="宋体" w:cs="Times New Roman"/>
          <w:b/>
          <w:kern w:val="0"/>
        </w:rPr>
      </w:pPr>
      <w:bookmarkStart w:id="277" w:name="_Toc14185_WPSOffice_Level1"/>
      <w:bookmarkStart w:id="278" w:name="_Toc18510_WPSOffice_Level1"/>
      <w:r>
        <w:rPr>
          <w:rFonts w:hint="eastAsia" w:ascii="宋体" w:hAnsi="宋体" w:eastAsia="宋体" w:cs="Times New Roman"/>
          <w:kern w:val="0"/>
          <w:sz w:val="18"/>
        </w:rPr>
        <w:t>续上表：</w:t>
      </w:r>
      <w:bookmarkEnd w:id="277"/>
      <w:bookmarkEnd w:id="278"/>
    </w:p>
    <w:tbl>
      <w:tblPr>
        <w:tblStyle w:val="9"/>
        <w:tblpPr w:leftFromText="180" w:rightFromText="180" w:vertAnchor="text" w:horzAnchor="page" w:tblpX="943" w:tblpY="7"/>
        <w:tblOverlap w:val="never"/>
        <w:tblW w:w="101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
        <w:gridCol w:w="96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404" w:hRule="atLeast"/>
        </w:trPr>
        <w:tc>
          <w:tcPr>
            <w:tcW w:w="470" w:type="dxa"/>
            <w:tcBorders>
              <w:top w:val="single" w:color="auto" w:sz="4" w:space="0"/>
              <w:left w:val="single" w:color="auto" w:sz="8" w:space="0"/>
              <w:bottom w:val="single" w:color="auto" w:sz="8" w:space="0"/>
              <w:right w:val="single" w:color="auto" w:sz="8" w:space="0"/>
            </w:tcBorders>
            <w:vAlign w:val="center"/>
          </w:tcPr>
          <w:p>
            <w:pPr>
              <w:widowControl/>
              <w:jc w:val="center"/>
              <w:rPr>
                <w:rFonts w:hint="eastAsia" w:ascii="宋体" w:hAnsi="宋体" w:eastAsia="宋体" w:cs="Times New Roman"/>
                <w:kern w:val="0"/>
                <w:sz w:val="18"/>
              </w:rPr>
            </w:pPr>
            <w:r>
              <w:rPr>
                <w:rFonts w:hint="eastAsia" w:ascii="宋体" w:hAnsi="宋体" w:eastAsia="宋体" w:cs="Times New Roman"/>
                <w:kern w:val="0"/>
                <w:sz w:val="18"/>
              </w:rPr>
              <w:t>成绩总评</w:t>
            </w:r>
          </w:p>
        </w:tc>
        <w:tc>
          <w:tcPr>
            <w:tcW w:w="9630" w:type="dxa"/>
            <w:tcBorders>
              <w:top w:val="single" w:color="auto" w:sz="4" w:space="0"/>
              <w:left w:val="nil"/>
              <w:bottom w:val="single" w:color="auto" w:sz="8" w:space="0"/>
              <w:right w:val="single" w:color="000000" w:sz="8" w:space="0"/>
            </w:tcBorders>
            <w:vAlign w:val="center"/>
          </w:tcPr>
          <w:p>
            <w:pPr>
              <w:jc w:val="left"/>
              <w:rPr>
                <w:rFonts w:hint="eastAsia" w:ascii="宋体" w:hAnsi="宋体" w:eastAsia="楷体_GB2312" w:cs="Times New Roman"/>
                <w:kern w:val="0"/>
                <w:sz w:val="18"/>
              </w:rPr>
            </w:pPr>
            <w:r>
              <w:rPr>
                <w:rFonts w:hint="eastAsia" w:ascii="宋体" w:hAnsi="宋体" w:eastAsia="楷体_GB2312" w:cs="Times New Roman"/>
                <w:kern w:val="0"/>
                <w:sz w:val="18"/>
              </w:rPr>
              <w:t>论文总评分数：</w:t>
            </w:r>
            <w:r>
              <w:rPr>
                <w:rFonts w:hint="eastAsia" w:ascii="宋体" w:hAnsi="宋体" w:eastAsia="楷体_GB2312" w:cs="Times New Roman"/>
                <w:kern w:val="0"/>
                <w:sz w:val="18"/>
                <w:u w:val="single"/>
              </w:rPr>
              <w:t>　　　　　　　　</w:t>
            </w:r>
          </w:p>
          <w:p>
            <w:pPr>
              <w:jc w:val="left"/>
              <w:rPr>
                <w:rFonts w:hint="eastAsia" w:ascii="宋体" w:hAnsi="宋体" w:eastAsia="楷体_GB2312" w:cs="Times New Roman"/>
                <w:kern w:val="0"/>
                <w:sz w:val="18"/>
              </w:rPr>
            </w:pPr>
          </w:p>
          <w:p>
            <w:pPr>
              <w:jc w:val="left"/>
              <w:rPr>
                <w:rFonts w:hint="eastAsia" w:ascii="宋体" w:hAnsi="宋体" w:eastAsia="楷体_GB2312" w:cs="Times New Roman"/>
                <w:kern w:val="0"/>
                <w:sz w:val="18"/>
              </w:rPr>
            </w:pPr>
          </w:p>
          <w:p>
            <w:pPr>
              <w:jc w:val="left"/>
              <w:rPr>
                <w:rFonts w:hint="eastAsia" w:ascii="宋体" w:hAnsi="宋体" w:eastAsia="楷体_GB2312" w:cs="Times New Roman"/>
                <w:kern w:val="0"/>
                <w:sz w:val="18"/>
              </w:rPr>
            </w:pPr>
          </w:p>
          <w:p>
            <w:pPr>
              <w:jc w:val="left"/>
              <w:rPr>
                <w:rFonts w:hint="eastAsia" w:ascii="宋体" w:hAnsi="宋体" w:eastAsia="楷体_GB2312" w:cs="Times New Roman"/>
                <w:kern w:val="0"/>
                <w:sz w:val="18"/>
              </w:rPr>
            </w:pPr>
            <w:r>
              <w:rPr>
                <w:rFonts w:hint="eastAsia" w:ascii="宋体" w:hAnsi="宋体" w:eastAsia="楷体_GB2312" w:cs="Times New Roman"/>
                <w:kern w:val="0"/>
                <w:sz w:val="18"/>
              </w:rPr>
              <w:t>论文成绩总评等级：</w:t>
            </w:r>
            <w:r>
              <w:rPr>
                <w:rFonts w:hint="eastAsia" w:ascii="宋体" w:hAnsi="宋体" w:eastAsia="楷体_GB2312" w:cs="Times New Roman"/>
                <w:kern w:val="0"/>
                <w:sz w:val="28"/>
                <w:u w:val="single"/>
              </w:rPr>
              <w:t>　　　</w:t>
            </w:r>
            <w:r>
              <w:rPr>
                <w:rFonts w:hint="eastAsia" w:ascii="宋体" w:hAnsi="宋体" w:eastAsia="楷体_GB2312" w:cs="Times New Roman"/>
                <w:kern w:val="0"/>
                <w:sz w:val="18"/>
              </w:rPr>
              <w:t xml:space="preserve">                       学院盖章：</w:t>
            </w:r>
          </w:p>
          <w:p>
            <w:pPr>
              <w:jc w:val="left"/>
              <w:rPr>
                <w:rFonts w:hint="eastAsia" w:ascii="宋体" w:hAnsi="宋体" w:eastAsia="楷体_GB2312" w:cs="Times New Roman"/>
                <w:kern w:val="0"/>
                <w:sz w:val="18"/>
              </w:rPr>
            </w:pPr>
          </w:p>
          <w:p>
            <w:pPr>
              <w:jc w:val="left"/>
              <w:rPr>
                <w:rFonts w:hint="eastAsia" w:ascii="宋体" w:hAnsi="宋体" w:eastAsia="楷体_GB2312" w:cs="Times New Roman"/>
                <w:kern w:val="0"/>
                <w:sz w:val="18"/>
              </w:rPr>
            </w:pPr>
            <w:r>
              <w:rPr>
                <w:rFonts w:hint="eastAsia" w:ascii="宋体" w:hAnsi="宋体" w:eastAsia="楷体_GB2312" w:cs="Times New Roman"/>
                <w:kern w:val="0"/>
                <w:sz w:val="18"/>
              </w:rPr>
              <w:t xml:space="preserve">                                                                          </w:t>
            </w:r>
            <w:r>
              <w:rPr>
                <w:rFonts w:hint="eastAsia" w:ascii="Times New Roman" w:hAnsi="宋体" w:eastAsia="楷体_GB2312" w:cs="Times New Roman"/>
                <w:kern w:val="0"/>
                <w:sz w:val="18"/>
              </w:rPr>
              <w:t>年    月   日</w:t>
            </w:r>
          </w:p>
        </w:tc>
      </w:tr>
    </w:tbl>
    <w:p>
      <w:pPr>
        <w:rPr>
          <w:rFonts w:ascii="Times New Roman" w:hAnsi="Times New Roman" w:eastAsia="宋体" w:cs="Times New Roman"/>
        </w:rPr>
      </w:pPr>
      <w:r>
        <w:rPr>
          <w:rFonts w:hint="eastAsia" w:ascii="Times New Roman" w:hAnsi="Times New Roman" w:eastAsia="宋体" w:cs="Times New Roman"/>
          <w:b/>
          <w:kern w:val="0"/>
        </w:rPr>
        <w:t>注：1、</w:t>
      </w:r>
      <w:r>
        <w:rPr>
          <w:rFonts w:hint="eastAsia" w:ascii="Times New Roman" w:hAnsi="Times New Roman" w:eastAsia="宋体" w:cs="Times New Roman"/>
          <w:kern w:val="0"/>
        </w:rPr>
        <w:t>论文成绩评定等级：参考评阅人的评阅、指导教师评阅情况，结合答辩情况，建议按指导教师评分、评阅人评分、答辩评分为4∶3∶</w:t>
      </w:r>
      <w:r>
        <w:rPr>
          <w:rFonts w:ascii="Times New Roman" w:hAnsi="Times New Roman" w:eastAsia="宋体" w:cs="Times New Roman"/>
          <w:kern w:val="0"/>
        </w:rPr>
        <w:t>3</w:t>
      </w:r>
      <w:r>
        <w:rPr>
          <w:rFonts w:hint="eastAsia" w:ascii="Times New Roman" w:hAnsi="Times New Roman" w:eastAsia="宋体" w:cs="Times New Roman"/>
          <w:kern w:val="0"/>
        </w:rPr>
        <w:t>的比例评定论文总成绩分数，然后按优（</w:t>
      </w:r>
      <w:r>
        <w:rPr>
          <w:rFonts w:ascii="Times New Roman" w:hAnsi="Times New Roman" w:eastAsia="宋体" w:cs="Times New Roman"/>
          <w:kern w:val="0"/>
        </w:rPr>
        <w:t>90</w:t>
      </w:r>
      <w:r>
        <w:rPr>
          <w:rFonts w:hint="eastAsia" w:ascii="Times New Roman" w:hAnsi="Times New Roman" w:eastAsia="宋体" w:cs="Times New Roman"/>
          <w:kern w:val="0"/>
        </w:rPr>
        <w:t>－</w:t>
      </w:r>
      <w:r>
        <w:rPr>
          <w:rFonts w:ascii="Times New Roman" w:hAnsi="Times New Roman" w:eastAsia="宋体" w:cs="Times New Roman"/>
          <w:kern w:val="0"/>
        </w:rPr>
        <w:t>100</w:t>
      </w:r>
      <w:r>
        <w:rPr>
          <w:rFonts w:hint="eastAsia" w:ascii="Times New Roman" w:hAnsi="Times New Roman" w:eastAsia="宋体" w:cs="Times New Roman"/>
          <w:kern w:val="0"/>
        </w:rPr>
        <w:t>分）、良（</w:t>
      </w:r>
      <w:r>
        <w:rPr>
          <w:rFonts w:ascii="Times New Roman" w:hAnsi="Times New Roman" w:eastAsia="宋体" w:cs="Times New Roman"/>
          <w:kern w:val="0"/>
        </w:rPr>
        <w:t>80</w:t>
      </w:r>
      <w:r>
        <w:rPr>
          <w:rFonts w:hint="eastAsia" w:ascii="Times New Roman" w:hAnsi="Times New Roman" w:eastAsia="宋体" w:cs="Times New Roman"/>
          <w:kern w:val="0"/>
        </w:rPr>
        <w:t>－</w:t>
      </w:r>
      <w:r>
        <w:rPr>
          <w:rFonts w:ascii="Times New Roman" w:hAnsi="Times New Roman" w:eastAsia="宋体" w:cs="Times New Roman"/>
          <w:kern w:val="0"/>
        </w:rPr>
        <w:t>89</w:t>
      </w:r>
      <w:r>
        <w:rPr>
          <w:rFonts w:hint="eastAsia" w:ascii="Times New Roman" w:hAnsi="Times New Roman" w:eastAsia="宋体" w:cs="Times New Roman"/>
          <w:kern w:val="0"/>
        </w:rPr>
        <w:t>分）、中（</w:t>
      </w:r>
      <w:r>
        <w:rPr>
          <w:rFonts w:ascii="Times New Roman" w:hAnsi="Times New Roman" w:eastAsia="宋体" w:cs="Times New Roman"/>
          <w:kern w:val="0"/>
        </w:rPr>
        <w:t>70</w:t>
      </w:r>
      <w:r>
        <w:rPr>
          <w:rFonts w:hint="eastAsia" w:ascii="Times New Roman" w:hAnsi="Times New Roman" w:eastAsia="宋体" w:cs="Times New Roman"/>
          <w:kern w:val="0"/>
        </w:rPr>
        <w:t>－</w:t>
      </w:r>
      <w:r>
        <w:rPr>
          <w:rFonts w:ascii="Times New Roman" w:hAnsi="Times New Roman" w:eastAsia="宋体" w:cs="Times New Roman"/>
          <w:kern w:val="0"/>
        </w:rPr>
        <w:t>79</w:t>
      </w:r>
      <w:r>
        <w:rPr>
          <w:rFonts w:hint="eastAsia" w:ascii="Times New Roman" w:hAnsi="Times New Roman" w:eastAsia="宋体" w:cs="Times New Roman"/>
          <w:kern w:val="0"/>
        </w:rPr>
        <w:t>分）、及格（</w:t>
      </w:r>
      <w:r>
        <w:rPr>
          <w:rFonts w:ascii="Times New Roman" w:hAnsi="Times New Roman" w:eastAsia="宋体" w:cs="Times New Roman"/>
          <w:kern w:val="0"/>
        </w:rPr>
        <w:t>60</w:t>
      </w:r>
      <w:r>
        <w:rPr>
          <w:rFonts w:hint="eastAsia" w:ascii="Times New Roman" w:hAnsi="Times New Roman" w:eastAsia="宋体" w:cs="Times New Roman"/>
          <w:kern w:val="0"/>
        </w:rPr>
        <w:t>－</w:t>
      </w:r>
      <w:r>
        <w:rPr>
          <w:rFonts w:ascii="Times New Roman" w:hAnsi="Times New Roman" w:eastAsia="宋体" w:cs="Times New Roman"/>
          <w:kern w:val="0"/>
        </w:rPr>
        <w:t>69</w:t>
      </w:r>
      <w:r>
        <w:rPr>
          <w:rFonts w:hint="eastAsia" w:ascii="Times New Roman" w:hAnsi="Times New Roman" w:eastAsia="宋体" w:cs="Times New Roman"/>
          <w:kern w:val="0"/>
        </w:rPr>
        <w:t>分）、不及格（</w:t>
      </w:r>
      <w:r>
        <w:rPr>
          <w:rFonts w:ascii="Times New Roman" w:hAnsi="Times New Roman" w:eastAsia="宋体" w:cs="Times New Roman"/>
          <w:kern w:val="0"/>
        </w:rPr>
        <w:t>&lt;60</w:t>
      </w:r>
      <w:r>
        <w:rPr>
          <w:rFonts w:hint="eastAsia" w:ascii="Times New Roman" w:hAnsi="Times New Roman" w:eastAsia="宋体" w:cs="Times New Roman"/>
          <w:kern w:val="0"/>
        </w:rPr>
        <w:t>分）给出成绩等级。</w:t>
      </w:r>
      <w:r>
        <w:rPr>
          <w:rFonts w:hint="eastAsia" w:ascii="Times New Roman" w:hAnsi="Times New Roman" w:eastAsia="宋体" w:cs="Times New Roman"/>
          <w:b/>
          <w:bCs/>
          <w:kern w:val="0"/>
        </w:rPr>
        <w:t>2</w:t>
      </w:r>
      <w:r>
        <w:rPr>
          <w:rFonts w:hint="eastAsia" w:ascii="Times New Roman" w:hAnsi="Times New Roman" w:eastAsia="宋体" w:cs="Times New Roman"/>
          <w:kern w:val="0"/>
        </w:rPr>
        <w:t>、论文成绩以分数的形式登记到教务管理系统。</w:t>
      </w:r>
    </w:p>
    <w:p>
      <w:pPr>
        <w:rPr>
          <w:rFonts w:hint="default" w:asciiTheme="minorEastAsia" w:hAnsiTheme="minorEastAsia" w:eastAsiaTheme="minorEastAsia" w:cstheme="minorEastAsia"/>
          <w:sz w:val="24"/>
          <w:szCs w:val="24"/>
          <w:lang w:val="en-US" w:eastAsia="zh-CN"/>
        </w:rPr>
      </w:pPr>
    </w:p>
    <w:sectPr>
      <w:footerReference r:id="rId7" w:type="default"/>
      <w:pgSz w:w="11911" w:h="16838"/>
      <w:pgMar w:top="1361" w:right="1361" w:bottom="1361" w:left="1361" w:header="0" w:footer="1179" w:gutter="0"/>
      <w:pgBorders>
        <w:top w:val="none" w:sz="0" w:space="0"/>
        <w:left w:val="none" w:sz="0" w:space="0"/>
        <w:bottom w:val="none" w:sz="0" w:space="0"/>
        <w:right w:val="none" w:sz="0" w:space="0"/>
      </w:pgBorders>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华文楷体">
    <w:panose1 w:val="02010600040101010101"/>
    <w:charset w:val="86"/>
    <w:family w:val="auto"/>
    <w:pitch w:val="default"/>
    <w:sig w:usb0="00000287" w:usb1="080F0000" w:usb2="00000000" w:usb3="00000000" w:csb0="0004009F" w:csb1="DFD70000"/>
  </w:font>
  <w:font w:name="Noto Sans Mono CJK JP">
    <w:altName w:val="宋体"/>
    <w:panose1 w:val="020B0500000000000000"/>
    <w:charset w:val="86"/>
    <w:family w:val="auto"/>
    <w:pitch w:val="default"/>
    <w:sig w:usb0="00000000" w:usb1="00000000" w:usb2="00000016" w:usb3="00000000" w:csb0="602E0107"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0"/>
                            <w:docPartObj>
                              <w:docPartGallery w:val="autotext"/>
                            </w:docPartObj>
                          </w:sdtPr>
                          <w:sdtContent>
                            <w:p>
                              <w:pPr>
                                <w:pStyle w:val="6"/>
                                <w:jc w:val="center"/>
                              </w:pPr>
                              <w:r>
                                <w:rPr>
                                  <w:rFonts w:hint="default" w:ascii="Times New Roman" w:hAnsi="Times New Roman" w:cs="Times New Roman"/>
                                </w:rPr>
                                <w:fldChar w:fldCharType="begin"/>
                              </w:r>
                              <w:r>
                                <w:rPr>
                                  <w:rFonts w:hint="default" w:ascii="Times New Roman" w:hAnsi="Times New Roman" w:cs="Times New Roman"/>
                                </w:rPr>
                                <w:instrText xml:space="preserve">PAGE   \* MERGEFORMAT</w:instrText>
                              </w:r>
                              <w:r>
                                <w:rPr>
                                  <w:rFonts w:hint="default" w:ascii="Times New Roman" w:hAnsi="Times New Roman" w:cs="Times New Roman"/>
                                </w:rPr>
                                <w:fldChar w:fldCharType="separate"/>
                              </w:r>
                              <w:r>
                                <w:rPr>
                                  <w:rFonts w:hint="default" w:ascii="Times New Roman" w:hAnsi="Times New Roman" w:cs="Times New Roman"/>
                                </w:rPr>
                                <w:t>20</w:t>
                              </w:r>
                              <w:r>
                                <w:rPr>
                                  <w:rFonts w:hint="default" w:ascii="Times New Roman" w:hAnsi="Times New Roman" w:cs="Times New Roman"/>
                                </w:rP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sdt>
                    <w:sdtPr>
                      <w:id w:val="0"/>
                      <w:docPartObj>
                        <w:docPartGallery w:val="autotext"/>
                      </w:docPartObj>
                    </w:sdtPr>
                    <w:sdtContent>
                      <w:p>
                        <w:pPr>
                          <w:pStyle w:val="6"/>
                          <w:jc w:val="center"/>
                        </w:pPr>
                        <w:r>
                          <w:rPr>
                            <w:rFonts w:hint="default" w:ascii="Times New Roman" w:hAnsi="Times New Roman" w:cs="Times New Roman"/>
                          </w:rPr>
                          <w:fldChar w:fldCharType="begin"/>
                        </w:r>
                        <w:r>
                          <w:rPr>
                            <w:rFonts w:hint="default" w:ascii="Times New Roman" w:hAnsi="Times New Roman" w:cs="Times New Roman"/>
                          </w:rPr>
                          <w:instrText xml:space="preserve">PAGE   \* MERGEFORMAT</w:instrText>
                        </w:r>
                        <w:r>
                          <w:rPr>
                            <w:rFonts w:hint="default" w:ascii="Times New Roman" w:hAnsi="Times New Roman" w:cs="Times New Roman"/>
                          </w:rPr>
                          <w:fldChar w:fldCharType="separate"/>
                        </w:r>
                        <w:r>
                          <w:rPr>
                            <w:rFonts w:hint="default" w:ascii="Times New Roman" w:hAnsi="Times New Roman" w:cs="Times New Roman"/>
                          </w:rPr>
                          <w:t>20</w:t>
                        </w:r>
                        <w:r>
                          <w:rPr>
                            <w:rFonts w:hint="default" w:ascii="Times New Roman" w:hAnsi="Times New Roman" w:cs="Times New Roman"/>
                          </w:rPr>
                          <w:fldChar w:fldCharType="end"/>
                        </w:r>
                      </w:p>
                    </w:sdtContent>
                  </w:sdt>
                  <w:p/>
                </w:txbxContent>
              </v:textbox>
            </v:shape>
          </w:pict>
        </mc:Fallback>
      </mc:AlternateContent>
    </w:r>
  </w:p>
  <w:p>
    <w:pPr>
      <w:pStyle w:val="5"/>
      <w:spacing w:line="14" w:lineRule="auto"/>
      <w:ind w:left="0"/>
      <w:rPr>
        <w:sz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sz w:val="18"/>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0"/>
                            <w:docPartObj>
                              <w:docPartGallery w:val="autotext"/>
                            </w:docPartObj>
                          </w:sdtPr>
                          <w:sdtContent>
                            <w:p>
                              <w:pPr>
                                <w:pStyle w:val="6"/>
                                <w:jc w:val="center"/>
                              </w:pPr>
                              <w:r>
                                <w:rPr>
                                  <w:rFonts w:hint="default" w:ascii="Times New Roman" w:hAnsi="Times New Roman" w:cs="Times New Roman"/>
                                </w:rPr>
                                <w:fldChar w:fldCharType="begin"/>
                              </w:r>
                              <w:r>
                                <w:rPr>
                                  <w:rFonts w:hint="default" w:ascii="Times New Roman" w:hAnsi="Times New Roman" w:cs="Times New Roman"/>
                                </w:rPr>
                                <w:instrText xml:space="preserve">PAGE   \* MERGEFORMAT</w:instrText>
                              </w:r>
                              <w:r>
                                <w:rPr>
                                  <w:rFonts w:hint="default" w:ascii="Times New Roman" w:hAnsi="Times New Roman" w:cs="Times New Roman"/>
                                </w:rPr>
                                <w:fldChar w:fldCharType="separate"/>
                              </w:r>
                              <w:r>
                                <w:rPr>
                                  <w:rFonts w:hint="default" w:ascii="Times New Roman" w:hAnsi="Times New Roman" w:cs="Times New Roman"/>
                                </w:rPr>
                                <w:t>20</w:t>
                              </w:r>
                              <w:r>
                                <w:rPr>
                                  <w:rFonts w:hint="default" w:ascii="Times New Roman" w:hAnsi="Times New Roman" w:cs="Times New Roman"/>
                                </w:rP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sdt>
                    <w:sdtPr>
                      <w:id w:val="0"/>
                      <w:docPartObj>
                        <w:docPartGallery w:val="autotext"/>
                      </w:docPartObj>
                    </w:sdtPr>
                    <w:sdtContent>
                      <w:p>
                        <w:pPr>
                          <w:pStyle w:val="6"/>
                          <w:jc w:val="center"/>
                        </w:pPr>
                        <w:r>
                          <w:rPr>
                            <w:rFonts w:hint="default" w:ascii="Times New Roman" w:hAnsi="Times New Roman" w:cs="Times New Roman"/>
                          </w:rPr>
                          <w:fldChar w:fldCharType="begin"/>
                        </w:r>
                        <w:r>
                          <w:rPr>
                            <w:rFonts w:hint="default" w:ascii="Times New Roman" w:hAnsi="Times New Roman" w:cs="Times New Roman"/>
                          </w:rPr>
                          <w:instrText xml:space="preserve">PAGE   \* MERGEFORMAT</w:instrText>
                        </w:r>
                        <w:r>
                          <w:rPr>
                            <w:rFonts w:hint="default" w:ascii="Times New Roman" w:hAnsi="Times New Roman" w:cs="Times New Roman"/>
                          </w:rPr>
                          <w:fldChar w:fldCharType="separate"/>
                        </w:r>
                        <w:r>
                          <w:rPr>
                            <w:rFonts w:hint="default" w:ascii="Times New Roman" w:hAnsi="Times New Roman" w:cs="Times New Roman"/>
                          </w:rPr>
                          <w:t>20</w:t>
                        </w:r>
                        <w:r>
                          <w:rPr>
                            <w:rFonts w:hint="default" w:ascii="Times New Roman" w:hAnsi="Times New Roman" w:cs="Times New Roman"/>
                          </w:rPr>
                          <w:fldChar w:fldCharType="end"/>
                        </w:r>
                      </w:p>
                    </w:sdtContent>
                  </w:sdt>
                  <w:p/>
                </w:txbxContent>
              </v:textbox>
            </v:shape>
          </w:pict>
        </mc:Fallback>
      </mc:AlternateContent>
    </w:r>
  </w:p>
  <w:p>
    <w:pPr>
      <w:pStyle w:val="5"/>
      <w:spacing w:line="14" w:lineRule="auto"/>
      <w:ind w:left="0"/>
      <w:rPr>
        <w:sz w:val="18"/>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9" name="文本框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LJeB4AVAgAAFQQAAA4AAAAAAAAA&#10;AQAgAAAAHwEAAGRycy9lMm9Eb2MueG1sUEsFBgAAAAAGAAYAWQEAAKYFA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4DDF969"/>
    <w:multiLevelType w:val="multilevel"/>
    <w:tmpl w:val="C4DDF969"/>
    <w:lvl w:ilvl="0" w:tentative="0">
      <w:start w:val="1"/>
      <w:numFmt w:val="decimal"/>
      <w:lvlText w:val="%1."/>
      <w:lvlJc w:val="left"/>
      <w:pPr>
        <w:ind w:left="425" w:hanging="425"/>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0000000B"/>
    <w:multiLevelType w:val="singleLevel"/>
    <w:tmpl w:val="0000000B"/>
    <w:lvl w:ilvl="0" w:tentative="0">
      <w:start w:val="1"/>
      <w:numFmt w:val="decimal"/>
      <w:suff w:val="nothing"/>
      <w:lvlText w:val="%1."/>
      <w:lvlJc w:val="left"/>
    </w:lvl>
  </w:abstractNum>
  <w:abstractNum w:abstractNumId="2">
    <w:nsid w:val="41DC5565"/>
    <w:multiLevelType w:val="multilevel"/>
    <w:tmpl w:val="41DC556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微软用户">
    <w15:presenceInfo w15:providerId="None" w15:userId="微软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HorizontalSpacing w:val="210"/>
  <w:drawingGridVerticalSpacing w:val="9999999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6728F"/>
    <w:rsid w:val="013D77FA"/>
    <w:rsid w:val="01B06B3C"/>
    <w:rsid w:val="01B426BD"/>
    <w:rsid w:val="01E06907"/>
    <w:rsid w:val="01E812F5"/>
    <w:rsid w:val="01F77383"/>
    <w:rsid w:val="02367FD1"/>
    <w:rsid w:val="029F7BFF"/>
    <w:rsid w:val="030A42B8"/>
    <w:rsid w:val="03BC4AD0"/>
    <w:rsid w:val="03DE0F57"/>
    <w:rsid w:val="03FD4B69"/>
    <w:rsid w:val="03FF7A75"/>
    <w:rsid w:val="042C2181"/>
    <w:rsid w:val="0491238E"/>
    <w:rsid w:val="04A72F3A"/>
    <w:rsid w:val="04C20524"/>
    <w:rsid w:val="04FF4AA6"/>
    <w:rsid w:val="051F1D89"/>
    <w:rsid w:val="055C45F8"/>
    <w:rsid w:val="05C0341F"/>
    <w:rsid w:val="060D108D"/>
    <w:rsid w:val="06C13CC6"/>
    <w:rsid w:val="06E66F86"/>
    <w:rsid w:val="070B6F76"/>
    <w:rsid w:val="07277F03"/>
    <w:rsid w:val="07367B0B"/>
    <w:rsid w:val="07B050A0"/>
    <w:rsid w:val="07E0483F"/>
    <w:rsid w:val="081D3676"/>
    <w:rsid w:val="088F14F4"/>
    <w:rsid w:val="08AC453F"/>
    <w:rsid w:val="08DD78D5"/>
    <w:rsid w:val="0959789C"/>
    <w:rsid w:val="096A710F"/>
    <w:rsid w:val="096B3E69"/>
    <w:rsid w:val="098F7E8E"/>
    <w:rsid w:val="09BF315F"/>
    <w:rsid w:val="09CA0151"/>
    <w:rsid w:val="09D72710"/>
    <w:rsid w:val="0A566CCB"/>
    <w:rsid w:val="0A7506FE"/>
    <w:rsid w:val="0A8524E6"/>
    <w:rsid w:val="0AE72855"/>
    <w:rsid w:val="0AF94B71"/>
    <w:rsid w:val="0B1F719F"/>
    <w:rsid w:val="0B365553"/>
    <w:rsid w:val="0B547D3C"/>
    <w:rsid w:val="0B6B160D"/>
    <w:rsid w:val="0B8B59CF"/>
    <w:rsid w:val="0BAB2E75"/>
    <w:rsid w:val="0CFF1167"/>
    <w:rsid w:val="0D877D4F"/>
    <w:rsid w:val="0D9E6985"/>
    <w:rsid w:val="0DBA442F"/>
    <w:rsid w:val="0DEC2B38"/>
    <w:rsid w:val="0DF54854"/>
    <w:rsid w:val="0E3C675C"/>
    <w:rsid w:val="0E4641FF"/>
    <w:rsid w:val="0E4E0651"/>
    <w:rsid w:val="0E6C10FB"/>
    <w:rsid w:val="0E9136B8"/>
    <w:rsid w:val="0EDC9954"/>
    <w:rsid w:val="0F01513C"/>
    <w:rsid w:val="0F293105"/>
    <w:rsid w:val="0F4E6D0E"/>
    <w:rsid w:val="0FA642D0"/>
    <w:rsid w:val="0FFD12AD"/>
    <w:rsid w:val="10026135"/>
    <w:rsid w:val="10944F7A"/>
    <w:rsid w:val="110C1E26"/>
    <w:rsid w:val="114618A1"/>
    <w:rsid w:val="11AC302C"/>
    <w:rsid w:val="11FA345C"/>
    <w:rsid w:val="126019BB"/>
    <w:rsid w:val="128C465E"/>
    <w:rsid w:val="12DA6B50"/>
    <w:rsid w:val="13162705"/>
    <w:rsid w:val="132A44B3"/>
    <w:rsid w:val="1373559A"/>
    <w:rsid w:val="13BA1F7F"/>
    <w:rsid w:val="13E76B27"/>
    <w:rsid w:val="140C4357"/>
    <w:rsid w:val="140D7F62"/>
    <w:rsid w:val="144740C8"/>
    <w:rsid w:val="14DB7A3D"/>
    <w:rsid w:val="154340A3"/>
    <w:rsid w:val="15F10C68"/>
    <w:rsid w:val="16210A4F"/>
    <w:rsid w:val="16381FB0"/>
    <w:rsid w:val="16455AD6"/>
    <w:rsid w:val="165BDCFD"/>
    <w:rsid w:val="16FA08D6"/>
    <w:rsid w:val="171D7D93"/>
    <w:rsid w:val="17511664"/>
    <w:rsid w:val="177A5537"/>
    <w:rsid w:val="17BC7B62"/>
    <w:rsid w:val="17D750E0"/>
    <w:rsid w:val="17D86EFB"/>
    <w:rsid w:val="17DE1651"/>
    <w:rsid w:val="181E41F1"/>
    <w:rsid w:val="18AB0562"/>
    <w:rsid w:val="18EB0E53"/>
    <w:rsid w:val="199B732C"/>
    <w:rsid w:val="19AD5A9A"/>
    <w:rsid w:val="19EC38D2"/>
    <w:rsid w:val="19F7D0A3"/>
    <w:rsid w:val="1A082EE2"/>
    <w:rsid w:val="1A805C1F"/>
    <w:rsid w:val="1ABC7779"/>
    <w:rsid w:val="1ADE2E42"/>
    <w:rsid w:val="1B166257"/>
    <w:rsid w:val="1B268212"/>
    <w:rsid w:val="1B2A6514"/>
    <w:rsid w:val="1B4A747E"/>
    <w:rsid w:val="1B8A01FE"/>
    <w:rsid w:val="1C1A2957"/>
    <w:rsid w:val="1C1B098F"/>
    <w:rsid w:val="1C5F7FE0"/>
    <w:rsid w:val="1C9151C5"/>
    <w:rsid w:val="1CE71F67"/>
    <w:rsid w:val="1D320E32"/>
    <w:rsid w:val="1DFF9208"/>
    <w:rsid w:val="1E431002"/>
    <w:rsid w:val="1E4C0D51"/>
    <w:rsid w:val="1E603CDB"/>
    <w:rsid w:val="1E806478"/>
    <w:rsid w:val="1ED56D8B"/>
    <w:rsid w:val="1EDE23EC"/>
    <w:rsid w:val="1EE281D9"/>
    <w:rsid w:val="1EF404CF"/>
    <w:rsid w:val="1F18471E"/>
    <w:rsid w:val="1F192227"/>
    <w:rsid w:val="1F1978F4"/>
    <w:rsid w:val="1F524644"/>
    <w:rsid w:val="1F6B68B7"/>
    <w:rsid w:val="1F78145B"/>
    <w:rsid w:val="1F7DCBDB"/>
    <w:rsid w:val="1FA27080"/>
    <w:rsid w:val="1FC35223"/>
    <w:rsid w:val="1FEB333B"/>
    <w:rsid w:val="20172B06"/>
    <w:rsid w:val="201C3615"/>
    <w:rsid w:val="204F7AA8"/>
    <w:rsid w:val="20862E50"/>
    <w:rsid w:val="20A0437F"/>
    <w:rsid w:val="20D12C21"/>
    <w:rsid w:val="20D23CC5"/>
    <w:rsid w:val="21203CDF"/>
    <w:rsid w:val="216763AC"/>
    <w:rsid w:val="21874BE4"/>
    <w:rsid w:val="21AC6DA6"/>
    <w:rsid w:val="21DF0150"/>
    <w:rsid w:val="21FF4D6A"/>
    <w:rsid w:val="227B3728"/>
    <w:rsid w:val="228516AA"/>
    <w:rsid w:val="22C05F70"/>
    <w:rsid w:val="22C80A88"/>
    <w:rsid w:val="22CF2B0E"/>
    <w:rsid w:val="22EA4D06"/>
    <w:rsid w:val="23727181"/>
    <w:rsid w:val="23D80AA9"/>
    <w:rsid w:val="23EC4413"/>
    <w:rsid w:val="23F716FD"/>
    <w:rsid w:val="24504E7D"/>
    <w:rsid w:val="24BB280F"/>
    <w:rsid w:val="24EB3FCC"/>
    <w:rsid w:val="252614D7"/>
    <w:rsid w:val="25F61AE7"/>
    <w:rsid w:val="263C596B"/>
    <w:rsid w:val="264D2A3B"/>
    <w:rsid w:val="265A35E8"/>
    <w:rsid w:val="266B37E2"/>
    <w:rsid w:val="26D71B71"/>
    <w:rsid w:val="26FD3F89"/>
    <w:rsid w:val="2710363B"/>
    <w:rsid w:val="271A53BE"/>
    <w:rsid w:val="27490435"/>
    <w:rsid w:val="2760774E"/>
    <w:rsid w:val="279D688F"/>
    <w:rsid w:val="2802335E"/>
    <w:rsid w:val="28054264"/>
    <w:rsid w:val="284A44FB"/>
    <w:rsid w:val="28583BB3"/>
    <w:rsid w:val="285A2090"/>
    <w:rsid w:val="28A9263D"/>
    <w:rsid w:val="297F5FD3"/>
    <w:rsid w:val="29DF5338"/>
    <w:rsid w:val="29FD3718"/>
    <w:rsid w:val="2AA730E1"/>
    <w:rsid w:val="2AAE58DE"/>
    <w:rsid w:val="2ABBDB43"/>
    <w:rsid w:val="2ADD9FB7"/>
    <w:rsid w:val="2ADE2225"/>
    <w:rsid w:val="2AED0C9B"/>
    <w:rsid w:val="2B3B3993"/>
    <w:rsid w:val="2B7BEACC"/>
    <w:rsid w:val="2BCA3226"/>
    <w:rsid w:val="2BCE6088"/>
    <w:rsid w:val="2BE40CE1"/>
    <w:rsid w:val="2BF62B05"/>
    <w:rsid w:val="2C135627"/>
    <w:rsid w:val="2C446505"/>
    <w:rsid w:val="2CA913E6"/>
    <w:rsid w:val="2CAD19BD"/>
    <w:rsid w:val="2CB36D20"/>
    <w:rsid w:val="2D093C62"/>
    <w:rsid w:val="2D1756D4"/>
    <w:rsid w:val="2D274685"/>
    <w:rsid w:val="2D3B3CF2"/>
    <w:rsid w:val="2D42017B"/>
    <w:rsid w:val="2D5669B5"/>
    <w:rsid w:val="2D587885"/>
    <w:rsid w:val="2D741C0D"/>
    <w:rsid w:val="2D8F54AF"/>
    <w:rsid w:val="2D995B32"/>
    <w:rsid w:val="2DBE5CE0"/>
    <w:rsid w:val="2DEC4B0B"/>
    <w:rsid w:val="2DF02336"/>
    <w:rsid w:val="2DF2755E"/>
    <w:rsid w:val="2E1460F5"/>
    <w:rsid w:val="2E366D32"/>
    <w:rsid w:val="2EBD2A7C"/>
    <w:rsid w:val="2EBF9E35"/>
    <w:rsid w:val="2ECC0D1A"/>
    <w:rsid w:val="2EF52BDC"/>
    <w:rsid w:val="2F223209"/>
    <w:rsid w:val="2F6A29C0"/>
    <w:rsid w:val="2FB62802"/>
    <w:rsid w:val="2FD7E1C7"/>
    <w:rsid w:val="301C3E86"/>
    <w:rsid w:val="304B3D6C"/>
    <w:rsid w:val="306F5744"/>
    <w:rsid w:val="308F6882"/>
    <w:rsid w:val="30A22EAF"/>
    <w:rsid w:val="30A74684"/>
    <w:rsid w:val="30CE0B4C"/>
    <w:rsid w:val="30EA5433"/>
    <w:rsid w:val="30EB27ED"/>
    <w:rsid w:val="30F426F7"/>
    <w:rsid w:val="31443735"/>
    <w:rsid w:val="316228E0"/>
    <w:rsid w:val="3171127F"/>
    <w:rsid w:val="317C0588"/>
    <w:rsid w:val="31B64FE5"/>
    <w:rsid w:val="31F60813"/>
    <w:rsid w:val="31FEEA85"/>
    <w:rsid w:val="32136CDD"/>
    <w:rsid w:val="32EFBEE1"/>
    <w:rsid w:val="32F228D3"/>
    <w:rsid w:val="331036AD"/>
    <w:rsid w:val="33BED51F"/>
    <w:rsid w:val="33F93364"/>
    <w:rsid w:val="33FD1FBF"/>
    <w:rsid w:val="3458500F"/>
    <w:rsid w:val="345A0397"/>
    <w:rsid w:val="34CE3D4E"/>
    <w:rsid w:val="34EC65B5"/>
    <w:rsid w:val="354607E8"/>
    <w:rsid w:val="355D10EA"/>
    <w:rsid w:val="35814352"/>
    <w:rsid w:val="35E632E7"/>
    <w:rsid w:val="35FF1DEA"/>
    <w:rsid w:val="35FF77B3"/>
    <w:rsid w:val="36372351"/>
    <w:rsid w:val="363F51BC"/>
    <w:rsid w:val="364426F5"/>
    <w:rsid w:val="36F39B37"/>
    <w:rsid w:val="370C77D2"/>
    <w:rsid w:val="37362104"/>
    <w:rsid w:val="37714C12"/>
    <w:rsid w:val="37801B02"/>
    <w:rsid w:val="37A05DB7"/>
    <w:rsid w:val="37DD5C51"/>
    <w:rsid w:val="383A0DE6"/>
    <w:rsid w:val="384503C7"/>
    <w:rsid w:val="388242AF"/>
    <w:rsid w:val="38AC7CDB"/>
    <w:rsid w:val="391108EB"/>
    <w:rsid w:val="393FD206"/>
    <w:rsid w:val="39A64B04"/>
    <w:rsid w:val="39B048A2"/>
    <w:rsid w:val="3A077159"/>
    <w:rsid w:val="3A311FBD"/>
    <w:rsid w:val="3A4145E4"/>
    <w:rsid w:val="3A4C6C3B"/>
    <w:rsid w:val="3ADF38F5"/>
    <w:rsid w:val="3AEF3B84"/>
    <w:rsid w:val="3B0F5A77"/>
    <w:rsid w:val="3B104C42"/>
    <w:rsid w:val="3B157B8C"/>
    <w:rsid w:val="3B177D58"/>
    <w:rsid w:val="3B1D5850"/>
    <w:rsid w:val="3B941CFB"/>
    <w:rsid w:val="3B9A6C04"/>
    <w:rsid w:val="3BFE2932"/>
    <w:rsid w:val="3C200137"/>
    <w:rsid w:val="3C813CE9"/>
    <w:rsid w:val="3CCFFB1C"/>
    <w:rsid w:val="3D3101EF"/>
    <w:rsid w:val="3D592842"/>
    <w:rsid w:val="3D8C626A"/>
    <w:rsid w:val="3D911C7A"/>
    <w:rsid w:val="3DB048F4"/>
    <w:rsid w:val="3DC94F29"/>
    <w:rsid w:val="3DFF749E"/>
    <w:rsid w:val="3E706538"/>
    <w:rsid w:val="3E954AC4"/>
    <w:rsid w:val="3E9E92FE"/>
    <w:rsid w:val="3E9F2172"/>
    <w:rsid w:val="3EA51CC6"/>
    <w:rsid w:val="3EA60414"/>
    <w:rsid w:val="3EB95A4A"/>
    <w:rsid w:val="3EDEFF60"/>
    <w:rsid w:val="3EDF0B1F"/>
    <w:rsid w:val="3EF44F48"/>
    <w:rsid w:val="3EFE4046"/>
    <w:rsid w:val="3F57FE5E"/>
    <w:rsid w:val="3F71BF6D"/>
    <w:rsid w:val="3F8F69C0"/>
    <w:rsid w:val="3F9FD28B"/>
    <w:rsid w:val="3FB53F36"/>
    <w:rsid w:val="3FCE22F7"/>
    <w:rsid w:val="3FE010BD"/>
    <w:rsid w:val="3FFB9AD3"/>
    <w:rsid w:val="3FFD241F"/>
    <w:rsid w:val="403A724C"/>
    <w:rsid w:val="4051148B"/>
    <w:rsid w:val="405B0211"/>
    <w:rsid w:val="405E73F6"/>
    <w:rsid w:val="40972753"/>
    <w:rsid w:val="40C50A31"/>
    <w:rsid w:val="40CF21FF"/>
    <w:rsid w:val="41544B37"/>
    <w:rsid w:val="41791497"/>
    <w:rsid w:val="417C595B"/>
    <w:rsid w:val="41887B33"/>
    <w:rsid w:val="41D75CFC"/>
    <w:rsid w:val="42120F7E"/>
    <w:rsid w:val="42450EB7"/>
    <w:rsid w:val="425E36CD"/>
    <w:rsid w:val="43126926"/>
    <w:rsid w:val="4319564B"/>
    <w:rsid w:val="433E5E71"/>
    <w:rsid w:val="434A0732"/>
    <w:rsid w:val="43B76B3E"/>
    <w:rsid w:val="43C20E64"/>
    <w:rsid w:val="43D1533B"/>
    <w:rsid w:val="43D94B1C"/>
    <w:rsid w:val="44002132"/>
    <w:rsid w:val="44111F7B"/>
    <w:rsid w:val="446E08A6"/>
    <w:rsid w:val="44725005"/>
    <w:rsid w:val="44B412FC"/>
    <w:rsid w:val="451D34B4"/>
    <w:rsid w:val="45456A43"/>
    <w:rsid w:val="45573645"/>
    <w:rsid w:val="45B36CA8"/>
    <w:rsid w:val="45BA5D1B"/>
    <w:rsid w:val="46147DFE"/>
    <w:rsid w:val="464C5849"/>
    <w:rsid w:val="46527957"/>
    <w:rsid w:val="46C431BA"/>
    <w:rsid w:val="46D066E1"/>
    <w:rsid w:val="47432EBE"/>
    <w:rsid w:val="47460381"/>
    <w:rsid w:val="474673DB"/>
    <w:rsid w:val="47795888"/>
    <w:rsid w:val="47952E58"/>
    <w:rsid w:val="47C00A20"/>
    <w:rsid w:val="47D73219"/>
    <w:rsid w:val="47F96135"/>
    <w:rsid w:val="48373DC5"/>
    <w:rsid w:val="489405E7"/>
    <w:rsid w:val="4906270C"/>
    <w:rsid w:val="493C4899"/>
    <w:rsid w:val="49A46325"/>
    <w:rsid w:val="49FC7391"/>
    <w:rsid w:val="4A984222"/>
    <w:rsid w:val="4AE839A4"/>
    <w:rsid w:val="4AEF7A50"/>
    <w:rsid w:val="4AF25690"/>
    <w:rsid w:val="4AFA131E"/>
    <w:rsid w:val="4B8A5223"/>
    <w:rsid w:val="4BAF1CC2"/>
    <w:rsid w:val="4C3B1702"/>
    <w:rsid w:val="4C575E93"/>
    <w:rsid w:val="4C5B0E32"/>
    <w:rsid w:val="4C623689"/>
    <w:rsid w:val="4C8A5DC4"/>
    <w:rsid w:val="4CAC6899"/>
    <w:rsid w:val="4CB835E7"/>
    <w:rsid w:val="4CFC6E64"/>
    <w:rsid w:val="4D1E4239"/>
    <w:rsid w:val="4D5414AB"/>
    <w:rsid w:val="4DB12F6E"/>
    <w:rsid w:val="4DC6658A"/>
    <w:rsid w:val="4DE454B5"/>
    <w:rsid w:val="4DF7F33D"/>
    <w:rsid w:val="4DFA5F17"/>
    <w:rsid w:val="4E09190B"/>
    <w:rsid w:val="4E3B7486"/>
    <w:rsid w:val="4ECD42E9"/>
    <w:rsid w:val="4EE16F0F"/>
    <w:rsid w:val="4F165345"/>
    <w:rsid w:val="4F47E5AB"/>
    <w:rsid w:val="4F7CBCF7"/>
    <w:rsid w:val="4FDE4823"/>
    <w:rsid w:val="4FF01439"/>
    <w:rsid w:val="4FFD0E53"/>
    <w:rsid w:val="4FFD6A0C"/>
    <w:rsid w:val="503344BF"/>
    <w:rsid w:val="50BF6526"/>
    <w:rsid w:val="50C01476"/>
    <w:rsid w:val="50C5778D"/>
    <w:rsid w:val="50D63477"/>
    <w:rsid w:val="5115005D"/>
    <w:rsid w:val="5146023C"/>
    <w:rsid w:val="51936353"/>
    <w:rsid w:val="51B708A6"/>
    <w:rsid w:val="51B84C5D"/>
    <w:rsid w:val="51DD5C2E"/>
    <w:rsid w:val="51DF63CA"/>
    <w:rsid w:val="51E205C5"/>
    <w:rsid w:val="51F35A78"/>
    <w:rsid w:val="51FE4EF6"/>
    <w:rsid w:val="52100521"/>
    <w:rsid w:val="52192683"/>
    <w:rsid w:val="5261702B"/>
    <w:rsid w:val="52B26AFE"/>
    <w:rsid w:val="52C41577"/>
    <w:rsid w:val="52D00E6C"/>
    <w:rsid w:val="52ED4FAF"/>
    <w:rsid w:val="53053F23"/>
    <w:rsid w:val="53084E04"/>
    <w:rsid w:val="534117E2"/>
    <w:rsid w:val="534F0D39"/>
    <w:rsid w:val="53AD4D1B"/>
    <w:rsid w:val="53BC10A1"/>
    <w:rsid w:val="53D5A676"/>
    <w:rsid w:val="54216ECC"/>
    <w:rsid w:val="54535C20"/>
    <w:rsid w:val="54A5016A"/>
    <w:rsid w:val="54AE540E"/>
    <w:rsid w:val="54D101A7"/>
    <w:rsid w:val="54FC6860"/>
    <w:rsid w:val="550D009B"/>
    <w:rsid w:val="5510279C"/>
    <w:rsid w:val="55543D12"/>
    <w:rsid w:val="55624690"/>
    <w:rsid w:val="55A057AA"/>
    <w:rsid w:val="55AE385D"/>
    <w:rsid w:val="55D3524C"/>
    <w:rsid w:val="560B772B"/>
    <w:rsid w:val="56307F2B"/>
    <w:rsid w:val="563F339D"/>
    <w:rsid w:val="56564A33"/>
    <w:rsid w:val="56B0517A"/>
    <w:rsid w:val="56EB77F5"/>
    <w:rsid w:val="570A055A"/>
    <w:rsid w:val="570B1385"/>
    <w:rsid w:val="57396396"/>
    <w:rsid w:val="574F9AB4"/>
    <w:rsid w:val="57502D76"/>
    <w:rsid w:val="57AC04AB"/>
    <w:rsid w:val="57B7FFB2"/>
    <w:rsid w:val="57BE735E"/>
    <w:rsid w:val="57DD2D6E"/>
    <w:rsid w:val="57E55DFC"/>
    <w:rsid w:val="582D4A06"/>
    <w:rsid w:val="58473607"/>
    <w:rsid w:val="58655DF7"/>
    <w:rsid w:val="5877F2F8"/>
    <w:rsid w:val="588E4B97"/>
    <w:rsid w:val="58EA023C"/>
    <w:rsid w:val="595758FF"/>
    <w:rsid w:val="595F3293"/>
    <w:rsid w:val="596425AE"/>
    <w:rsid w:val="596C57B3"/>
    <w:rsid w:val="597AB6FA"/>
    <w:rsid w:val="59985579"/>
    <w:rsid w:val="59C3596F"/>
    <w:rsid w:val="59E11EDB"/>
    <w:rsid w:val="59FF1986"/>
    <w:rsid w:val="5A686A18"/>
    <w:rsid w:val="5A9831EC"/>
    <w:rsid w:val="5AEF5FD9"/>
    <w:rsid w:val="5B395BEF"/>
    <w:rsid w:val="5B783407"/>
    <w:rsid w:val="5BB7599D"/>
    <w:rsid w:val="5C40260B"/>
    <w:rsid w:val="5C9508C6"/>
    <w:rsid w:val="5D3EFEDF"/>
    <w:rsid w:val="5D785F89"/>
    <w:rsid w:val="5D7B303A"/>
    <w:rsid w:val="5DB12706"/>
    <w:rsid w:val="5DCD4B65"/>
    <w:rsid w:val="5E017D27"/>
    <w:rsid w:val="5E0918B2"/>
    <w:rsid w:val="5E4E68CF"/>
    <w:rsid w:val="5E6A4C99"/>
    <w:rsid w:val="5E762198"/>
    <w:rsid w:val="5E872157"/>
    <w:rsid w:val="5E966092"/>
    <w:rsid w:val="5EB7614C"/>
    <w:rsid w:val="5EE36B34"/>
    <w:rsid w:val="5EEFE074"/>
    <w:rsid w:val="5F164ADB"/>
    <w:rsid w:val="5F18274A"/>
    <w:rsid w:val="5F196B2F"/>
    <w:rsid w:val="5F214FAA"/>
    <w:rsid w:val="5F3F4A76"/>
    <w:rsid w:val="5F5674FD"/>
    <w:rsid w:val="5F5B029D"/>
    <w:rsid w:val="5F645E68"/>
    <w:rsid w:val="5F6FC5AB"/>
    <w:rsid w:val="5F7F1B4C"/>
    <w:rsid w:val="5F7FAFDA"/>
    <w:rsid w:val="5FB3281C"/>
    <w:rsid w:val="5FBD7781"/>
    <w:rsid w:val="5FC7284C"/>
    <w:rsid w:val="5FD74ADD"/>
    <w:rsid w:val="5FDCFE44"/>
    <w:rsid w:val="5FE14FDC"/>
    <w:rsid w:val="5FE74391"/>
    <w:rsid w:val="5FEB10B9"/>
    <w:rsid w:val="5FFF3E34"/>
    <w:rsid w:val="5FFF96E0"/>
    <w:rsid w:val="60545B97"/>
    <w:rsid w:val="60A344A7"/>
    <w:rsid w:val="60F739AE"/>
    <w:rsid w:val="61062405"/>
    <w:rsid w:val="618D5A68"/>
    <w:rsid w:val="61D1135B"/>
    <w:rsid w:val="61F164CC"/>
    <w:rsid w:val="62172763"/>
    <w:rsid w:val="62203677"/>
    <w:rsid w:val="623E7C9B"/>
    <w:rsid w:val="625A2E02"/>
    <w:rsid w:val="627034A4"/>
    <w:rsid w:val="628B68E0"/>
    <w:rsid w:val="62D02353"/>
    <w:rsid w:val="63642FC9"/>
    <w:rsid w:val="63B73314"/>
    <w:rsid w:val="63FB6064"/>
    <w:rsid w:val="63FD7B82"/>
    <w:rsid w:val="640154B2"/>
    <w:rsid w:val="64293093"/>
    <w:rsid w:val="645A4352"/>
    <w:rsid w:val="645E6E11"/>
    <w:rsid w:val="646169A3"/>
    <w:rsid w:val="646915E6"/>
    <w:rsid w:val="64AE3BDC"/>
    <w:rsid w:val="64CD7FF4"/>
    <w:rsid w:val="64D40539"/>
    <w:rsid w:val="64D65856"/>
    <w:rsid w:val="650733EF"/>
    <w:rsid w:val="65082610"/>
    <w:rsid w:val="65297FAB"/>
    <w:rsid w:val="65470651"/>
    <w:rsid w:val="655B7B99"/>
    <w:rsid w:val="65751E6A"/>
    <w:rsid w:val="658840E5"/>
    <w:rsid w:val="65C71396"/>
    <w:rsid w:val="65DE1F27"/>
    <w:rsid w:val="65F7626D"/>
    <w:rsid w:val="660F64AF"/>
    <w:rsid w:val="66795C4C"/>
    <w:rsid w:val="66BE0D29"/>
    <w:rsid w:val="66EFF46C"/>
    <w:rsid w:val="670F7B7B"/>
    <w:rsid w:val="67335EF8"/>
    <w:rsid w:val="67384A91"/>
    <w:rsid w:val="678D3394"/>
    <w:rsid w:val="67C850DF"/>
    <w:rsid w:val="67F419D2"/>
    <w:rsid w:val="67FC0A81"/>
    <w:rsid w:val="683C01F0"/>
    <w:rsid w:val="684F0BD8"/>
    <w:rsid w:val="68933BE7"/>
    <w:rsid w:val="68B632FF"/>
    <w:rsid w:val="690F421E"/>
    <w:rsid w:val="691059E0"/>
    <w:rsid w:val="69A515CA"/>
    <w:rsid w:val="69DFDC99"/>
    <w:rsid w:val="6A96365B"/>
    <w:rsid w:val="6A984045"/>
    <w:rsid w:val="6AA65C3F"/>
    <w:rsid w:val="6AC50872"/>
    <w:rsid w:val="6AC65C44"/>
    <w:rsid w:val="6AE16E6E"/>
    <w:rsid w:val="6B083316"/>
    <w:rsid w:val="6B120B90"/>
    <w:rsid w:val="6B1A1AE4"/>
    <w:rsid w:val="6B2452D2"/>
    <w:rsid w:val="6B3810DE"/>
    <w:rsid w:val="6B3D6A19"/>
    <w:rsid w:val="6B88716B"/>
    <w:rsid w:val="6BEB5C85"/>
    <w:rsid w:val="6BFE44E7"/>
    <w:rsid w:val="6CA40DA8"/>
    <w:rsid w:val="6CF56A37"/>
    <w:rsid w:val="6CF5A58C"/>
    <w:rsid w:val="6D015194"/>
    <w:rsid w:val="6D7A1B59"/>
    <w:rsid w:val="6D8423AA"/>
    <w:rsid w:val="6D8E2423"/>
    <w:rsid w:val="6D97627C"/>
    <w:rsid w:val="6DC60397"/>
    <w:rsid w:val="6DD02AF4"/>
    <w:rsid w:val="6DF9B1A3"/>
    <w:rsid w:val="6E0E582B"/>
    <w:rsid w:val="6E5F4F9F"/>
    <w:rsid w:val="6E6154F0"/>
    <w:rsid w:val="6EA7489D"/>
    <w:rsid w:val="6EE748A7"/>
    <w:rsid w:val="6EF8645B"/>
    <w:rsid w:val="6EFF8B1F"/>
    <w:rsid w:val="6F6477C3"/>
    <w:rsid w:val="6F6F365D"/>
    <w:rsid w:val="6F7F5BC4"/>
    <w:rsid w:val="6F9D4965"/>
    <w:rsid w:val="6FA7051A"/>
    <w:rsid w:val="6FAD27D7"/>
    <w:rsid w:val="6FB9B992"/>
    <w:rsid w:val="6FBA2630"/>
    <w:rsid w:val="6FBECC40"/>
    <w:rsid w:val="6FCFFD05"/>
    <w:rsid w:val="6FD411B7"/>
    <w:rsid w:val="6FEB9E43"/>
    <w:rsid w:val="6FF9FB7C"/>
    <w:rsid w:val="6FFB3BDE"/>
    <w:rsid w:val="6FFDBE3C"/>
    <w:rsid w:val="6FFF09B2"/>
    <w:rsid w:val="6FFF0A5F"/>
    <w:rsid w:val="70395E03"/>
    <w:rsid w:val="705D5565"/>
    <w:rsid w:val="70D15CC8"/>
    <w:rsid w:val="70D4346B"/>
    <w:rsid w:val="713B4633"/>
    <w:rsid w:val="71CB04A8"/>
    <w:rsid w:val="71F8366B"/>
    <w:rsid w:val="720A06C4"/>
    <w:rsid w:val="725C3A84"/>
    <w:rsid w:val="728C6D98"/>
    <w:rsid w:val="7297C607"/>
    <w:rsid w:val="72E75469"/>
    <w:rsid w:val="734E2E7C"/>
    <w:rsid w:val="73533FE9"/>
    <w:rsid w:val="73541852"/>
    <w:rsid w:val="73652C3F"/>
    <w:rsid w:val="7375FC3A"/>
    <w:rsid w:val="737FD7CC"/>
    <w:rsid w:val="73FB3AAD"/>
    <w:rsid w:val="73FC44B1"/>
    <w:rsid w:val="74431E83"/>
    <w:rsid w:val="7446416F"/>
    <w:rsid w:val="748B15D9"/>
    <w:rsid w:val="74BD6A2D"/>
    <w:rsid w:val="75437A6F"/>
    <w:rsid w:val="758E3116"/>
    <w:rsid w:val="759F2082"/>
    <w:rsid w:val="75CB4156"/>
    <w:rsid w:val="75D76330"/>
    <w:rsid w:val="75EE298C"/>
    <w:rsid w:val="75FFD9EE"/>
    <w:rsid w:val="761A5670"/>
    <w:rsid w:val="763E764B"/>
    <w:rsid w:val="765F103E"/>
    <w:rsid w:val="767818C9"/>
    <w:rsid w:val="767A7BD2"/>
    <w:rsid w:val="767F9662"/>
    <w:rsid w:val="76BFB8FA"/>
    <w:rsid w:val="76C81B3E"/>
    <w:rsid w:val="76DE5BC9"/>
    <w:rsid w:val="76FF985A"/>
    <w:rsid w:val="773C7DDE"/>
    <w:rsid w:val="775D8761"/>
    <w:rsid w:val="776109DD"/>
    <w:rsid w:val="779D5B77"/>
    <w:rsid w:val="77A720BA"/>
    <w:rsid w:val="77AC26E5"/>
    <w:rsid w:val="77BEEC95"/>
    <w:rsid w:val="77BF23E5"/>
    <w:rsid w:val="77C77FC5"/>
    <w:rsid w:val="77EBC6FE"/>
    <w:rsid w:val="77FEB25C"/>
    <w:rsid w:val="782125C1"/>
    <w:rsid w:val="78245E63"/>
    <w:rsid w:val="786827BF"/>
    <w:rsid w:val="787777FB"/>
    <w:rsid w:val="78CE6D5E"/>
    <w:rsid w:val="78CF4C0F"/>
    <w:rsid w:val="79882822"/>
    <w:rsid w:val="79BD6CF9"/>
    <w:rsid w:val="79BF6D8A"/>
    <w:rsid w:val="79CD9E99"/>
    <w:rsid w:val="79EE4B5E"/>
    <w:rsid w:val="7A2F1556"/>
    <w:rsid w:val="7A720852"/>
    <w:rsid w:val="7AB3053B"/>
    <w:rsid w:val="7ABF7DB7"/>
    <w:rsid w:val="7AE925B1"/>
    <w:rsid w:val="7AF3CC76"/>
    <w:rsid w:val="7B5B08AC"/>
    <w:rsid w:val="7B6F803C"/>
    <w:rsid w:val="7B7729C5"/>
    <w:rsid w:val="7B872247"/>
    <w:rsid w:val="7BBF3ADD"/>
    <w:rsid w:val="7BBFC053"/>
    <w:rsid w:val="7BC22112"/>
    <w:rsid w:val="7BEEABF8"/>
    <w:rsid w:val="7BF16884"/>
    <w:rsid w:val="7BF78210"/>
    <w:rsid w:val="7BF80097"/>
    <w:rsid w:val="7BFDDF2D"/>
    <w:rsid w:val="7C6FDA5C"/>
    <w:rsid w:val="7CDE6C7D"/>
    <w:rsid w:val="7D186420"/>
    <w:rsid w:val="7D973748"/>
    <w:rsid w:val="7D9A6650"/>
    <w:rsid w:val="7DB57CEB"/>
    <w:rsid w:val="7DB929EA"/>
    <w:rsid w:val="7DC039DB"/>
    <w:rsid w:val="7DDFCD6B"/>
    <w:rsid w:val="7DE2E29D"/>
    <w:rsid w:val="7DEE037C"/>
    <w:rsid w:val="7DEE5C1C"/>
    <w:rsid w:val="7DFF1BE6"/>
    <w:rsid w:val="7E0F3C69"/>
    <w:rsid w:val="7E103071"/>
    <w:rsid w:val="7E1E548A"/>
    <w:rsid w:val="7E1FD493"/>
    <w:rsid w:val="7E3B3651"/>
    <w:rsid w:val="7E46F95D"/>
    <w:rsid w:val="7E4801C5"/>
    <w:rsid w:val="7E483E73"/>
    <w:rsid w:val="7E4B952E"/>
    <w:rsid w:val="7E6B2BD3"/>
    <w:rsid w:val="7E7ABD26"/>
    <w:rsid w:val="7EDE764F"/>
    <w:rsid w:val="7EDF9295"/>
    <w:rsid w:val="7EFB7473"/>
    <w:rsid w:val="7EFD3421"/>
    <w:rsid w:val="7EFDB08B"/>
    <w:rsid w:val="7F17F9D9"/>
    <w:rsid w:val="7F2311AE"/>
    <w:rsid w:val="7F324C31"/>
    <w:rsid w:val="7F613679"/>
    <w:rsid w:val="7F67A579"/>
    <w:rsid w:val="7F7B82A3"/>
    <w:rsid w:val="7F7F6C3C"/>
    <w:rsid w:val="7F7F87DD"/>
    <w:rsid w:val="7F87C1DF"/>
    <w:rsid w:val="7F93CE69"/>
    <w:rsid w:val="7FA0476E"/>
    <w:rsid w:val="7FAF5590"/>
    <w:rsid w:val="7FAFDC5E"/>
    <w:rsid w:val="7FB62338"/>
    <w:rsid w:val="7FB75841"/>
    <w:rsid w:val="7FBB5927"/>
    <w:rsid w:val="7FBDDBB2"/>
    <w:rsid w:val="7FBF680B"/>
    <w:rsid w:val="7FC8739C"/>
    <w:rsid w:val="7FDE1902"/>
    <w:rsid w:val="7FDF095D"/>
    <w:rsid w:val="7FEF8790"/>
    <w:rsid w:val="7FF3908D"/>
    <w:rsid w:val="7FF3EF7A"/>
    <w:rsid w:val="7FF77737"/>
    <w:rsid w:val="7FF806DE"/>
    <w:rsid w:val="7FF9CE6E"/>
    <w:rsid w:val="7FFAE705"/>
    <w:rsid w:val="7FFB661F"/>
    <w:rsid w:val="7FFBFEC0"/>
    <w:rsid w:val="7FFDE338"/>
    <w:rsid w:val="7FFF066B"/>
    <w:rsid w:val="7FFF1677"/>
    <w:rsid w:val="7FFFEFBC"/>
    <w:rsid w:val="8FB380A2"/>
    <w:rsid w:val="95DDECE4"/>
    <w:rsid w:val="9A3F15F2"/>
    <w:rsid w:val="9B34ADD6"/>
    <w:rsid w:val="9CBF18FB"/>
    <w:rsid w:val="9DBF883C"/>
    <w:rsid w:val="9FEF4838"/>
    <w:rsid w:val="A1FDAB26"/>
    <w:rsid w:val="A5F5B0E0"/>
    <w:rsid w:val="A67B67FC"/>
    <w:rsid w:val="ADDF0916"/>
    <w:rsid w:val="ADFFE564"/>
    <w:rsid w:val="AE9AD98F"/>
    <w:rsid w:val="AECE5A49"/>
    <w:rsid w:val="AEDCB144"/>
    <w:rsid w:val="B2732264"/>
    <w:rsid w:val="BBBF7311"/>
    <w:rsid w:val="BBD724EF"/>
    <w:rsid w:val="BE939CF4"/>
    <w:rsid w:val="BEFBE56A"/>
    <w:rsid w:val="BF25BF01"/>
    <w:rsid w:val="BF524095"/>
    <w:rsid w:val="BFBEFA7A"/>
    <w:rsid w:val="BFDF6FDD"/>
    <w:rsid w:val="BFFF71BE"/>
    <w:rsid w:val="C56F1191"/>
    <w:rsid w:val="C6FFCAA4"/>
    <w:rsid w:val="C7FF7C69"/>
    <w:rsid w:val="C9BECAD6"/>
    <w:rsid w:val="CBBF9080"/>
    <w:rsid w:val="CCFE68D9"/>
    <w:rsid w:val="CDFE1EB4"/>
    <w:rsid w:val="CF7FF617"/>
    <w:rsid w:val="CFBF8643"/>
    <w:rsid w:val="CFCE7904"/>
    <w:rsid w:val="D3DC183B"/>
    <w:rsid w:val="D676FEA0"/>
    <w:rsid w:val="D7CFB668"/>
    <w:rsid w:val="DD6D72BF"/>
    <w:rsid w:val="DEEFA3F6"/>
    <w:rsid w:val="DEF4E247"/>
    <w:rsid w:val="DEFE0989"/>
    <w:rsid w:val="DF7BB06D"/>
    <w:rsid w:val="DFBB6FEA"/>
    <w:rsid w:val="DFBF6D08"/>
    <w:rsid w:val="DFBFA6F2"/>
    <w:rsid w:val="DFCD9CB6"/>
    <w:rsid w:val="DFFA2196"/>
    <w:rsid w:val="DFFB2B2F"/>
    <w:rsid w:val="E5D31E9E"/>
    <w:rsid w:val="E5FB0C9A"/>
    <w:rsid w:val="E6AF1865"/>
    <w:rsid w:val="E7870E51"/>
    <w:rsid w:val="E7C96A63"/>
    <w:rsid w:val="E7E60E8F"/>
    <w:rsid w:val="E7FF87D7"/>
    <w:rsid w:val="EA7BFFDA"/>
    <w:rsid w:val="EAB316D8"/>
    <w:rsid w:val="EAFB4725"/>
    <w:rsid w:val="EBED79C8"/>
    <w:rsid w:val="ED776F08"/>
    <w:rsid w:val="EDC7A2F4"/>
    <w:rsid w:val="EDFBB860"/>
    <w:rsid w:val="EE7C26BD"/>
    <w:rsid w:val="EF3D2D2F"/>
    <w:rsid w:val="EFDD7D29"/>
    <w:rsid w:val="EFEF0267"/>
    <w:rsid w:val="EFF237CF"/>
    <w:rsid w:val="EFF3713C"/>
    <w:rsid w:val="F1FD5ED7"/>
    <w:rsid w:val="F34F3C07"/>
    <w:rsid w:val="F3EF04A5"/>
    <w:rsid w:val="F5456722"/>
    <w:rsid w:val="F5BCE0C3"/>
    <w:rsid w:val="F5FB9EB1"/>
    <w:rsid w:val="F6BF97EE"/>
    <w:rsid w:val="F6F98775"/>
    <w:rsid w:val="F6FF0EFC"/>
    <w:rsid w:val="F74BAECD"/>
    <w:rsid w:val="F767D470"/>
    <w:rsid w:val="F76F206F"/>
    <w:rsid w:val="F7731F0D"/>
    <w:rsid w:val="F7861322"/>
    <w:rsid w:val="F7BF60E3"/>
    <w:rsid w:val="F99C5601"/>
    <w:rsid w:val="F99F349B"/>
    <w:rsid w:val="F9DB8D9F"/>
    <w:rsid w:val="F9F6CFAE"/>
    <w:rsid w:val="FB2FA82A"/>
    <w:rsid w:val="FB6C1964"/>
    <w:rsid w:val="FB776223"/>
    <w:rsid w:val="FBFF7DB3"/>
    <w:rsid w:val="FCEBF666"/>
    <w:rsid w:val="FCFF893B"/>
    <w:rsid w:val="FD7F8C6E"/>
    <w:rsid w:val="FD9FF398"/>
    <w:rsid w:val="FDEF69E8"/>
    <w:rsid w:val="FDFF9863"/>
    <w:rsid w:val="FE5D8987"/>
    <w:rsid w:val="FE5FD3AF"/>
    <w:rsid w:val="FEAB1A74"/>
    <w:rsid w:val="FEB91073"/>
    <w:rsid w:val="FEBFD98C"/>
    <w:rsid w:val="FECE2449"/>
    <w:rsid w:val="FEF49E4A"/>
    <w:rsid w:val="FEFF7BFF"/>
    <w:rsid w:val="FF5BF857"/>
    <w:rsid w:val="FF5E4C69"/>
    <w:rsid w:val="FF6E5820"/>
    <w:rsid w:val="FF77BD7C"/>
    <w:rsid w:val="FF93C55D"/>
    <w:rsid w:val="FF9EE296"/>
    <w:rsid w:val="FF9F8540"/>
    <w:rsid w:val="FFABF30D"/>
    <w:rsid w:val="FFB78148"/>
    <w:rsid w:val="FFBBF64E"/>
    <w:rsid w:val="FFC79EBF"/>
    <w:rsid w:val="FFE78607"/>
    <w:rsid w:val="FFEB19CD"/>
    <w:rsid w:val="FFF39CAA"/>
    <w:rsid w:val="FFF5C336"/>
    <w:rsid w:val="FFF709FF"/>
    <w:rsid w:val="FFF9C469"/>
    <w:rsid w:val="FFFB8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4"/>
    <w:next w:val="4"/>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1">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customStyle="1" w:styleId="4">
    <w:name w:val="GT正文"/>
    <w:qFormat/>
    <w:uiPriority w:val="0"/>
    <w:pPr>
      <w:spacing w:line="360" w:lineRule="auto"/>
      <w:jc w:val="both"/>
    </w:pPr>
    <w:rPr>
      <w:rFonts w:ascii="Times New Roman" w:hAnsi="Times New Roman" w:eastAsia="宋体" w:cs="Times New Roman"/>
      <w:kern w:val="2"/>
      <w:sz w:val="24"/>
      <w:szCs w:val="24"/>
      <w:lang w:val="en-US" w:eastAsia="zh-CN" w:bidi="ar-SA"/>
    </w:rPr>
  </w:style>
  <w:style w:type="paragraph" w:styleId="5">
    <w:name w:val="Body Text"/>
    <w:basedOn w:val="1"/>
    <w:qFormat/>
    <w:uiPriority w:val="1"/>
    <w:pPr>
      <w:ind w:left="141"/>
    </w:pPr>
    <w:rPr>
      <w:sz w:val="24"/>
      <w:szCs w:val="24"/>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Strong"/>
    <w:basedOn w:val="11"/>
    <w:qFormat/>
    <w:uiPriority w:val="0"/>
    <w:rPr>
      <w:b/>
    </w:rPr>
  </w:style>
  <w:style w:type="character" w:styleId="13">
    <w:name w:val="Emphasis"/>
    <w:basedOn w:val="11"/>
    <w:qFormat/>
    <w:uiPriority w:val="0"/>
    <w:rPr>
      <w:i/>
    </w:rPr>
  </w:style>
  <w:style w:type="character" w:styleId="14">
    <w:name w:val="Hyperlink"/>
    <w:basedOn w:val="11"/>
    <w:qFormat/>
    <w:uiPriority w:val="0"/>
    <w:rPr>
      <w:color w:val="0000FF"/>
      <w:u w:val="single"/>
    </w:rPr>
  </w:style>
  <w:style w:type="character" w:styleId="15">
    <w:name w:val="HTML Code"/>
    <w:basedOn w:val="11"/>
    <w:qFormat/>
    <w:uiPriority w:val="0"/>
    <w:rPr>
      <w:rFonts w:ascii="Courier New" w:hAnsi="Courier New"/>
      <w:sz w:val="20"/>
    </w:rPr>
  </w:style>
  <w:style w:type="character" w:customStyle="1" w:styleId="16">
    <w:name w:val="apple-style-span"/>
    <w:basedOn w:val="11"/>
    <w:qFormat/>
    <w:uiPriority w:val="0"/>
  </w:style>
  <w:style w:type="paragraph" w:customStyle="1" w:styleId="17">
    <w:name w:val="WPSOffice手动目录 1"/>
    <w:qFormat/>
    <w:uiPriority w:val="0"/>
    <w:pPr>
      <w:ind w:leftChars="0"/>
    </w:pPr>
    <w:rPr>
      <w:rFonts w:ascii="Times New Roman" w:hAnsi="Times New Roman" w:eastAsia="宋体" w:cs="Times New Roman"/>
      <w:sz w:val="20"/>
      <w:szCs w:val="20"/>
    </w:rPr>
  </w:style>
  <w:style w:type="paragraph" w:customStyle="1" w:styleId="18">
    <w:name w:val="WPSOffice手动目录 2"/>
    <w:qFormat/>
    <w:uiPriority w:val="0"/>
    <w:pPr>
      <w:ind w:leftChars="200"/>
    </w:pPr>
    <w:rPr>
      <w:rFonts w:ascii="Times New Roman" w:hAnsi="Times New Roman" w:eastAsia="宋体" w:cs="Times New Roman"/>
      <w:sz w:val="20"/>
      <w:szCs w:val="20"/>
    </w:rPr>
  </w:style>
  <w:style w:type="paragraph" w:customStyle="1" w:styleId="19">
    <w:name w:val="WPSOffice手动目录 3"/>
    <w:qFormat/>
    <w:uiPriority w:val="0"/>
    <w:pPr>
      <w:ind w:leftChars="400"/>
    </w:pPr>
    <w:rPr>
      <w:rFonts w:asciiTheme="minorHAnsi" w:hAnsiTheme="minorHAnsi" w:eastAsiaTheme="minorEastAsia" w:cstheme="minorBidi"/>
      <w:sz w:val="20"/>
      <w:szCs w:val="20"/>
    </w:rPr>
  </w:style>
  <w:style w:type="character" w:customStyle="1" w:styleId="20">
    <w:name w:val="GT中文强调"/>
    <w:qFormat/>
    <w:uiPriority w:val="0"/>
    <w:rPr>
      <w:rFonts w:eastAsia="黑体"/>
    </w:rPr>
  </w:style>
  <w:style w:type="paragraph" w:styleId="21">
    <w:name w:val="List Paragraph"/>
    <w:basedOn w:val="1"/>
    <w:qFormat/>
    <w:uiPriority w:val="1"/>
    <w:pPr>
      <w:spacing w:line="468" w:lineRule="exact"/>
      <w:ind w:left="561" w:hanging="420"/>
    </w:pPr>
  </w:style>
  <w:style w:type="paragraph" w:customStyle="1" w:styleId="22">
    <w:name w:val="Plain Text"/>
    <w:basedOn w:val="1"/>
    <w:qFormat/>
    <w:uiPriority w:val="0"/>
    <w:rPr>
      <w:rFonts w:ascii="宋体" w:hAnsi="Courier New" w:eastAsia="宋体" w:cs="Times New Roman"/>
      <w:szCs w:val="20"/>
    </w:rPr>
  </w:style>
  <w:style w:type="paragraph" w:customStyle="1" w:styleId="23">
    <w:name w:val="Body Text Indent 3"/>
    <w:basedOn w:val="1"/>
    <w:qFormat/>
    <w:uiPriority w:val="0"/>
    <w:pPr>
      <w:tabs>
        <w:tab w:val="left" w:pos="0"/>
        <w:tab w:val="left" w:pos="709"/>
      </w:tabs>
      <w:autoSpaceDE w:val="0"/>
      <w:autoSpaceDN w:val="0"/>
      <w:spacing w:line="480" w:lineRule="exact"/>
      <w:ind w:firstLine="560" w:firstLineChars="200"/>
    </w:pPr>
    <w:rPr>
      <w:rFonts w:ascii="宋体" w:hAnsi="宋体" w:eastAsia="宋体" w:cs="Times New Roman"/>
      <w:kern w:val="0"/>
      <w:sz w:val="28"/>
      <w:szCs w:val="24"/>
    </w:rPr>
  </w:style>
  <w:style w:type="character" w:customStyle="1" w:styleId="24">
    <w:name w:val="GT英文强调"/>
    <w:qFormat/>
    <w:uiPriority w:val="0"/>
    <w:rPr>
      <w:b/>
    </w:rPr>
  </w:style>
  <w:style w:type="paragraph" w:customStyle="1" w:styleId="25">
    <w:name w:val="GT软件学院"/>
    <w:basedOn w:val="26"/>
    <w:qFormat/>
    <w:uiPriority w:val="0"/>
    <w:rPr>
      <w:sz w:val="21"/>
    </w:rPr>
  </w:style>
  <w:style w:type="paragraph" w:customStyle="1" w:styleId="26">
    <w:name w:val="GT居中"/>
    <w:basedOn w:val="4"/>
    <w:qFormat/>
    <w:uiPriority w:val="0"/>
    <w:pPr>
      <w:jc w:val="center"/>
    </w:pPr>
    <w:rPr>
      <w:rFonts w:cs="宋体"/>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0" Type="http://schemas.openxmlformats.org/officeDocument/2006/relationships/glossaryDocument" Target="glossary/document.xml"/><Relationship Id="rId2" Type="http://schemas.openxmlformats.org/officeDocument/2006/relationships/settings" Target="settings.xml"/><Relationship Id="rId19" Type="http://schemas.microsoft.com/office/2011/relationships/people" Target="people.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aa84f6da-662b-4d37-9687-0bb5881cbd1f}"/>
        <w:style w:val=""/>
        <w:category>
          <w:name w:val="常规"/>
          <w:gallery w:val="placeholder"/>
        </w:category>
        <w:types>
          <w:type w:val="bbPlcHdr"/>
        </w:types>
        <w:behaviors>
          <w:behavior w:val="content"/>
        </w:behaviors>
        <w:description w:val=""/>
        <w:guid w:val="{aa84f6da-662b-4d37-9687-0bb5881cbd1f}"/>
      </w:docPartPr>
      <w:docPartBody>
        <w:p>
          <w:r>
            <w:rPr>
              <w:color w:val="808080"/>
            </w:rPr>
            <w:t>单击此处输入文字。</w:t>
          </w:r>
        </w:p>
      </w:docPartBody>
    </w:docPart>
    <w:docPart>
      <w:docPartPr>
        <w:name w:val="{d2c53191-c58c-46fc-b9f2-4d688e8064a1}"/>
        <w:style w:val=""/>
        <w:category>
          <w:name w:val="常规"/>
          <w:gallery w:val="placeholder"/>
        </w:category>
        <w:types>
          <w:type w:val="bbPlcHdr"/>
        </w:types>
        <w:behaviors>
          <w:behavior w:val="content"/>
        </w:behaviors>
        <w:description w:val=""/>
        <w:guid w:val="{d2c53191-c58c-46fc-b9f2-4d688e8064a1}"/>
      </w:docPartPr>
      <w:docPartBody>
        <w:p>
          <w:r>
            <w:rPr>
              <w:color w:val="808080"/>
            </w:rPr>
            <w:t>单击此处输入文字。</w:t>
          </w:r>
        </w:p>
      </w:docPartBody>
    </w:docPart>
    <w:docPart>
      <w:docPartPr>
        <w:name w:val="{b7a68dab-2e85-45ba-b85e-8f39e7586cf7}"/>
        <w:style w:val=""/>
        <w:category>
          <w:name w:val="常规"/>
          <w:gallery w:val="placeholder"/>
        </w:category>
        <w:types>
          <w:type w:val="bbPlcHdr"/>
        </w:types>
        <w:behaviors>
          <w:behavior w:val="content"/>
        </w:behaviors>
        <w:description w:val=""/>
        <w:guid w:val="{b7a68dab-2e85-45ba-b85e-8f39e7586cf7}"/>
      </w:docPartPr>
      <w:docPartBody>
        <w:p>
          <w:r>
            <w:rPr>
              <w:color w:val="808080"/>
            </w:rPr>
            <w:t>单击此处输入文字。</w:t>
          </w:r>
        </w:p>
      </w:docPartBody>
    </w:docPart>
    <w:docPart>
      <w:docPartPr>
        <w:name w:val="{a79de771-8432-4918-a850-6ad799a8f8ee}"/>
        <w:style w:val=""/>
        <w:category>
          <w:name w:val="常规"/>
          <w:gallery w:val="placeholder"/>
        </w:category>
        <w:types>
          <w:type w:val="bbPlcHdr"/>
        </w:types>
        <w:behaviors>
          <w:behavior w:val="content"/>
        </w:behaviors>
        <w:description w:val=""/>
        <w:guid w:val="{a79de771-8432-4918-a850-6ad799a8f8ee}"/>
      </w:docPartPr>
      <w:docPartBody>
        <w:p>
          <w:r>
            <w:rPr>
              <w:color w:val="808080"/>
            </w:rPr>
            <w:t>单击此处输入文字。</w:t>
          </w:r>
        </w:p>
      </w:docPartBody>
    </w:docPart>
    <w:docPart>
      <w:docPartPr>
        <w:name w:val="{b65095e4-a896-49b5-a26b-193452e5278e}"/>
        <w:style w:val=""/>
        <w:category>
          <w:name w:val="常规"/>
          <w:gallery w:val="placeholder"/>
        </w:category>
        <w:types>
          <w:type w:val="bbPlcHdr"/>
        </w:types>
        <w:behaviors>
          <w:behavior w:val="content"/>
        </w:behaviors>
        <w:description w:val=""/>
        <w:guid w:val="{b65095e4-a896-49b5-a26b-193452e5278e}"/>
      </w:docPartPr>
      <w:docPartBody>
        <w:p>
          <w:r>
            <w:rPr>
              <w:color w:val="808080"/>
            </w:rPr>
            <w:t>单击此处输入文字。</w:t>
          </w:r>
        </w:p>
      </w:docPartBody>
    </w:docPart>
    <w:docPart>
      <w:docPartPr>
        <w:name w:val="{d31f3951-0e46-44fa-8012-45417d5258fd}"/>
        <w:style w:val=""/>
        <w:category>
          <w:name w:val="常规"/>
          <w:gallery w:val="placeholder"/>
        </w:category>
        <w:types>
          <w:type w:val="bbPlcHdr"/>
        </w:types>
        <w:behaviors>
          <w:behavior w:val="content"/>
        </w:behaviors>
        <w:description w:val=""/>
        <w:guid w:val="{d31f3951-0e46-44fa-8012-45417d5258fd}"/>
      </w:docPartPr>
      <w:docPartBody>
        <w:p>
          <w:r>
            <w:rPr>
              <w:color w:val="808080"/>
            </w:rPr>
            <w:t>单击此处输入文字。</w:t>
          </w:r>
        </w:p>
      </w:docPartBody>
    </w:docPart>
    <w:docPart>
      <w:docPartPr>
        <w:name w:val="{c77fdcfd-0046-437e-a12c-162ba621c421}"/>
        <w:style w:val=""/>
        <w:category>
          <w:name w:val="常规"/>
          <w:gallery w:val="placeholder"/>
        </w:category>
        <w:types>
          <w:type w:val="bbPlcHdr"/>
        </w:types>
        <w:behaviors>
          <w:behavior w:val="content"/>
        </w:behaviors>
        <w:description w:val=""/>
        <w:guid w:val="{c77fdcfd-0046-437e-a12c-162ba621c421}"/>
      </w:docPartPr>
      <w:docPartBody>
        <w:p>
          <w:r>
            <w:rPr>
              <w:color w:val="808080"/>
            </w:rPr>
            <w:t>单击此处输入文字。</w:t>
          </w:r>
        </w:p>
      </w:docPartBody>
    </w:docPart>
    <w:docPart>
      <w:docPartPr>
        <w:name w:val="{d4cd0409-867a-4ce1-bc16-915422b5d4f5}"/>
        <w:style w:val=""/>
        <w:category>
          <w:name w:val="常规"/>
          <w:gallery w:val="placeholder"/>
        </w:category>
        <w:types>
          <w:type w:val="bbPlcHdr"/>
        </w:types>
        <w:behaviors>
          <w:behavior w:val="content"/>
        </w:behaviors>
        <w:description w:val=""/>
        <w:guid w:val="{d4cd0409-867a-4ce1-bc16-915422b5d4f5}"/>
      </w:docPartPr>
      <w:docPartBody>
        <w:p>
          <w:r>
            <w:rPr>
              <w:color w:val="808080"/>
            </w:rPr>
            <w:t>单击此处输入文字。</w:t>
          </w:r>
        </w:p>
      </w:docPartBody>
    </w:docPart>
    <w:docPart>
      <w:docPartPr>
        <w:name w:val="{6daf645b-5c46-4776-aab8-54d3cb206a7e}"/>
        <w:style w:val=""/>
        <w:category>
          <w:name w:val="常规"/>
          <w:gallery w:val="placeholder"/>
        </w:category>
        <w:types>
          <w:type w:val="bbPlcHdr"/>
        </w:types>
        <w:behaviors>
          <w:behavior w:val="content"/>
        </w:behaviors>
        <w:description w:val=""/>
        <w:guid w:val="{6daf645b-5c46-4776-aab8-54d3cb206a7e}"/>
      </w:docPartPr>
      <w:docPartBody>
        <w:p>
          <w:r>
            <w:rPr>
              <w:color w:val="808080"/>
            </w:rPr>
            <w:t>单击此处输入文字。</w:t>
          </w:r>
        </w:p>
      </w:docPartBody>
    </w:docPart>
    <w:docPart>
      <w:docPartPr>
        <w:name w:val="{43fb8336-7403-4622-bd22-902bdeea4e40}"/>
        <w:style w:val=""/>
        <w:category>
          <w:name w:val="常规"/>
          <w:gallery w:val="placeholder"/>
        </w:category>
        <w:types>
          <w:type w:val="bbPlcHdr"/>
        </w:types>
        <w:behaviors>
          <w:behavior w:val="content"/>
        </w:behaviors>
        <w:description w:val=""/>
        <w:guid w:val="{43fb8336-7403-4622-bd22-902bdeea4e40}"/>
      </w:docPartPr>
      <w:docPartBody>
        <w:p>
          <w:r>
            <w:rPr>
              <w:color w:val="808080"/>
            </w:rPr>
            <w:t>单击此处输入文字。</w:t>
          </w:r>
        </w:p>
      </w:docPartBody>
    </w:docPart>
    <w:docPart>
      <w:docPartPr>
        <w:name w:val="{a2312b29-e055-41f1-8d5d-0e2b33dc2231}"/>
        <w:style w:val=""/>
        <w:category>
          <w:name w:val="常规"/>
          <w:gallery w:val="placeholder"/>
        </w:category>
        <w:types>
          <w:type w:val="bbPlcHdr"/>
        </w:types>
        <w:behaviors>
          <w:behavior w:val="content"/>
        </w:behaviors>
        <w:description w:val=""/>
        <w:guid w:val="{a2312b29-e055-41f1-8d5d-0e2b33dc2231}"/>
      </w:docPartPr>
      <w:docPartBody>
        <w:p>
          <w:r>
            <w:rPr>
              <w:color w:val="808080"/>
            </w:rPr>
            <w:t>单击此处输入文字。</w:t>
          </w:r>
        </w:p>
      </w:docPartBody>
    </w:docPart>
    <w:docPart>
      <w:docPartPr>
        <w:name w:val="{2fb19e9d-d2ce-4a4a-a179-e772b2e47ff3}"/>
        <w:style w:val=""/>
        <w:category>
          <w:name w:val="常规"/>
          <w:gallery w:val="placeholder"/>
        </w:category>
        <w:types>
          <w:type w:val="bbPlcHdr"/>
        </w:types>
        <w:behaviors>
          <w:behavior w:val="content"/>
        </w:behaviors>
        <w:description w:val=""/>
        <w:guid w:val="{2fb19e9d-d2ce-4a4a-a179-e772b2e47ff3}"/>
      </w:docPartPr>
      <w:docPartBody>
        <w:p>
          <w:r>
            <w:rPr>
              <w:color w:val="808080"/>
            </w:rPr>
            <w:t>单击此处输入文字。</w:t>
          </w:r>
        </w:p>
      </w:docPartBody>
    </w:docPart>
    <w:docPart>
      <w:docPartPr>
        <w:name w:val="{198c6310-2a09-40a6-8307-3e15b93e1159}"/>
        <w:style w:val=""/>
        <w:category>
          <w:name w:val="常规"/>
          <w:gallery w:val="placeholder"/>
        </w:category>
        <w:types>
          <w:type w:val="bbPlcHdr"/>
        </w:types>
        <w:behaviors>
          <w:behavior w:val="content"/>
        </w:behaviors>
        <w:description w:val=""/>
        <w:guid w:val="{198c6310-2a09-40a6-8307-3e15b93e1159}"/>
      </w:docPartPr>
      <w:docPartBody>
        <w:p>
          <w:r>
            <w:rPr>
              <w:color w:val="808080"/>
            </w:rPr>
            <w:t>单击此处输入文字。</w:t>
          </w:r>
        </w:p>
      </w:docPartBody>
    </w:docPart>
    <w:docPart>
      <w:docPartPr>
        <w:name w:val="{75074b07-e023-49b4-baa8-e60898c18ccf}"/>
        <w:style w:val=""/>
        <w:category>
          <w:name w:val="常规"/>
          <w:gallery w:val="placeholder"/>
        </w:category>
        <w:types>
          <w:type w:val="bbPlcHdr"/>
        </w:types>
        <w:behaviors>
          <w:behavior w:val="content"/>
        </w:behaviors>
        <w:description w:val=""/>
        <w:guid w:val="{75074b07-e023-49b4-baa8-e60898c18ccf}"/>
      </w:docPartPr>
      <w:docPartBody>
        <w:p>
          <w:r>
            <w:rPr>
              <w:color w:val="808080"/>
            </w:rPr>
            <w:t>单击此处输入文字。</w:t>
          </w:r>
        </w:p>
      </w:docPartBody>
    </w:docPart>
    <w:docPart>
      <w:docPartPr>
        <w:name w:val="{e5f54d99-de49-47fd-bebc-92124f5de225}"/>
        <w:style w:val=""/>
        <w:category>
          <w:name w:val="常规"/>
          <w:gallery w:val="placeholder"/>
        </w:category>
        <w:types>
          <w:type w:val="bbPlcHdr"/>
        </w:types>
        <w:behaviors>
          <w:behavior w:val="content"/>
        </w:behaviors>
        <w:description w:val=""/>
        <w:guid w:val="{e5f54d99-de49-47fd-bebc-92124f5de225}"/>
      </w:docPartPr>
      <w:docPartBody>
        <w:p>
          <w:r>
            <w:rPr>
              <w:color w:val="808080"/>
            </w:rPr>
            <w:t>单击此处输入文字。</w:t>
          </w:r>
        </w:p>
      </w:docPartBody>
    </w:docPart>
    <w:docPart>
      <w:docPartPr>
        <w:name w:val="{d906126b-eea2-4813-91dd-51fabf387983}"/>
        <w:style w:val=""/>
        <w:category>
          <w:name w:val="常规"/>
          <w:gallery w:val="placeholder"/>
        </w:category>
        <w:types>
          <w:type w:val="bbPlcHdr"/>
        </w:types>
        <w:behaviors>
          <w:behavior w:val="content"/>
        </w:behaviors>
        <w:description w:val=""/>
        <w:guid w:val="{d906126b-eea2-4813-91dd-51fabf387983}"/>
      </w:docPartPr>
      <w:docPartBody>
        <w:p>
          <w:r>
            <w:rPr>
              <w:color w:val="808080"/>
            </w:rPr>
            <w:t>单击此处输入文字。</w:t>
          </w:r>
        </w:p>
      </w:docPartBody>
    </w:docPart>
    <w:docPart>
      <w:docPartPr>
        <w:name w:val="{60c597ae-1acd-40ee-b6f5-aac44ea38c8e}"/>
        <w:style w:val=""/>
        <w:category>
          <w:name w:val="常规"/>
          <w:gallery w:val="placeholder"/>
        </w:category>
        <w:types>
          <w:type w:val="bbPlcHdr"/>
        </w:types>
        <w:behaviors>
          <w:behavior w:val="content"/>
        </w:behaviors>
        <w:description w:val=""/>
        <w:guid w:val="{60c597ae-1acd-40ee-b6f5-aac44ea38c8e}"/>
      </w:docPartPr>
      <w:docPartBody>
        <w:p>
          <w:r>
            <w:rPr>
              <w:color w:val="808080"/>
            </w:rPr>
            <w:t>单击此处输入文字。</w:t>
          </w:r>
        </w:p>
      </w:docPartBody>
    </w:docPart>
    <w:docPart>
      <w:docPartPr>
        <w:name w:val="{91d17464-2b84-49ce-be44-8e16a463816d}"/>
        <w:style w:val=""/>
        <w:category>
          <w:name w:val="常规"/>
          <w:gallery w:val="placeholder"/>
        </w:category>
        <w:types>
          <w:type w:val="bbPlcHdr"/>
        </w:types>
        <w:behaviors>
          <w:behavior w:val="content"/>
        </w:behaviors>
        <w:description w:val=""/>
        <w:guid w:val="{91d17464-2b84-49ce-be44-8e16a463816d}"/>
      </w:docPartPr>
      <w:docPartBody>
        <w:p>
          <w:r>
            <w:rPr>
              <w:color w:val="808080"/>
            </w:rPr>
            <w:t>单击此处输入文字。</w:t>
          </w:r>
        </w:p>
      </w:docPartBody>
    </w:docPart>
    <w:docPart>
      <w:docPartPr>
        <w:name w:val="{5f65563c-d55e-4952-98d1-e1cf3e9b49ae}"/>
        <w:style w:val=""/>
        <w:category>
          <w:name w:val="常规"/>
          <w:gallery w:val="placeholder"/>
        </w:category>
        <w:types>
          <w:type w:val="bbPlcHdr"/>
        </w:types>
        <w:behaviors>
          <w:behavior w:val="content"/>
        </w:behaviors>
        <w:description w:val=""/>
        <w:guid w:val="{5f65563c-d55e-4952-98d1-e1cf3e9b49ae}"/>
      </w:docPartPr>
      <w:docPartBody>
        <w:p>
          <w:r>
            <w:rPr>
              <w:color w:val="808080"/>
            </w:rPr>
            <w:t>单击此处输入文字。</w:t>
          </w:r>
        </w:p>
      </w:docPartBody>
    </w:docPart>
    <w:docPart>
      <w:docPartPr>
        <w:name w:val="{e8da26ab-d527-441c-b567-f1a0383e6ca2}"/>
        <w:style w:val=""/>
        <w:category>
          <w:name w:val="常规"/>
          <w:gallery w:val="placeholder"/>
        </w:category>
        <w:types>
          <w:type w:val="bbPlcHdr"/>
        </w:types>
        <w:behaviors>
          <w:behavior w:val="content"/>
        </w:behaviors>
        <w:description w:val=""/>
        <w:guid w:val="{e8da26ab-d527-441c-b567-f1a0383e6ca2}"/>
      </w:docPartPr>
      <w:docPartBody>
        <w:p>
          <w:r>
            <w:rPr>
              <w:color w:val="808080"/>
            </w:rPr>
            <w:t>单击此处输入文字。</w:t>
          </w:r>
        </w:p>
      </w:docPartBody>
    </w:docPart>
    <w:docPart>
      <w:docPartPr>
        <w:name w:val="{2bb6680c-87f3-4dd7-83ae-8f7a0231d941}"/>
        <w:style w:val=""/>
        <w:category>
          <w:name w:val="常规"/>
          <w:gallery w:val="placeholder"/>
        </w:category>
        <w:types>
          <w:type w:val="bbPlcHdr"/>
        </w:types>
        <w:behaviors>
          <w:behavior w:val="content"/>
        </w:behaviors>
        <w:description w:val=""/>
        <w:guid w:val="{2bb6680c-87f3-4dd7-83ae-8f7a0231d941}"/>
      </w:docPartPr>
      <w:docPartBody>
        <w:p>
          <w:r>
            <w:rPr>
              <w:color w:val="808080"/>
            </w:rPr>
            <w:t>单击此处输入文字。</w:t>
          </w:r>
        </w:p>
      </w:docPartBody>
    </w:docPart>
    <w:docPart>
      <w:docPartPr>
        <w:name w:val="{2dd9eb51-3f8e-46e4-b520-9c6e0a97c44b}"/>
        <w:style w:val=""/>
        <w:category>
          <w:name w:val="常规"/>
          <w:gallery w:val="placeholder"/>
        </w:category>
        <w:types>
          <w:type w:val="bbPlcHdr"/>
        </w:types>
        <w:behaviors>
          <w:behavior w:val="content"/>
        </w:behaviors>
        <w:description w:val=""/>
        <w:guid w:val="{2dd9eb51-3f8e-46e4-b520-9c6e0a97c44b}"/>
      </w:docPartPr>
      <w:docPartBody>
        <w:p>
          <w:r>
            <w:rPr>
              <w:color w:val="808080"/>
            </w:rPr>
            <w:t>单击此处输入文字。</w:t>
          </w:r>
        </w:p>
      </w:docPartBody>
    </w:docPart>
    <w:docPart>
      <w:docPartPr>
        <w:name w:val="{3365d56c-3487-4f11-9a57-ef09643654d4}"/>
        <w:style w:val=""/>
        <w:category>
          <w:name w:val="常规"/>
          <w:gallery w:val="placeholder"/>
        </w:category>
        <w:types>
          <w:type w:val="bbPlcHdr"/>
        </w:types>
        <w:behaviors>
          <w:behavior w:val="content"/>
        </w:behaviors>
        <w:description w:val=""/>
        <w:guid w:val="{3365d56c-3487-4f11-9a57-ef09643654d4}"/>
      </w:docPartPr>
      <w:docPartBody>
        <w:p>
          <w:r>
            <w:rPr>
              <w:color w:val="808080"/>
            </w:rPr>
            <w:t>单击此处输入文字。</w:t>
          </w:r>
        </w:p>
      </w:docPartBody>
    </w:docPart>
    <w:docPart>
      <w:docPartPr>
        <w:name w:val="{056e3a8d-46f3-46b1-8af1-23788d717863}"/>
        <w:style w:val=""/>
        <w:category>
          <w:name w:val="常规"/>
          <w:gallery w:val="placeholder"/>
        </w:category>
        <w:types>
          <w:type w:val="bbPlcHdr"/>
        </w:types>
        <w:behaviors>
          <w:behavior w:val="content"/>
        </w:behaviors>
        <w:description w:val=""/>
        <w:guid w:val="{056e3a8d-46f3-46b1-8af1-23788d717863}"/>
      </w:docPartPr>
      <w:docPartBody>
        <w:p>
          <w:r>
            <w:rPr>
              <w:color w:val="808080"/>
            </w:rPr>
            <w:t>单击此处输入文字。</w:t>
          </w:r>
        </w:p>
      </w:docPartBody>
    </w:docPart>
    <w:docPart>
      <w:docPartPr>
        <w:name w:val="{23764920-66b4-4be8-a719-07b4120e0f78}"/>
        <w:style w:val=""/>
        <w:category>
          <w:name w:val="常规"/>
          <w:gallery w:val="placeholder"/>
        </w:category>
        <w:types>
          <w:type w:val="bbPlcHdr"/>
        </w:types>
        <w:behaviors>
          <w:behavior w:val="content"/>
        </w:behaviors>
        <w:description w:val=""/>
        <w:guid w:val="{23764920-66b4-4be8-a719-07b4120e0f78}"/>
      </w:docPartPr>
      <w:docPartBody>
        <w:p>
          <w:r>
            <w:rPr>
              <w:color w:val="808080"/>
            </w:rPr>
            <w:t>单击此处输入文字。</w:t>
          </w:r>
        </w:p>
      </w:docPartBody>
    </w:docPart>
    <w:docPart>
      <w:docPartPr>
        <w:name w:val="{04e8a865-2135-4207-b57b-8fd22dcb7f7c}"/>
        <w:style w:val=""/>
        <w:category>
          <w:name w:val="常规"/>
          <w:gallery w:val="placeholder"/>
        </w:category>
        <w:types>
          <w:type w:val="bbPlcHdr"/>
        </w:types>
        <w:behaviors>
          <w:behavior w:val="content"/>
        </w:behaviors>
        <w:description w:val=""/>
        <w:guid w:val="{04e8a865-2135-4207-b57b-8fd22dcb7f7c}"/>
      </w:docPartPr>
      <w:docPartBody>
        <w:p>
          <w:r>
            <w:rPr>
              <w:color w:val="808080"/>
            </w:rPr>
            <w:t>单击此处输入文字。</w:t>
          </w:r>
        </w:p>
      </w:docPartBody>
    </w:docPart>
    <w:docPart>
      <w:docPartPr>
        <w:name w:val="{be86ea7b-8928-431d-bffc-bcb8d4f84e42}"/>
        <w:style w:val=""/>
        <w:category>
          <w:name w:val="常规"/>
          <w:gallery w:val="placeholder"/>
        </w:category>
        <w:types>
          <w:type w:val="bbPlcHdr"/>
        </w:types>
        <w:behaviors>
          <w:behavior w:val="content"/>
        </w:behaviors>
        <w:description w:val=""/>
        <w:guid w:val="{be86ea7b-8928-431d-bffc-bcb8d4f84e42}"/>
      </w:docPartPr>
      <w:docPartBody>
        <w:p>
          <w:r>
            <w:rPr>
              <w:color w:val="808080"/>
            </w:rPr>
            <w:t>单击此处输入文字。</w:t>
          </w:r>
        </w:p>
      </w:docPartBody>
    </w:docPart>
    <w:docPart>
      <w:docPartPr>
        <w:name w:val="{d0349e04-b7aa-4ebf-9be6-af15f9393a12}"/>
        <w:style w:val=""/>
        <w:category>
          <w:name w:val="常规"/>
          <w:gallery w:val="placeholder"/>
        </w:category>
        <w:types>
          <w:type w:val="bbPlcHdr"/>
        </w:types>
        <w:behaviors>
          <w:behavior w:val="content"/>
        </w:behaviors>
        <w:description w:val=""/>
        <w:guid w:val="{d0349e04-b7aa-4ebf-9be6-af15f9393a12}"/>
      </w:docPartPr>
      <w:docPartBody>
        <w:p>
          <w:r>
            <w:rPr>
              <w:color w:val="808080"/>
            </w:rPr>
            <w:t>单击此处输入文字。</w:t>
          </w:r>
        </w:p>
      </w:docPartBody>
    </w:docPart>
    <w:docPart>
      <w:docPartPr>
        <w:name w:val="{11e8565f-cb77-411a-82ec-32c80c0c1a41}"/>
        <w:style w:val=""/>
        <w:category>
          <w:name w:val="常规"/>
          <w:gallery w:val="placeholder"/>
        </w:category>
        <w:types>
          <w:type w:val="bbPlcHdr"/>
        </w:types>
        <w:behaviors>
          <w:behavior w:val="content"/>
        </w:behaviors>
        <w:description w:val=""/>
        <w:guid w:val="{11e8565f-cb77-411a-82ec-32c80c0c1a41}"/>
      </w:docPartPr>
      <w:docPartBody>
        <w:p>
          <w:r>
            <w:rPr>
              <w:color w:val="808080"/>
            </w:rPr>
            <w:t>单击此处输入文字。</w:t>
          </w:r>
        </w:p>
      </w:docPartBody>
    </w:docPart>
    <w:docPart>
      <w:docPartPr>
        <w:name w:val="{b0327cb7-d58e-42ab-9b8b-11311f851ed4}"/>
        <w:style w:val=""/>
        <w:category>
          <w:name w:val="常规"/>
          <w:gallery w:val="placeholder"/>
        </w:category>
        <w:types>
          <w:type w:val="bbPlcHdr"/>
        </w:types>
        <w:behaviors>
          <w:behavior w:val="content"/>
        </w:behaviors>
        <w:description w:val=""/>
        <w:guid w:val="{b0327cb7-d58e-42ab-9b8b-11311f851ed4}"/>
      </w:docPartPr>
      <w:docPartBody>
        <w:p>
          <w:r>
            <w:rPr>
              <w:color w:val="808080"/>
            </w:rPr>
            <w:t>单击此处输入文字。</w:t>
          </w:r>
        </w:p>
      </w:docPartBody>
    </w:docPart>
    <w:docPart>
      <w:docPartPr>
        <w:name w:val="{fbf18d77-d13a-439c-b905-17c06a3aa466}"/>
        <w:style w:val=""/>
        <w:category>
          <w:name w:val="常规"/>
          <w:gallery w:val="placeholder"/>
        </w:category>
        <w:types>
          <w:type w:val="bbPlcHdr"/>
        </w:types>
        <w:behaviors>
          <w:behavior w:val="content"/>
        </w:behaviors>
        <w:description w:val=""/>
        <w:guid w:val="{fbf18d77-d13a-439c-b905-17c06a3aa466}"/>
      </w:docPartPr>
      <w:docPartBody>
        <w:p>
          <w:r>
            <w:rPr>
              <w:color w:val="808080"/>
            </w:rPr>
            <w:t>单击此处输入文字。</w:t>
          </w:r>
        </w:p>
      </w:docPartBody>
    </w:docPart>
    <w:docPart>
      <w:docPartPr>
        <w:name w:val="{780f160c-ee83-470e-9bb8-691beb677b92}"/>
        <w:style w:val=""/>
        <w:category>
          <w:name w:val="常规"/>
          <w:gallery w:val="placeholder"/>
        </w:category>
        <w:types>
          <w:type w:val="bbPlcHdr"/>
        </w:types>
        <w:behaviors>
          <w:behavior w:val="content"/>
        </w:behaviors>
        <w:description w:val=""/>
        <w:guid w:val="{780f160c-ee83-470e-9bb8-691beb677b92}"/>
      </w:docPartPr>
      <w:docPartBody>
        <w:p>
          <w:r>
            <w:rPr>
              <w:color w:val="808080"/>
            </w:rPr>
            <w:t>单击此处输入文字。</w:t>
          </w:r>
        </w:p>
      </w:docPartBody>
    </w:docPart>
    <w:docPart>
      <w:docPartPr>
        <w:name w:val="{c760d58b-e2c8-4dcd-a5bf-96c4f54fcc1d}"/>
        <w:style w:val=""/>
        <w:category>
          <w:name w:val="常规"/>
          <w:gallery w:val="placeholder"/>
        </w:category>
        <w:types>
          <w:type w:val="bbPlcHdr"/>
        </w:types>
        <w:behaviors>
          <w:behavior w:val="content"/>
        </w:behaviors>
        <w:description w:val=""/>
        <w:guid w:val="{c760d58b-e2c8-4dcd-a5bf-96c4f54fcc1d}"/>
      </w:docPartPr>
      <w:docPartBody>
        <w:p>
          <w:r>
            <w:rPr>
              <w:color w:val="808080"/>
            </w:rPr>
            <w:t>单击此处输入文字。</w:t>
          </w:r>
        </w:p>
      </w:docPartBody>
    </w:docPart>
    <w:docPart>
      <w:docPartPr>
        <w:name w:val="{8424b9b6-9f2c-46a5-8290-7a87b8fd5555}"/>
        <w:style w:val=""/>
        <w:category>
          <w:name w:val="常规"/>
          <w:gallery w:val="placeholder"/>
        </w:category>
        <w:types>
          <w:type w:val="bbPlcHdr"/>
        </w:types>
        <w:behaviors>
          <w:behavior w:val="content"/>
        </w:behaviors>
        <w:description w:val=""/>
        <w:guid w:val="{8424b9b6-9f2c-46a5-8290-7a87b8fd5555}"/>
      </w:docPartPr>
      <w:docPartBody>
        <w:p>
          <w:r>
            <w:rPr>
              <w:color w:val="808080"/>
            </w:rPr>
            <w:t>单击此处输入文字。</w:t>
          </w:r>
        </w:p>
      </w:docPartBody>
    </w:docPart>
    <w:docPart>
      <w:docPartPr>
        <w:name w:val="{00ba3e9f-b6e1-48af-b6a7-c3df496e696a}"/>
        <w:style w:val=""/>
        <w:category>
          <w:name w:val="常规"/>
          <w:gallery w:val="placeholder"/>
        </w:category>
        <w:types>
          <w:type w:val="bbPlcHdr"/>
        </w:types>
        <w:behaviors>
          <w:behavior w:val="content"/>
        </w:behaviors>
        <w:description w:val=""/>
        <w:guid w:val="{00ba3e9f-b6e1-48af-b6a7-c3df496e696a}"/>
      </w:docPartPr>
      <w:docPartBody>
        <w:p>
          <w:r>
            <w:rPr>
              <w:color w:val="808080"/>
            </w:rPr>
            <w:t>单击此处输入文字。</w:t>
          </w:r>
        </w:p>
      </w:docPartBody>
    </w:docPart>
    <w:docPart>
      <w:docPartPr>
        <w:name w:val="{58e11dd5-1eed-4359-b657-324a49ade0aa}"/>
        <w:style w:val=""/>
        <w:category>
          <w:name w:val="常规"/>
          <w:gallery w:val="placeholder"/>
        </w:category>
        <w:types>
          <w:type w:val="bbPlcHdr"/>
        </w:types>
        <w:behaviors>
          <w:behavior w:val="content"/>
        </w:behaviors>
        <w:description w:val=""/>
        <w:guid w:val="{58e11dd5-1eed-4359-b657-324a49ade0aa}"/>
      </w:docPartPr>
      <w:docPartBody>
        <w:p>
          <w:r>
            <w:rPr>
              <w:color w:val="808080"/>
            </w:rPr>
            <w:t>单击此处输入文字。</w:t>
          </w:r>
        </w:p>
      </w:docPartBody>
    </w:docPart>
    <w:docPart>
      <w:docPartPr>
        <w:name w:val="{679cea80-506f-429b-9e46-24b19b63ee54}"/>
        <w:style w:val=""/>
        <w:category>
          <w:name w:val="常规"/>
          <w:gallery w:val="placeholder"/>
        </w:category>
        <w:types>
          <w:type w:val="bbPlcHdr"/>
        </w:types>
        <w:behaviors>
          <w:behavior w:val="content"/>
        </w:behaviors>
        <w:description w:val=""/>
        <w:guid w:val="{679cea80-506f-429b-9e46-24b19b63ee54}"/>
      </w:docPartPr>
      <w:docPartBody>
        <w:p>
          <w:r>
            <w:rPr>
              <w:color w:val="808080"/>
            </w:rPr>
            <w:t>单击此处输入文字。</w:t>
          </w:r>
        </w:p>
      </w:docPartBody>
    </w:docPart>
    <w:docPart>
      <w:docPartPr>
        <w:name w:val="{ff83c498-e8b0-470d-a19f-884ac90ffb9d}"/>
        <w:style w:val=""/>
        <w:category>
          <w:name w:val="常规"/>
          <w:gallery w:val="placeholder"/>
        </w:category>
        <w:types>
          <w:type w:val="bbPlcHdr"/>
        </w:types>
        <w:behaviors>
          <w:behavior w:val="content"/>
        </w:behaviors>
        <w:description w:val=""/>
        <w:guid w:val="{ff83c498-e8b0-470d-a19f-884ac90ffb9d}"/>
      </w:docPartPr>
      <w:docPartBody>
        <w:p>
          <w:r>
            <w:rPr>
              <w:color w:val="808080"/>
            </w:rPr>
            <w:t>单击此处输入文字。</w:t>
          </w:r>
        </w:p>
      </w:docPartBody>
    </w:docPart>
    <w:docPart>
      <w:docPartPr>
        <w:name w:val="{f1d99f05-0150-4630-bdf8-d71e15c22765}"/>
        <w:style w:val=""/>
        <w:category>
          <w:name w:val="常规"/>
          <w:gallery w:val="placeholder"/>
        </w:category>
        <w:types>
          <w:type w:val="bbPlcHdr"/>
        </w:types>
        <w:behaviors>
          <w:behavior w:val="content"/>
        </w:behaviors>
        <w:description w:val=""/>
        <w:guid w:val="{f1d99f05-0150-4630-bdf8-d71e15c22765}"/>
      </w:docPartPr>
      <w:docPartBody>
        <w:p>
          <w:r>
            <w:rPr>
              <w:color w:val="808080"/>
            </w:rPr>
            <w:t>单击此处输入文字。</w:t>
          </w:r>
        </w:p>
      </w:docPartBody>
    </w:docPart>
    <w:docPart>
      <w:docPartPr>
        <w:name w:val="{08fe7a47-54ad-4d8b-9f98-370c6e253878}"/>
        <w:style w:val=""/>
        <w:category>
          <w:name w:val="常规"/>
          <w:gallery w:val="placeholder"/>
        </w:category>
        <w:types>
          <w:type w:val="bbPlcHdr"/>
        </w:types>
        <w:behaviors>
          <w:behavior w:val="content"/>
        </w:behaviors>
        <w:description w:val=""/>
        <w:guid w:val="{08fe7a47-54ad-4d8b-9f98-370c6e253878}"/>
      </w:docPartPr>
      <w:docPartBody>
        <w:p>
          <w:r>
            <w:rPr>
              <w:color w:val="808080"/>
            </w:rPr>
            <w:t>单击此处输入文字。</w:t>
          </w:r>
        </w:p>
      </w:docPartBody>
    </w:docPart>
    <w:docPart>
      <w:docPartPr>
        <w:name w:val="{7708051d-76c2-49ae-a81f-abc6828984a1}"/>
        <w:style w:val=""/>
        <w:category>
          <w:name w:val="常规"/>
          <w:gallery w:val="placeholder"/>
        </w:category>
        <w:types>
          <w:type w:val="bbPlcHdr"/>
        </w:types>
        <w:behaviors>
          <w:behavior w:val="content"/>
        </w:behaviors>
        <w:description w:val=""/>
        <w:guid w:val="{7708051d-76c2-49ae-a81f-abc6828984a1}"/>
      </w:docPartPr>
      <w:docPartBody>
        <w:p>
          <w:r>
            <w:rPr>
              <w:color w:val="808080"/>
            </w:rPr>
            <w:t>单击此处输入文字。</w:t>
          </w:r>
        </w:p>
      </w:docPartBody>
    </w:docPart>
    <w:docPart>
      <w:docPartPr>
        <w:name w:val="{d215c3c5-a95b-4b16-9d00-f1891ab84530}"/>
        <w:style w:val=""/>
        <w:category>
          <w:name w:val="常规"/>
          <w:gallery w:val="placeholder"/>
        </w:category>
        <w:types>
          <w:type w:val="bbPlcHdr"/>
        </w:types>
        <w:behaviors>
          <w:behavior w:val="content"/>
        </w:behaviors>
        <w:description w:val=""/>
        <w:guid w:val="{d215c3c5-a95b-4b16-9d00-f1891ab84530}"/>
      </w:docPartPr>
      <w:docPartBody>
        <w:p>
          <w:r>
            <w:rPr>
              <w:color w:val="808080"/>
            </w:rPr>
            <w:t>单击此处输入文字。</w:t>
          </w:r>
        </w:p>
      </w:docPartBody>
    </w:docPart>
    <w:docPart>
      <w:docPartPr>
        <w:name w:val="{d2d40b72-f380-4403-aa55-8d9cad68de7a}"/>
        <w:style w:val=""/>
        <w:category>
          <w:name w:val="常规"/>
          <w:gallery w:val="placeholder"/>
        </w:category>
        <w:types>
          <w:type w:val="bbPlcHdr"/>
        </w:types>
        <w:behaviors>
          <w:behavior w:val="content"/>
        </w:behaviors>
        <w:description w:val=""/>
        <w:guid w:val="{d2d40b72-f380-4403-aa55-8d9cad68de7a}"/>
      </w:docPartPr>
      <w:docPartBody>
        <w:p>
          <w:r>
            <w:rPr>
              <w:color w:val="808080"/>
            </w:rPr>
            <w:t>单击此处输入文字。</w:t>
          </w:r>
        </w:p>
      </w:docPartBody>
    </w:docPart>
    <w:docPart>
      <w:docPartPr>
        <w:name w:val="{0fac3cf2-5ddf-4a91-bae0-2a0700a0a446}"/>
        <w:style w:val=""/>
        <w:category>
          <w:name w:val="常规"/>
          <w:gallery w:val="placeholder"/>
        </w:category>
        <w:types>
          <w:type w:val="bbPlcHdr"/>
        </w:types>
        <w:behaviors>
          <w:behavior w:val="content"/>
        </w:behaviors>
        <w:description w:val=""/>
        <w:guid w:val="{0fac3cf2-5ddf-4a91-bae0-2a0700a0a446}"/>
      </w:docPartPr>
      <w:docPartBody>
        <w:p>
          <w:r>
            <w:rPr>
              <w:color w:val="808080"/>
            </w:rPr>
            <w:t>单击此处输入文字。</w:t>
          </w:r>
        </w:p>
      </w:docPartBody>
    </w:docPart>
    <w:docPart>
      <w:docPartPr>
        <w:name w:val="{387cc708-050d-4bd5-9216-10bbbd01c2e3}"/>
        <w:style w:val=""/>
        <w:category>
          <w:name w:val="常规"/>
          <w:gallery w:val="placeholder"/>
        </w:category>
        <w:types>
          <w:type w:val="bbPlcHdr"/>
        </w:types>
        <w:behaviors>
          <w:behavior w:val="content"/>
        </w:behaviors>
        <w:description w:val=""/>
        <w:guid w:val="{387cc708-050d-4bd5-9216-10bbbd01c2e3}"/>
      </w:docPartPr>
      <w:docPartBody>
        <w:p>
          <w:r>
            <w:rPr>
              <w:color w:val="808080"/>
            </w:rPr>
            <w:t>单击此处输入文字。</w:t>
          </w:r>
        </w:p>
      </w:docPartBody>
    </w:docPart>
    <w:docPart>
      <w:docPartPr>
        <w:name w:val="{9295ce59-5ef0-429c-baf6-5d274d92483f}"/>
        <w:style w:val=""/>
        <w:category>
          <w:name w:val="常规"/>
          <w:gallery w:val="placeholder"/>
        </w:category>
        <w:types>
          <w:type w:val="bbPlcHdr"/>
        </w:types>
        <w:behaviors>
          <w:behavior w:val="content"/>
        </w:behaviors>
        <w:description w:val=""/>
        <w:guid w:val="{9295ce59-5ef0-429c-baf6-5d274d92483f}"/>
      </w:docPartPr>
      <w:docPartBody>
        <w:p>
          <w:r>
            <w:rPr>
              <w:color w:val="808080"/>
            </w:rPr>
            <w:t>单击此处输入文字。</w:t>
          </w:r>
        </w:p>
      </w:docPartBody>
    </w:docPart>
    <w:docPart>
      <w:docPartPr>
        <w:name w:val="{9bfb959d-d9a8-4166-985f-83ae2414789c}"/>
        <w:style w:val=""/>
        <w:category>
          <w:name w:val="常规"/>
          <w:gallery w:val="placeholder"/>
        </w:category>
        <w:types>
          <w:type w:val="bbPlcHdr"/>
        </w:types>
        <w:behaviors>
          <w:behavior w:val="content"/>
        </w:behaviors>
        <w:description w:val=""/>
        <w:guid w:val="{9bfb959d-d9a8-4166-985f-83ae2414789c}"/>
      </w:docPartPr>
      <w:docPartBody>
        <w:p>
          <w:r>
            <w:rPr>
              <w:color w:val="808080"/>
            </w:rPr>
            <w:t>单击此处输入文字。</w:t>
          </w:r>
        </w:p>
      </w:docPartBody>
    </w:docPart>
    <w:docPart>
      <w:docPartPr>
        <w:name w:val="{459768fc-ddf2-4937-9ec7-b0dd6e314db6}"/>
        <w:style w:val=""/>
        <w:category>
          <w:name w:val="常规"/>
          <w:gallery w:val="placeholder"/>
        </w:category>
        <w:types>
          <w:type w:val="bbPlcHdr"/>
        </w:types>
        <w:behaviors>
          <w:behavior w:val="content"/>
        </w:behaviors>
        <w:description w:val=""/>
        <w:guid w:val="{459768fc-ddf2-4937-9ec7-b0dd6e314db6}"/>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37</Pages>
  <Words>12617</Words>
  <Characters>22080</Characters>
  <Lines>0</Lines>
  <Paragraphs>0</Paragraphs>
  <TotalTime>26</TotalTime>
  <ScaleCrop>false</ScaleCrop>
  <LinksUpToDate>false</LinksUpToDate>
  <CharactersWithSpaces>24341</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2014-11-01T04:08:00Z</dcterms:created>
  <dc:creator>Administrator</dc:creator>
  <cp:lastModifiedBy>★</cp:lastModifiedBy>
  <dcterms:modified xsi:type="dcterms:W3CDTF">2019-04-10T08:18:10Z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y fmtid="{D5CDD505-2E9C-101B-9397-08002B2CF9AE}" pid="3" name="KSORubyTemplateID" linkTarget="0">
    <vt:lpwstr>6</vt:lpwstr>
  </property>
</Properties>
</file>